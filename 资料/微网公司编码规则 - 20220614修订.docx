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6286" w14:textId="77777777" w:rsidR="003543AF" w:rsidRDefault="003543AF">
      <w:pPr>
        <w:ind w:leftChars="4768" w:left="10527" w:hangingChars="245" w:hanging="514"/>
        <w:jc w:val="left"/>
        <w:rPr>
          <w:rFonts w:ascii="宋体" w:hAnsi="宋体"/>
          <w:szCs w:val="21"/>
        </w:rPr>
      </w:pPr>
    </w:p>
    <w:p w14:paraId="5D5F9DB9" w14:textId="77777777" w:rsidR="003543AF" w:rsidRDefault="008D0C55">
      <w:pPr>
        <w:jc w:val="center"/>
        <w:rPr>
          <w:rFonts w:ascii="DFKai-SB" w:hAnsi="DFKai-SB"/>
          <w:b/>
          <w:bCs/>
          <w:color w:val="008000"/>
          <w:sz w:val="48"/>
          <w:szCs w:val="48"/>
        </w:rPr>
      </w:pPr>
      <w:proofErr w:type="gramStart"/>
      <w:r>
        <w:rPr>
          <w:rFonts w:ascii="DFKai-SB" w:hAnsi="DFKai-SB" w:hint="eastAsia"/>
          <w:b/>
          <w:bCs/>
          <w:color w:val="008000"/>
          <w:sz w:val="48"/>
          <w:szCs w:val="48"/>
        </w:rPr>
        <w:t>微网优联科技</w:t>
      </w:r>
      <w:proofErr w:type="gramEnd"/>
      <w:r>
        <w:rPr>
          <w:rFonts w:ascii="DFKai-SB" w:hAnsi="DFKai-SB" w:hint="eastAsia"/>
          <w:b/>
          <w:bCs/>
          <w:color w:val="008000"/>
          <w:sz w:val="48"/>
          <w:szCs w:val="48"/>
        </w:rPr>
        <w:t>(</w:t>
      </w:r>
      <w:r>
        <w:rPr>
          <w:rFonts w:ascii="DFKai-SB" w:hAnsi="DFKai-SB" w:hint="eastAsia"/>
          <w:b/>
          <w:bCs/>
          <w:color w:val="008000"/>
          <w:sz w:val="48"/>
          <w:szCs w:val="48"/>
        </w:rPr>
        <w:t>成都</w:t>
      </w:r>
      <w:r>
        <w:rPr>
          <w:rFonts w:ascii="DFKai-SB" w:hAnsi="DFKai-SB"/>
          <w:b/>
          <w:bCs/>
          <w:color w:val="008000"/>
          <w:sz w:val="48"/>
          <w:szCs w:val="48"/>
        </w:rPr>
        <w:t>)</w:t>
      </w:r>
      <w:r>
        <w:rPr>
          <w:rFonts w:ascii="DFKai-SB" w:hAnsi="DFKai-SB" w:hint="eastAsia"/>
          <w:b/>
          <w:bCs/>
          <w:color w:val="008000"/>
          <w:sz w:val="48"/>
          <w:szCs w:val="48"/>
        </w:rPr>
        <w:t>有限公司</w:t>
      </w:r>
    </w:p>
    <w:p w14:paraId="3832A364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09B2FD5C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32AE7795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6A2E5BB4" w14:textId="77777777" w:rsidR="003543AF" w:rsidRDefault="003543AF">
      <w:pPr>
        <w:rPr>
          <w:rFonts w:ascii="宋体" w:hAnsi="宋体"/>
          <w:szCs w:val="21"/>
        </w:rPr>
      </w:pPr>
    </w:p>
    <w:p w14:paraId="0F80FAA9" w14:textId="77777777" w:rsidR="003543AF" w:rsidRDefault="008D0C55">
      <w:pPr>
        <w:pStyle w:val="ae"/>
        <w:jc w:val="center"/>
        <w:rPr>
          <w:rFonts w:ascii="宋体" w:hAnsi="宋体"/>
          <w:color w:val="008000"/>
          <w:sz w:val="36"/>
          <w:szCs w:val="36"/>
        </w:rPr>
      </w:pPr>
      <w:r>
        <w:rPr>
          <w:rFonts w:ascii="黑体"/>
          <w:bCs/>
          <w:color w:val="008000"/>
          <w:sz w:val="36"/>
          <w:szCs w:val="36"/>
        </w:rPr>
        <w:t>(</w:t>
      </w:r>
      <w:r>
        <w:rPr>
          <w:rFonts w:ascii="黑体" w:hint="eastAsia"/>
          <w:bCs/>
          <w:color w:val="008000"/>
          <w:sz w:val="36"/>
          <w:szCs w:val="36"/>
        </w:rPr>
        <w:t>物料分类与编码规范</w:t>
      </w:r>
      <w:r>
        <w:rPr>
          <w:rFonts w:ascii="黑体"/>
          <w:bCs/>
          <w:color w:val="008000"/>
          <w:sz w:val="36"/>
          <w:szCs w:val="36"/>
        </w:rPr>
        <w:t>)</w:t>
      </w:r>
    </w:p>
    <w:p w14:paraId="621CD8F2" w14:textId="77777777" w:rsidR="003543AF" w:rsidRDefault="003543AF">
      <w:pPr>
        <w:pStyle w:val="ae"/>
        <w:jc w:val="center"/>
        <w:rPr>
          <w:rFonts w:ascii="宋体" w:hAnsi="宋体"/>
          <w:sz w:val="40"/>
          <w:szCs w:val="40"/>
        </w:rPr>
      </w:pPr>
    </w:p>
    <w:p w14:paraId="07BB948F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423EE0DB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0145002A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4F23ED20" w14:textId="77777777" w:rsidR="003543AF" w:rsidRDefault="003543AF">
      <w:pPr>
        <w:rPr>
          <w:rFonts w:ascii="宋体" w:hAnsi="宋体"/>
          <w:szCs w:val="21"/>
          <w:lang w:eastAsia="zh-TW"/>
        </w:rPr>
      </w:pPr>
    </w:p>
    <w:tbl>
      <w:tblPr>
        <w:tblpPr w:leftFromText="180" w:rightFromText="180" w:vertAnchor="text" w:horzAnchor="margin" w:tblpXSpec="center" w:tblpY="8"/>
        <w:tblW w:w="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420"/>
      </w:tblGrid>
      <w:tr w:rsidR="003543AF" w14:paraId="408241D6" w14:textId="77777777">
        <w:trPr>
          <w:trHeight w:val="567"/>
        </w:trPr>
        <w:tc>
          <w:tcPr>
            <w:tcW w:w="2628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304CC25D" w14:textId="77777777" w:rsidR="003543AF" w:rsidRDefault="008D0C5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文件编号</w:t>
            </w:r>
          </w:p>
        </w:tc>
        <w:tc>
          <w:tcPr>
            <w:tcW w:w="3420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0BC931A5" w14:textId="77777777" w:rsidR="003543AF" w:rsidRDefault="003543A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543AF" w14:paraId="470FFBC4" w14:textId="77777777">
        <w:trPr>
          <w:trHeight w:val="567"/>
        </w:trPr>
        <w:tc>
          <w:tcPr>
            <w:tcW w:w="2628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60247FBD" w14:textId="77777777" w:rsidR="003543AF" w:rsidRDefault="008D0C5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编写人员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420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73455D0F" w14:textId="77777777" w:rsidR="003543AF" w:rsidRDefault="003543AF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3543AF" w14:paraId="6CE565E0" w14:textId="77777777">
        <w:trPr>
          <w:trHeight w:val="567"/>
        </w:trPr>
        <w:tc>
          <w:tcPr>
            <w:tcW w:w="2628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4B3A56A9" w14:textId="77777777" w:rsidR="003543AF" w:rsidRDefault="008D0C5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审查人员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420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181B5DAD" w14:textId="77777777" w:rsidR="003543AF" w:rsidRDefault="003543AF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 w:rsidR="003543AF" w14:paraId="4CA3B8E5" w14:textId="77777777">
        <w:trPr>
          <w:trHeight w:val="567"/>
        </w:trPr>
        <w:tc>
          <w:tcPr>
            <w:tcW w:w="2628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37822CC6" w14:textId="77777777" w:rsidR="003543AF" w:rsidRDefault="008D0C5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批准人员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3420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vAlign w:val="center"/>
          </w:tcPr>
          <w:p w14:paraId="17FC7F13" w14:textId="77777777" w:rsidR="003543AF" w:rsidRDefault="003543AF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FF8FD7C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4E216526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72323A3E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0BF15BC1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4559BF13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1F040C14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79501C60" w14:textId="77777777" w:rsidR="003543AF" w:rsidRDefault="003543AF">
      <w:pPr>
        <w:rPr>
          <w:rFonts w:ascii="宋体" w:hAnsi="宋体"/>
          <w:szCs w:val="21"/>
        </w:rPr>
      </w:pPr>
    </w:p>
    <w:p w14:paraId="115D8929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4C63AE27" w14:textId="77777777" w:rsidR="003543AF" w:rsidRDefault="003543AF">
      <w:pPr>
        <w:rPr>
          <w:rFonts w:ascii="宋体" w:hAnsi="宋体"/>
          <w:szCs w:val="21"/>
          <w:lang w:eastAsia="zh-TW"/>
        </w:rPr>
      </w:pPr>
    </w:p>
    <w:p w14:paraId="271CFA37" w14:textId="77777777" w:rsidR="003543AF" w:rsidRDefault="003543AF">
      <w:pPr>
        <w:rPr>
          <w:rFonts w:ascii="宋体" w:hAnsi="宋体"/>
          <w:szCs w:val="21"/>
        </w:rPr>
      </w:pPr>
    </w:p>
    <w:p w14:paraId="1DB7E6FA" w14:textId="77777777" w:rsidR="003543AF" w:rsidRDefault="003543AF">
      <w:pPr>
        <w:rPr>
          <w:rFonts w:ascii="宋体" w:hAnsi="宋体"/>
          <w:szCs w:val="21"/>
        </w:rPr>
      </w:pPr>
    </w:p>
    <w:tbl>
      <w:tblPr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1011"/>
        <w:gridCol w:w="1015"/>
        <w:gridCol w:w="1015"/>
        <w:gridCol w:w="1167"/>
        <w:gridCol w:w="1015"/>
        <w:gridCol w:w="1015"/>
        <w:gridCol w:w="1015"/>
        <w:gridCol w:w="1019"/>
        <w:gridCol w:w="1015"/>
      </w:tblGrid>
      <w:tr w:rsidR="003543AF" w14:paraId="4D1B2DCC" w14:textId="77777777">
        <w:trPr>
          <w:trHeight w:val="397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24B3E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Arial" w:cs="Arial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文件分发会签单位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1574EA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32F50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EDB91F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E3B5F9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C8F7E3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DA7EA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8C50C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EC4031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6761AE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</w:tr>
      <w:tr w:rsidR="003543AF" w14:paraId="03ED169F" w14:textId="77777777">
        <w:trPr>
          <w:trHeight w:val="397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8BFEE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Arial" w:cs="Arial"/>
                <w:b/>
                <w:bCs/>
                <w:color w:val="008000"/>
                <w:spacing w:val="20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单位名称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7D89E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GM</w:t>
            </w:r>
          </w:p>
          <w:p w14:paraId="7A2DDFFD" w14:textId="77777777" w:rsidR="003543AF" w:rsidRDefault="008D0C55">
            <w:pPr>
              <w:adjustRightInd w:val="0"/>
              <w:snapToGrid w:val="0"/>
              <w:spacing w:line="0" w:lineRule="atLeast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总经理办公室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6EEC3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SA</w:t>
            </w: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营销中心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32807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P</w:t>
            </w: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U</w:t>
            </w: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采购中心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761B1D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/>
                <w:b/>
                <w:bCs/>
                <w:color w:val="008000"/>
                <w:szCs w:val="21"/>
              </w:rPr>
              <w:t>P</w:t>
            </w: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D</w:t>
            </w:r>
          </w:p>
          <w:p w14:paraId="41FAD385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制造中心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9160B2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RD</w:t>
            </w: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技术中心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375C2A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MA人力行政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78661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FA</w:t>
            </w: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财务中心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4B303E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/>
                <w:b/>
                <w:color w:val="008000"/>
                <w:szCs w:val="21"/>
              </w:rPr>
              <w:t>Q</w:t>
            </w: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C</w:t>
            </w:r>
          </w:p>
          <w:p w14:paraId="0286C838" w14:textId="77777777" w:rsidR="003543AF" w:rsidRDefault="008D0C55">
            <w:pPr>
              <w:adjustRightInd w:val="0"/>
              <w:snapToGrid w:val="0"/>
              <w:spacing w:line="0" w:lineRule="atLeast"/>
              <w:ind w:firstLineChars="50" w:firstLine="105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品质部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BBAC0B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 w:firstLineChars="100" w:firstLine="211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IT</w:t>
            </w:r>
          </w:p>
          <w:p w14:paraId="45C3CF1B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信息办</w:t>
            </w:r>
          </w:p>
        </w:tc>
      </w:tr>
      <w:tr w:rsidR="003543AF" w14:paraId="7682546D" w14:textId="77777777">
        <w:trPr>
          <w:trHeight w:val="567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97175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Arial" w:cs="Arial"/>
                <w:b/>
                <w:bCs/>
                <w:color w:val="008000"/>
                <w:spacing w:val="20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单位主管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268F9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1FFA2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8C843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78716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61B2E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D726C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B9AB6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B243D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A1632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</w:tr>
      <w:tr w:rsidR="003543AF" w14:paraId="3F5ECED2" w14:textId="77777777">
        <w:trPr>
          <w:trHeight w:val="567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D8C1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宋体" w:cs="Arial"/>
                <w:b/>
                <w:bCs/>
                <w:color w:val="008000"/>
                <w:spacing w:val="20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文件分发会签单位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A12108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CFD3C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BB72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CEF5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59BBD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48D09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350FC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6AEA8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75E70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□</w:t>
            </w:r>
          </w:p>
        </w:tc>
      </w:tr>
      <w:tr w:rsidR="003543AF" w14:paraId="347C535E" w14:textId="77777777">
        <w:trPr>
          <w:trHeight w:val="567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129DA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宋体" w:cs="Arial"/>
                <w:b/>
                <w:bCs/>
                <w:color w:val="008000"/>
                <w:spacing w:val="20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单位名称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F68B1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EA</w:t>
            </w:r>
          </w:p>
          <w:p w14:paraId="4FFFEF45" w14:textId="77777777" w:rsidR="003543AF" w:rsidRDefault="008D0C55">
            <w:pPr>
              <w:adjustRightInd w:val="0"/>
              <w:snapToGrid w:val="0"/>
              <w:spacing w:line="0" w:lineRule="atLeast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工程部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B00E9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 xml:space="preserve"> </w:t>
            </w:r>
            <w:del w:id="0" w:author="WPS_1622815912" w:date="2022-06-14T09:45:00Z">
              <w:r>
                <w:rPr>
                  <w:rFonts w:ascii="宋体" w:hAnsi="宋体" w:cs="Arial" w:hint="eastAsia"/>
                  <w:b/>
                  <w:color w:val="008000"/>
                  <w:szCs w:val="21"/>
                </w:rPr>
                <w:delText>SMT</w:delText>
              </w:r>
            </w:del>
            <w:ins w:id="1" w:author="WPS_1622815912" w:date="2022-06-14T09:45:00Z">
              <w:r>
                <w:rPr>
                  <w:rFonts w:ascii="宋体" w:hAnsi="宋体" w:cs="Arial" w:hint="eastAsia"/>
                  <w:b/>
                  <w:color w:val="008000"/>
                  <w:szCs w:val="21"/>
                </w:rPr>
                <w:t>SMD</w:t>
              </w:r>
            </w:ins>
          </w:p>
          <w:p w14:paraId="77AEC082" w14:textId="77777777" w:rsidR="003543AF" w:rsidRDefault="008D0C55">
            <w:pPr>
              <w:adjustRightInd w:val="0"/>
              <w:snapToGrid w:val="0"/>
              <w:spacing w:line="0" w:lineRule="atLeast"/>
              <w:rPr>
                <w:rFonts w:ascii="宋体" w:hAnsi="宋体"/>
                <w:b/>
                <w:bCs/>
                <w:color w:val="008000"/>
                <w:szCs w:val="21"/>
                <w:lang w:eastAsia="zh-TW"/>
              </w:rPr>
            </w:pPr>
            <w:del w:id="2" w:author="WPS_1622815912" w:date="2022-06-14T09:45:00Z">
              <w:r>
                <w:rPr>
                  <w:rFonts w:ascii="宋体" w:hAnsi="宋体" w:hint="eastAsia"/>
                  <w:b/>
                  <w:bCs/>
                  <w:color w:val="008000"/>
                  <w:szCs w:val="21"/>
                </w:rPr>
                <w:delText>SMT</w:delText>
              </w:r>
            </w:del>
            <w:ins w:id="3" w:author="WPS_1622815912" w:date="2022-06-14T09:45:00Z">
              <w:r>
                <w:rPr>
                  <w:rFonts w:ascii="宋体" w:hAnsi="宋体" w:hint="eastAsia"/>
                  <w:b/>
                  <w:bCs/>
                  <w:color w:val="008000"/>
                  <w:szCs w:val="21"/>
                </w:rPr>
                <w:t>SMD</w:t>
              </w:r>
            </w:ins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车间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C4194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 xml:space="preserve">  WA</w:t>
            </w:r>
          </w:p>
          <w:p w14:paraId="050C721B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rPr>
                <w:rFonts w:ascii="宋体" w:hAnsi="宋体"/>
                <w:bCs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 xml:space="preserve"> 仓库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23725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 w:firstLineChars="50" w:firstLine="105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 xml:space="preserve"> RMA</w:t>
            </w:r>
          </w:p>
          <w:p w14:paraId="238A6F45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rPr>
                <w:rFonts w:ascii="宋体" w:hAnsi="宋体"/>
                <w:b/>
                <w:bCs/>
                <w:color w:val="008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返修部</w:t>
            </w:r>
            <w:proofErr w:type="gramEnd"/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B61F7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 w:firstLineChars="50" w:firstLine="105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PMC</w:t>
            </w:r>
          </w:p>
          <w:p w14:paraId="4B4A078A" w14:textId="77777777" w:rsidR="003543AF" w:rsidRDefault="008D0C55">
            <w:pPr>
              <w:adjustRightInd w:val="0"/>
              <w:snapToGrid w:val="0"/>
              <w:spacing w:line="0" w:lineRule="atLeast"/>
              <w:ind w:firstLineChars="50" w:firstLine="105"/>
              <w:rPr>
                <w:rFonts w:ascii="宋体" w:hAnsi="宋体"/>
                <w:b/>
                <w:bCs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PMC部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10058F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 w:firstLineChars="50" w:firstLine="105"/>
              <w:rPr>
                <w:rFonts w:ascii="宋体" w:hAnsi="宋体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宋体" w:hAnsi="宋体" w:cs="Arial" w:hint="eastAsia"/>
                <w:b/>
                <w:color w:val="008000"/>
                <w:szCs w:val="21"/>
              </w:rPr>
              <w:t>DCC</w:t>
            </w:r>
          </w:p>
          <w:p w14:paraId="6BB22347" w14:textId="77777777" w:rsidR="003543AF" w:rsidRDefault="008D0C55">
            <w:pPr>
              <w:adjustRightInd w:val="0"/>
              <w:snapToGrid w:val="0"/>
              <w:spacing w:line="0" w:lineRule="atLeast"/>
              <w:rPr>
                <w:rFonts w:ascii="宋体" w:hAnsi="宋体" w:cs="Arial"/>
                <w:b/>
                <w:color w:val="008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8000"/>
                <w:szCs w:val="21"/>
              </w:rPr>
              <w:t>体系/文控中心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003D07" w14:textId="77777777" w:rsidR="003543AF" w:rsidRDefault="003543AF">
            <w:pPr>
              <w:adjustRightInd w:val="0"/>
              <w:snapToGrid w:val="0"/>
              <w:spacing w:line="0" w:lineRule="atLeast"/>
              <w:jc w:val="center"/>
              <w:rPr>
                <w:rFonts w:ascii="宋体" w:hAnsi="宋体" w:cs="Arial"/>
                <w:b/>
                <w:color w:val="008000"/>
                <w:szCs w:val="21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1EE1E" w14:textId="77777777" w:rsidR="003543AF" w:rsidRDefault="003543AF">
            <w:pPr>
              <w:adjustRightInd w:val="0"/>
              <w:snapToGrid w:val="0"/>
              <w:spacing w:line="0" w:lineRule="atLeast"/>
              <w:ind w:firstLineChars="50" w:firstLine="105"/>
              <w:jc w:val="center"/>
              <w:rPr>
                <w:rFonts w:ascii="宋体" w:hAnsi="宋体"/>
                <w:b/>
                <w:bCs/>
                <w:color w:val="00800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8ADB2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 w:cs="Arial"/>
                <w:b/>
                <w:color w:val="008000"/>
                <w:szCs w:val="21"/>
              </w:rPr>
            </w:pPr>
          </w:p>
        </w:tc>
      </w:tr>
      <w:tr w:rsidR="003543AF" w14:paraId="0255987E" w14:textId="77777777">
        <w:trPr>
          <w:trHeight w:val="567"/>
        </w:trPr>
        <w:tc>
          <w:tcPr>
            <w:tcW w:w="13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6FE7D" w14:textId="77777777" w:rsidR="003543AF" w:rsidRDefault="008D0C55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Arial" w:hAnsi="宋体" w:cs="Arial"/>
                <w:b/>
                <w:bCs/>
                <w:color w:val="008000"/>
                <w:spacing w:val="20"/>
                <w:szCs w:val="21"/>
              </w:rPr>
            </w:pPr>
            <w:r>
              <w:rPr>
                <w:rFonts w:ascii="Arial" w:hAnsi="宋体" w:cs="Arial" w:hint="eastAsia"/>
                <w:b/>
                <w:bCs/>
                <w:color w:val="008000"/>
                <w:spacing w:val="20"/>
                <w:szCs w:val="21"/>
              </w:rPr>
              <w:t>单位主管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DC3DF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02046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2E43D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AC497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7492D2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16471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7414E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129B8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76A0" w14:textId="77777777" w:rsidR="003543AF" w:rsidRDefault="003543AF">
            <w:pPr>
              <w:adjustRightInd w:val="0"/>
              <w:snapToGrid w:val="0"/>
              <w:spacing w:line="0" w:lineRule="atLeast"/>
              <w:ind w:leftChars="50" w:left="105"/>
              <w:jc w:val="center"/>
              <w:rPr>
                <w:rFonts w:ascii="宋体" w:hAnsi="宋体"/>
                <w:b/>
                <w:bCs/>
                <w:color w:val="CCFFFF"/>
                <w:spacing w:val="20"/>
                <w:szCs w:val="21"/>
              </w:rPr>
            </w:pPr>
          </w:p>
        </w:tc>
      </w:tr>
    </w:tbl>
    <w:p w14:paraId="28C7CE60" w14:textId="77777777" w:rsidR="003543AF" w:rsidRDefault="003543AF">
      <w:pPr>
        <w:rPr>
          <w:rFonts w:ascii="宋体" w:hAnsi="宋体"/>
          <w:szCs w:val="21"/>
        </w:rPr>
      </w:pPr>
    </w:p>
    <w:p w14:paraId="1444FFFD" w14:textId="77777777" w:rsidR="003543AF" w:rsidRDefault="003543AF">
      <w:pPr>
        <w:rPr>
          <w:rFonts w:ascii="宋体" w:hAnsi="宋体"/>
          <w:szCs w:val="21"/>
        </w:rPr>
      </w:pPr>
    </w:p>
    <w:p w14:paraId="3952F921" w14:textId="77777777" w:rsidR="003543AF" w:rsidRDefault="008D0C55">
      <w:pPr>
        <w:ind w:firstLineChars="450" w:firstLine="945"/>
        <w:rPr>
          <w:color w:val="008000"/>
          <w:szCs w:val="21"/>
        </w:rPr>
        <w:sectPr w:rsidR="003543AF">
          <w:footerReference w:type="default" r:id="rId9"/>
          <w:pgSz w:w="11906" w:h="16838"/>
          <w:pgMar w:top="567" w:right="567" w:bottom="624" w:left="680" w:header="851" w:footer="113" w:gutter="113"/>
          <w:cols w:space="425"/>
          <w:docGrid w:type="lines" w:linePitch="312"/>
        </w:sectPr>
      </w:pPr>
      <w:r>
        <w:rPr>
          <w:noProof/>
          <w:color w:val="008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0CE8A" wp14:editId="54C067DD">
                <wp:simplePos x="0" y="0"/>
                <wp:positionH relativeFrom="column">
                  <wp:posOffset>622300</wp:posOffset>
                </wp:positionH>
                <wp:positionV relativeFrom="paragraph">
                  <wp:posOffset>278130</wp:posOffset>
                </wp:positionV>
                <wp:extent cx="5956300" cy="0"/>
                <wp:effectExtent l="11430" t="8255" r="13970" b="1079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8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49pt;margin-top:21.9pt;height:0pt;width:469pt;z-index:251661312;mso-width-relative:page;mso-height-relative:page;" filled="f" stroked="t" coordsize="21600,21600" o:gfxdata="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W1IvNcAAAAJAQAADwAAAAAA&#10;AAABACAAAAAiAAAAZHJzL2Rvd25yZXYueG1sUEsBAhQAFAAAAAgAh07iQB8eRYbbAQAAwgMAAA4A&#10;AAAAAAAAAQAgAAAAJgEAAGRycy9lMm9Eb2MueG1sUEsFBgAAAAAGAAYAWQEAAHMFAAAAAA==&#10;">
                <v:fill on="f" focussize="0,0"/>
                <v:stroke weight="1pt" color="#008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方正姚体" w:hint="eastAsia"/>
          <w:b/>
          <w:color w:val="008000"/>
          <w:szCs w:val="21"/>
        </w:rPr>
        <w:t>发行日期：</w:t>
      </w:r>
      <w:r>
        <w:rPr>
          <w:rFonts w:ascii="方正姚体" w:hint="eastAsia"/>
          <w:b/>
          <w:color w:val="008000"/>
          <w:szCs w:val="21"/>
        </w:rPr>
        <w:t>20</w:t>
      </w:r>
      <w:r>
        <w:rPr>
          <w:rFonts w:ascii="方正姚体"/>
          <w:b/>
          <w:color w:val="008000"/>
          <w:szCs w:val="21"/>
        </w:rPr>
        <w:t>21</w:t>
      </w:r>
      <w:r>
        <w:rPr>
          <w:rFonts w:ascii="方正姚体" w:hint="eastAsia"/>
          <w:b/>
          <w:color w:val="008000"/>
          <w:szCs w:val="21"/>
        </w:rPr>
        <w:t>0</w:t>
      </w:r>
      <w:r>
        <w:rPr>
          <w:rFonts w:ascii="方正姚体"/>
          <w:b/>
          <w:color w:val="008000"/>
          <w:szCs w:val="21"/>
        </w:rPr>
        <w:t>605</w:t>
      </w:r>
      <w:r>
        <w:rPr>
          <w:rFonts w:ascii="方正姚体" w:hint="eastAsia"/>
          <w:b/>
          <w:color w:val="008000"/>
          <w:szCs w:val="21"/>
        </w:rPr>
        <w:t xml:space="preserve">                                          </w:t>
      </w:r>
      <w:r>
        <w:rPr>
          <w:rFonts w:hint="eastAsia"/>
          <w:b/>
          <w:color w:val="008000"/>
          <w:szCs w:val="21"/>
        </w:rPr>
        <w:t>生</w:t>
      </w:r>
      <w:r>
        <w:rPr>
          <w:rFonts w:ascii="方正姚体" w:hint="eastAsia"/>
          <w:b/>
          <w:color w:val="008000"/>
          <w:szCs w:val="21"/>
        </w:rPr>
        <w:t>效日期：</w:t>
      </w:r>
      <w:r>
        <w:rPr>
          <w:rFonts w:ascii="方正姚体" w:hint="eastAsia"/>
          <w:b/>
          <w:color w:val="008000"/>
          <w:szCs w:val="21"/>
        </w:rPr>
        <w:t>20</w:t>
      </w:r>
      <w:r>
        <w:rPr>
          <w:rFonts w:ascii="方正姚体"/>
          <w:b/>
          <w:color w:val="008000"/>
          <w:szCs w:val="21"/>
        </w:rPr>
        <w:t>2110</w:t>
      </w:r>
      <w:r>
        <w:rPr>
          <w:rFonts w:ascii="方正姚体" w:hint="eastAsia"/>
          <w:b/>
          <w:color w:val="008000"/>
          <w:szCs w:val="21"/>
        </w:rPr>
        <w:t>03</w:t>
      </w:r>
    </w:p>
    <w:p w14:paraId="3F2C4A91" w14:textId="77777777" w:rsidR="003543AF" w:rsidRDefault="008D0C55">
      <w:pPr>
        <w:spacing w:line="320" w:lineRule="exact"/>
        <w:jc w:val="center"/>
        <w:rPr>
          <w:rFonts w:ascii="Arial" w:hAnsi="Arial" w:cs="Arial"/>
          <w:color w:val="008000"/>
          <w:szCs w:val="21"/>
        </w:rPr>
      </w:pPr>
      <w:r>
        <w:rPr>
          <w:rFonts w:ascii="Arial" w:hAnsi="Arial" w:cs="Arial" w:hint="eastAsia"/>
          <w:color w:val="008000"/>
          <w:szCs w:val="21"/>
        </w:rPr>
        <w:lastRenderedPageBreak/>
        <w:t>文件制</w:t>
      </w:r>
      <w:r>
        <w:rPr>
          <w:rFonts w:ascii="Arial" w:hAnsi="Arial" w:cs="Arial"/>
          <w:color w:val="008000"/>
          <w:szCs w:val="21"/>
        </w:rPr>
        <w:t>/</w:t>
      </w:r>
      <w:r>
        <w:rPr>
          <w:rFonts w:ascii="Arial" w:hAnsi="Arial" w:cs="Arial" w:hint="eastAsia"/>
          <w:color w:val="008000"/>
          <w:szCs w:val="21"/>
        </w:rPr>
        <w:t>修订履历</w:t>
      </w:r>
    </w:p>
    <w:tbl>
      <w:tblPr>
        <w:tblW w:w="97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666"/>
        <w:gridCol w:w="709"/>
        <w:gridCol w:w="4579"/>
        <w:gridCol w:w="1134"/>
        <w:gridCol w:w="1362"/>
      </w:tblGrid>
      <w:tr w:rsidR="003543AF" w14:paraId="147326F0" w14:textId="77777777">
        <w:trPr>
          <w:trHeight w:val="600"/>
          <w:jc w:val="center"/>
        </w:trPr>
        <w:tc>
          <w:tcPr>
            <w:tcW w:w="1307" w:type="dxa"/>
            <w:vAlign w:val="center"/>
          </w:tcPr>
          <w:p w14:paraId="213585E1" w14:textId="77777777" w:rsidR="003543AF" w:rsidRDefault="008D0C55">
            <w:pPr>
              <w:spacing w:line="240" w:lineRule="exact"/>
              <w:ind w:left="253" w:hangingChars="120" w:hanging="253"/>
              <w:jc w:val="center"/>
              <w:rPr>
                <w:rFonts w:ascii="Arial" w:eastAsia="PMingLiU" w:hAnsi="Arial" w:cs="Arial"/>
                <w:b/>
                <w:color w:val="008000"/>
                <w:szCs w:val="21"/>
                <w:lang w:eastAsia="zh-TW"/>
              </w:rPr>
            </w:pPr>
            <w:bookmarkStart w:id="4" w:name="_Toc485655934"/>
            <w:bookmarkStart w:id="5" w:name="_Toc485653921"/>
            <w:bookmarkStart w:id="6" w:name="_Toc485652598"/>
            <w:bookmarkStart w:id="7" w:name="_Toc485652331"/>
            <w:bookmarkStart w:id="8" w:name="_Toc485654205"/>
            <w:bookmarkStart w:id="9" w:name="_Toc324966707"/>
            <w:r>
              <w:rPr>
                <w:rFonts w:ascii="Arial" w:hAnsi="Arial" w:cs="Arial" w:hint="eastAsia"/>
                <w:b/>
                <w:color w:val="008000"/>
                <w:szCs w:val="21"/>
              </w:rPr>
              <w:t>制</w:t>
            </w:r>
            <w:r>
              <w:rPr>
                <w:rFonts w:ascii="Arial" w:hAnsi="Arial" w:cs="Arial"/>
                <w:b/>
                <w:color w:val="008000"/>
                <w:szCs w:val="21"/>
              </w:rPr>
              <w:t>/</w:t>
            </w:r>
            <w:r>
              <w:rPr>
                <w:rFonts w:ascii="Arial" w:hAnsi="Arial" w:cs="Arial" w:hint="eastAsia"/>
                <w:b/>
                <w:color w:val="008000"/>
                <w:szCs w:val="21"/>
              </w:rPr>
              <w:t>修订</w:t>
            </w:r>
          </w:p>
          <w:p w14:paraId="1D5DBD1E" w14:textId="77777777" w:rsidR="003543AF" w:rsidRDefault="008D0C55">
            <w:pPr>
              <w:spacing w:line="240" w:lineRule="exact"/>
              <w:ind w:left="253" w:hangingChars="120" w:hanging="253"/>
              <w:jc w:val="center"/>
              <w:rPr>
                <w:rFonts w:ascii="Arial" w:hAnsi="Arial" w:cs="Arial"/>
                <w:b/>
                <w:color w:val="008000"/>
                <w:szCs w:val="21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日期</w:t>
            </w:r>
          </w:p>
        </w:tc>
        <w:tc>
          <w:tcPr>
            <w:tcW w:w="666" w:type="dxa"/>
            <w:vAlign w:val="center"/>
          </w:tcPr>
          <w:p w14:paraId="302CDA1A" w14:textId="77777777" w:rsidR="003543AF" w:rsidRDefault="008D0C55">
            <w:pPr>
              <w:spacing w:line="240" w:lineRule="exact"/>
              <w:jc w:val="center"/>
              <w:rPr>
                <w:rFonts w:ascii="Arial" w:hAnsi="Arial" w:cs="Arial"/>
                <w:b/>
                <w:color w:val="008000"/>
                <w:szCs w:val="21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版次</w:t>
            </w:r>
          </w:p>
        </w:tc>
        <w:tc>
          <w:tcPr>
            <w:tcW w:w="709" w:type="dxa"/>
            <w:vAlign w:val="center"/>
          </w:tcPr>
          <w:p w14:paraId="43B7E5BF" w14:textId="77777777" w:rsidR="003543AF" w:rsidRDefault="008D0C55">
            <w:pPr>
              <w:spacing w:line="240" w:lineRule="exact"/>
              <w:jc w:val="center"/>
              <w:rPr>
                <w:rFonts w:ascii="Arial" w:hAnsi="Arial" w:cs="Arial"/>
                <w:b/>
                <w:color w:val="008000"/>
                <w:szCs w:val="21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页次</w:t>
            </w:r>
          </w:p>
        </w:tc>
        <w:tc>
          <w:tcPr>
            <w:tcW w:w="4579" w:type="dxa"/>
            <w:vAlign w:val="center"/>
          </w:tcPr>
          <w:p w14:paraId="00F5A31D" w14:textId="77777777" w:rsidR="003543AF" w:rsidRDefault="008D0C55">
            <w:pPr>
              <w:spacing w:line="240" w:lineRule="exact"/>
              <w:jc w:val="center"/>
              <w:rPr>
                <w:rFonts w:ascii="Arial" w:hAnsi="Arial" w:cs="Arial"/>
                <w:b/>
                <w:color w:val="008000"/>
                <w:szCs w:val="21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制</w:t>
            </w:r>
            <w:r>
              <w:rPr>
                <w:rFonts w:ascii="Arial" w:hAnsi="Arial" w:cs="Arial"/>
                <w:b/>
                <w:color w:val="008000"/>
                <w:szCs w:val="21"/>
              </w:rPr>
              <w:t>/</w:t>
            </w:r>
            <w:r>
              <w:rPr>
                <w:rFonts w:ascii="Arial" w:hAnsi="Arial" w:cs="Arial" w:hint="eastAsia"/>
                <w:b/>
                <w:color w:val="008000"/>
                <w:szCs w:val="21"/>
              </w:rPr>
              <w:t>修订内容</w:t>
            </w:r>
          </w:p>
        </w:tc>
        <w:tc>
          <w:tcPr>
            <w:tcW w:w="1134" w:type="dxa"/>
            <w:vAlign w:val="center"/>
          </w:tcPr>
          <w:p w14:paraId="6A7F3107" w14:textId="77777777" w:rsidR="003543AF" w:rsidRDefault="008D0C55">
            <w:pPr>
              <w:spacing w:line="240" w:lineRule="exact"/>
              <w:jc w:val="center"/>
              <w:rPr>
                <w:rFonts w:ascii="Arial" w:hAnsi="Arial" w:cs="Arial"/>
                <w:b/>
                <w:color w:val="008000"/>
                <w:szCs w:val="21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制</w:t>
            </w:r>
            <w:r>
              <w:rPr>
                <w:rFonts w:ascii="Arial" w:hAnsi="Arial" w:cs="Arial"/>
                <w:b/>
                <w:color w:val="008000"/>
                <w:szCs w:val="21"/>
              </w:rPr>
              <w:t>/</w:t>
            </w:r>
            <w:r>
              <w:rPr>
                <w:rFonts w:ascii="Arial" w:hAnsi="Arial" w:cs="Arial" w:hint="eastAsia"/>
                <w:b/>
                <w:color w:val="008000"/>
                <w:szCs w:val="21"/>
              </w:rPr>
              <w:t>修订人</w:t>
            </w: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2C88BACD" w14:textId="77777777" w:rsidR="003543AF" w:rsidRDefault="008D0C55">
            <w:pPr>
              <w:spacing w:line="240" w:lineRule="exact"/>
              <w:jc w:val="center"/>
              <w:rPr>
                <w:rFonts w:ascii="Arial" w:eastAsia="PMingLiU" w:hAnsi="Arial" w:cs="Arial"/>
                <w:b/>
                <w:color w:val="008000"/>
                <w:szCs w:val="21"/>
                <w:lang w:eastAsia="zh-TW"/>
              </w:rPr>
            </w:pPr>
            <w:r>
              <w:rPr>
                <w:rFonts w:ascii="Arial" w:hAnsi="Arial" w:cs="Arial" w:hint="eastAsia"/>
                <w:b/>
                <w:color w:val="008000"/>
                <w:szCs w:val="21"/>
              </w:rPr>
              <w:t>生效日期</w:t>
            </w:r>
          </w:p>
        </w:tc>
      </w:tr>
      <w:tr w:rsidR="003543AF" w14:paraId="4ABB7C47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20A97E36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215B99DD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A0</w:t>
            </w:r>
          </w:p>
        </w:tc>
        <w:tc>
          <w:tcPr>
            <w:tcW w:w="709" w:type="dxa"/>
            <w:vAlign w:val="center"/>
          </w:tcPr>
          <w:p w14:paraId="522A6842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</w:t>
            </w:r>
          </w:p>
        </w:tc>
        <w:tc>
          <w:tcPr>
            <w:tcW w:w="4579" w:type="dxa"/>
            <w:vAlign w:val="center"/>
          </w:tcPr>
          <w:p w14:paraId="3FEE95ED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/>
              </w:rPr>
              <w:t>删除大类</w:t>
            </w:r>
            <w:r>
              <w:t>12:ODMBOM</w:t>
            </w:r>
            <w:r>
              <w:rPr>
                <w:rFonts w:hint="eastAsia"/>
              </w:rPr>
              <w:t>、</w:t>
            </w:r>
            <w:r>
              <w:t>16:PCBA</w:t>
            </w:r>
            <w:r>
              <w:rPr>
                <w:rFonts w:hint="eastAsia"/>
              </w:rPr>
              <w:t>成品</w:t>
            </w:r>
            <w:r>
              <w:t>BOM</w:t>
            </w:r>
            <w:r>
              <w:rPr>
                <w:rFonts w:hint="eastAsia"/>
              </w:rPr>
              <w:t>分类，将</w:t>
            </w:r>
            <w:r>
              <w:t>PCBA</w:t>
            </w:r>
            <w:r>
              <w:rPr>
                <w:rFonts w:hint="eastAsia"/>
              </w:rPr>
              <w:t>成品</w:t>
            </w:r>
            <w:r>
              <w:t>BOM</w:t>
            </w:r>
            <w:r>
              <w:rPr>
                <w:rFonts w:hint="eastAsia"/>
              </w:rPr>
              <w:t>同样归属半成品类</w:t>
            </w:r>
          </w:p>
        </w:tc>
        <w:tc>
          <w:tcPr>
            <w:tcW w:w="1134" w:type="dxa"/>
            <w:vAlign w:val="center"/>
          </w:tcPr>
          <w:p w14:paraId="3EFA78CB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29F8D977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45B550E1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159B85AA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0A638462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6DA4ADE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</w:t>
            </w:r>
          </w:p>
        </w:tc>
        <w:tc>
          <w:tcPr>
            <w:tcW w:w="4579" w:type="dxa"/>
            <w:vAlign w:val="center"/>
          </w:tcPr>
          <w:p w14:paraId="1F76E105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/>
              </w:rPr>
              <w:t>删除大类</w:t>
            </w:r>
            <w:r>
              <w:t>22:ODM PCBA</w:t>
            </w:r>
            <w:r>
              <w:rPr>
                <w:rFonts w:hint="eastAsia"/>
              </w:rPr>
              <w:t>分类</w:t>
            </w:r>
          </w:p>
        </w:tc>
        <w:tc>
          <w:tcPr>
            <w:tcW w:w="1134" w:type="dxa"/>
            <w:vAlign w:val="center"/>
          </w:tcPr>
          <w:p w14:paraId="2EA34366" w14:textId="77777777" w:rsidR="003543AF" w:rsidRDefault="003543AF">
            <w:pPr>
              <w:ind w:firstLineChars="50" w:firstLine="105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485D7DF1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0EE31EAE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57ECA8C5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2D137006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DBD6394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6</w:t>
            </w:r>
          </w:p>
        </w:tc>
        <w:tc>
          <w:tcPr>
            <w:tcW w:w="4579" w:type="dxa"/>
            <w:vAlign w:val="center"/>
          </w:tcPr>
          <w:p w14:paraId="45A216F5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30</w:t>
            </w:r>
            <w:r>
              <w:rPr>
                <w:rFonts w:hint="eastAsia"/>
              </w:rPr>
              <w:t>大类电器板：小类</w:t>
            </w:r>
            <w:r>
              <w:t>01-05</w:t>
            </w:r>
            <w:r>
              <w:rPr>
                <w:rFonts w:hint="eastAsia"/>
              </w:rPr>
              <w:t>：删除孔密度、有无金手指、品牌</w:t>
            </w:r>
            <w:r>
              <w:t>LOGO</w:t>
            </w:r>
            <w:r>
              <w:rPr>
                <w:rFonts w:hint="eastAsia"/>
              </w:rPr>
              <w:t>、是否新做测试架</w:t>
            </w:r>
          </w:p>
        </w:tc>
        <w:tc>
          <w:tcPr>
            <w:tcW w:w="1134" w:type="dxa"/>
            <w:vAlign w:val="center"/>
          </w:tcPr>
          <w:p w14:paraId="765787F2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1707520B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04193242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3A1CB2E8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7A0842DF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9FA67FD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4</w:t>
            </w:r>
          </w:p>
        </w:tc>
        <w:tc>
          <w:tcPr>
            <w:tcW w:w="4579" w:type="dxa"/>
            <w:vAlign w:val="center"/>
          </w:tcPr>
          <w:p w14:paraId="06741BDF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t>33</w:t>
            </w:r>
            <w:r>
              <w:rPr>
                <w:rFonts w:hint="eastAsia"/>
              </w:rPr>
              <w:t>大类电容器：小类</w:t>
            </w:r>
            <w:r>
              <w:t>20</w:t>
            </w:r>
            <w:r>
              <w:rPr>
                <w:rFonts w:hint="eastAsia"/>
              </w:rPr>
              <w:t>插件铝电解电容器：描述规则删除等级</w:t>
            </w:r>
          </w:p>
        </w:tc>
        <w:tc>
          <w:tcPr>
            <w:tcW w:w="1134" w:type="dxa"/>
            <w:vAlign w:val="center"/>
          </w:tcPr>
          <w:p w14:paraId="2F5DEE03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4180C52D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396B6A3E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55A9B876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6B166054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47A7212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7</w:t>
            </w:r>
          </w:p>
        </w:tc>
        <w:tc>
          <w:tcPr>
            <w:tcW w:w="4579" w:type="dxa"/>
            <w:vAlign w:val="center"/>
          </w:tcPr>
          <w:p w14:paraId="78770A9B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34</w:t>
            </w:r>
            <w:r>
              <w:rPr>
                <w:rFonts w:hint="eastAsia"/>
              </w:rPr>
              <w:t>大类磁性器件：小类</w:t>
            </w:r>
            <w:r>
              <w:t xml:space="preserve">11 </w:t>
            </w:r>
            <w:r>
              <w:rPr>
                <w:rFonts w:hint="eastAsia"/>
              </w:rPr>
              <w:t>网络信号变压器：描述规则删除等级</w:t>
            </w:r>
          </w:p>
        </w:tc>
        <w:tc>
          <w:tcPr>
            <w:tcW w:w="1134" w:type="dxa"/>
            <w:vAlign w:val="center"/>
          </w:tcPr>
          <w:p w14:paraId="09DED5FF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44C44A83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2A0C4B48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68D7A084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3335D98C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3E7916C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4579" w:type="dxa"/>
            <w:vAlign w:val="center"/>
          </w:tcPr>
          <w:p w14:paraId="55C2B39A" w14:textId="77777777" w:rsidR="003543AF" w:rsidRDefault="008D0C55">
            <w:r>
              <w:t>36</w:t>
            </w:r>
            <w:r>
              <w:rPr>
                <w:rFonts w:hint="eastAsia"/>
              </w:rPr>
              <w:t>大类晶体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小类</w:t>
            </w:r>
            <w:r>
              <w:t>01</w:t>
            </w:r>
            <w:r>
              <w:rPr>
                <w:rFonts w:hint="eastAsia"/>
              </w:rPr>
              <w:t>石英谐振器：描述规则删除等级</w:t>
            </w:r>
          </w:p>
        </w:tc>
        <w:tc>
          <w:tcPr>
            <w:tcW w:w="1134" w:type="dxa"/>
            <w:vAlign w:val="center"/>
          </w:tcPr>
          <w:p w14:paraId="2970ECD8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6C3AE266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7D5E98C8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34B0D61C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7F12B88D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C3EE4E6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7</w:t>
            </w:r>
          </w:p>
        </w:tc>
        <w:tc>
          <w:tcPr>
            <w:tcW w:w="4579" w:type="dxa"/>
            <w:vAlign w:val="center"/>
          </w:tcPr>
          <w:p w14:paraId="63DFFFC7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39</w:t>
            </w:r>
            <w:r>
              <w:rPr>
                <w:rFonts w:hint="eastAsia"/>
              </w:rPr>
              <w:t>大类插头</w:t>
            </w:r>
            <w:r>
              <w:t>/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小类</w:t>
            </w:r>
            <w:r>
              <w:t>01 RJ45</w:t>
            </w:r>
            <w:r>
              <w:rPr>
                <w:rFonts w:hint="eastAsia"/>
              </w:rPr>
              <w:t>座：描述规则删除等级、防火等级</w:t>
            </w:r>
          </w:p>
        </w:tc>
        <w:tc>
          <w:tcPr>
            <w:tcW w:w="1134" w:type="dxa"/>
            <w:vAlign w:val="center"/>
          </w:tcPr>
          <w:p w14:paraId="23646649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5DB4D50F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67BF3A15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311825EC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021.11.03</w:t>
            </w:r>
          </w:p>
        </w:tc>
        <w:tc>
          <w:tcPr>
            <w:tcW w:w="666" w:type="dxa"/>
            <w:vAlign w:val="center"/>
          </w:tcPr>
          <w:p w14:paraId="06738C8E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9E3D172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3</w:t>
            </w:r>
            <w:r>
              <w:rPr>
                <w:rFonts w:ascii="宋体" w:hAnsi="宋体" w:cs="Arial"/>
                <w:szCs w:val="21"/>
              </w:rPr>
              <w:t>4</w:t>
            </w:r>
          </w:p>
        </w:tc>
        <w:tc>
          <w:tcPr>
            <w:tcW w:w="4579" w:type="dxa"/>
            <w:vAlign w:val="center"/>
          </w:tcPr>
          <w:p w14:paraId="53E6BC2F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51</w:t>
            </w:r>
            <w:r>
              <w:rPr>
                <w:rFonts w:hint="eastAsia"/>
              </w:rPr>
              <w:t>大类射频器件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小类</w:t>
            </w:r>
            <w:r>
              <w:t>01</w:t>
            </w:r>
            <w:r>
              <w:rPr>
                <w:rFonts w:hint="eastAsia"/>
              </w:rPr>
              <w:t>天线：描述规则删除极化方式、辐射特性、最大功率、天线壳体形状或机型名称</w:t>
            </w:r>
          </w:p>
        </w:tc>
        <w:tc>
          <w:tcPr>
            <w:tcW w:w="1134" w:type="dxa"/>
            <w:vAlign w:val="center"/>
          </w:tcPr>
          <w:p w14:paraId="55CE32A3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62796FB4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021.11.05</w:t>
            </w:r>
          </w:p>
        </w:tc>
      </w:tr>
      <w:tr w:rsidR="003543AF" w14:paraId="1D2485DF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2E2434D6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022.03.07</w:t>
            </w:r>
          </w:p>
        </w:tc>
        <w:tc>
          <w:tcPr>
            <w:tcW w:w="666" w:type="dxa"/>
            <w:vAlign w:val="center"/>
          </w:tcPr>
          <w:p w14:paraId="3E0BBD39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6367187C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26</w:t>
            </w:r>
          </w:p>
        </w:tc>
        <w:tc>
          <w:tcPr>
            <w:tcW w:w="4579" w:type="dxa"/>
            <w:vAlign w:val="center"/>
          </w:tcPr>
          <w:p w14:paraId="052332A7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38</w:t>
            </w:r>
            <w:r>
              <w:rPr>
                <w:rFonts w:hint="eastAsia"/>
              </w:rPr>
              <w:t>大类保护器件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新增小类</w:t>
            </w:r>
            <w:r>
              <w:t>02</w:t>
            </w:r>
            <w:r>
              <w:rPr>
                <w:rFonts w:hint="eastAsia"/>
              </w:rPr>
              <w:t>保护芯片</w:t>
            </w:r>
          </w:p>
        </w:tc>
        <w:tc>
          <w:tcPr>
            <w:tcW w:w="1134" w:type="dxa"/>
            <w:vAlign w:val="center"/>
          </w:tcPr>
          <w:p w14:paraId="325AEFD5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65AF9CF0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022.03.08</w:t>
            </w:r>
          </w:p>
        </w:tc>
      </w:tr>
      <w:tr w:rsidR="003543AF" w14:paraId="3C3D4CE8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1D3077F5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022.03.07</w:t>
            </w:r>
          </w:p>
        </w:tc>
        <w:tc>
          <w:tcPr>
            <w:tcW w:w="666" w:type="dxa"/>
            <w:vAlign w:val="center"/>
          </w:tcPr>
          <w:p w14:paraId="6776B177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A1</w:t>
            </w:r>
          </w:p>
        </w:tc>
        <w:tc>
          <w:tcPr>
            <w:tcW w:w="709" w:type="dxa"/>
            <w:vAlign w:val="center"/>
          </w:tcPr>
          <w:p w14:paraId="4F831CAA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8</w:t>
            </w:r>
          </w:p>
        </w:tc>
        <w:tc>
          <w:tcPr>
            <w:tcW w:w="4579" w:type="dxa"/>
            <w:vAlign w:val="center"/>
          </w:tcPr>
          <w:p w14:paraId="73EF77F4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39</w:t>
            </w:r>
            <w:r>
              <w:rPr>
                <w:rFonts w:hint="eastAsia"/>
              </w:rPr>
              <w:t>大类插头</w:t>
            </w:r>
            <w:r>
              <w:t>/</w:t>
            </w:r>
            <w:r>
              <w:rPr>
                <w:rFonts w:hint="eastAsia"/>
              </w:rPr>
              <w:t>插座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新增小类</w:t>
            </w:r>
            <w:r>
              <w:t>04 RJ11</w:t>
            </w:r>
            <w:r>
              <w:rPr>
                <w:rFonts w:hint="eastAsia"/>
              </w:rPr>
              <w:t>座</w:t>
            </w:r>
          </w:p>
        </w:tc>
        <w:tc>
          <w:tcPr>
            <w:tcW w:w="1134" w:type="dxa"/>
            <w:vAlign w:val="center"/>
          </w:tcPr>
          <w:p w14:paraId="44D9AF72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6E2C8027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022.03.08</w:t>
            </w:r>
          </w:p>
        </w:tc>
      </w:tr>
      <w:tr w:rsidR="003543AF" w14:paraId="3988E546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16BC3A20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022.03.07</w:t>
            </w:r>
          </w:p>
        </w:tc>
        <w:tc>
          <w:tcPr>
            <w:tcW w:w="666" w:type="dxa"/>
            <w:vAlign w:val="center"/>
          </w:tcPr>
          <w:p w14:paraId="4E0E88EF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EA81237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</w:t>
            </w:r>
            <w:r>
              <w:rPr>
                <w:rFonts w:ascii="宋体" w:hAnsi="宋体" w:cs="Arial"/>
                <w:szCs w:val="21"/>
              </w:rPr>
              <w:t>1</w:t>
            </w:r>
            <w:r>
              <w:rPr>
                <w:rFonts w:ascii="宋体" w:hAnsi="宋体"/>
                <w:sz w:val="24"/>
              </w:rPr>
              <w:t>-12</w:t>
            </w:r>
          </w:p>
        </w:tc>
        <w:tc>
          <w:tcPr>
            <w:tcW w:w="4579" w:type="dxa"/>
            <w:vAlign w:val="center"/>
          </w:tcPr>
          <w:p w14:paraId="30CF9635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31</w:t>
            </w:r>
            <w:r>
              <w:rPr>
                <w:rFonts w:hint="eastAsia"/>
              </w:rPr>
              <w:t>大类集成电器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新增小类</w:t>
            </w:r>
            <w:r>
              <w:t>90:BOSA</w:t>
            </w:r>
            <w:r>
              <w:rPr>
                <w:rFonts w:hint="eastAsia"/>
              </w:rPr>
              <w:t>模块、</w:t>
            </w:r>
            <w:r>
              <w:t>91</w:t>
            </w:r>
            <w:r>
              <w:rPr>
                <w:rFonts w:hint="eastAsia"/>
              </w:rPr>
              <w:t>语音芯片</w:t>
            </w:r>
          </w:p>
        </w:tc>
        <w:tc>
          <w:tcPr>
            <w:tcW w:w="1134" w:type="dxa"/>
            <w:vAlign w:val="center"/>
          </w:tcPr>
          <w:p w14:paraId="26C23B02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045E87B5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022.03.08</w:t>
            </w:r>
          </w:p>
        </w:tc>
      </w:tr>
      <w:tr w:rsidR="003543AF" w14:paraId="0E389A46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53D082F3" w14:textId="77777777" w:rsidR="003543AF" w:rsidRDefault="008D0C55">
            <w:pPr>
              <w:spacing w:beforeLines="50" w:before="156" w:afterLines="50"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022.03.07</w:t>
            </w:r>
          </w:p>
        </w:tc>
        <w:tc>
          <w:tcPr>
            <w:tcW w:w="666" w:type="dxa"/>
            <w:vAlign w:val="center"/>
          </w:tcPr>
          <w:p w14:paraId="013C79ED" w14:textId="77777777" w:rsidR="003543AF" w:rsidRDefault="008D0C55">
            <w:pPr>
              <w:spacing w:beforeLines="50" w:before="156" w:afterLines="50" w:after="156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081E1DD1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4</w:t>
            </w:r>
            <w:r>
              <w:rPr>
                <w:rFonts w:ascii="宋体" w:hAnsi="宋体" w:cs="Arial"/>
                <w:szCs w:val="21"/>
              </w:rPr>
              <w:t>-5</w:t>
            </w:r>
          </w:p>
        </w:tc>
        <w:tc>
          <w:tcPr>
            <w:tcW w:w="4579" w:type="dxa"/>
            <w:vAlign w:val="center"/>
          </w:tcPr>
          <w:p w14:paraId="066A8E8E" w14:textId="77777777" w:rsidR="003543AF" w:rsidRDefault="008D0C55">
            <w:pPr>
              <w:jc w:val="left"/>
              <w:rPr>
                <w:rFonts w:ascii="宋体" w:hAnsi="宋体"/>
                <w:szCs w:val="21"/>
              </w:rPr>
            </w:pPr>
            <w:r>
              <w:t>29</w:t>
            </w:r>
            <w:r>
              <w:rPr>
                <w:rFonts w:hint="eastAsia"/>
              </w:rPr>
              <w:t>大类其他虚拟件</w:t>
            </w:r>
            <w:r>
              <w:t>:</w:t>
            </w:r>
            <w:r>
              <w:rPr>
                <w:rFonts w:hint="eastAsia"/>
              </w:rPr>
              <w:t>新增小类</w:t>
            </w:r>
            <w:r>
              <w:t>02:</w:t>
            </w:r>
            <w:del w:id="10" w:author="WPS_1622815912" w:date="2022-06-14T09:45:00Z">
              <w:r>
                <w:delText>SMT</w:delText>
              </w:r>
            </w:del>
            <w:ins w:id="11" w:author="WPS_1622815912" w:date="2022-06-14T09:45:00Z">
              <w:r>
                <w:rPr>
                  <w:rFonts w:hint="eastAsia"/>
                </w:rPr>
                <w:t>SMD</w:t>
              </w:r>
            </w:ins>
            <w:r>
              <w:rPr>
                <w:rFonts w:hint="eastAsia"/>
              </w:rPr>
              <w:t>、</w:t>
            </w:r>
            <w:r>
              <w:t>03:</w:t>
            </w:r>
            <w:r>
              <w:rPr>
                <w:rFonts w:hint="eastAsia"/>
              </w:rPr>
              <w:t>组装物料、</w:t>
            </w:r>
            <w:r>
              <w:t>04:</w:t>
            </w:r>
            <w:r>
              <w:rPr>
                <w:rFonts w:hint="eastAsia"/>
              </w:rPr>
              <w:t>包装物料</w:t>
            </w:r>
          </w:p>
        </w:tc>
        <w:tc>
          <w:tcPr>
            <w:tcW w:w="1134" w:type="dxa"/>
            <w:vAlign w:val="center"/>
          </w:tcPr>
          <w:p w14:paraId="40EBA255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2ABF76AD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022.03.08</w:t>
            </w:r>
          </w:p>
        </w:tc>
      </w:tr>
      <w:tr w:rsidR="003543AF" w14:paraId="45E51BAF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2C833796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ins w:id="12" w:author="WPS_1622815912" w:date="2022-06-14T10:25:00Z">
              <w:r>
                <w:rPr>
                  <w:rFonts w:ascii="宋体" w:hAnsi="宋体" w:cs="Arial" w:hint="eastAsia"/>
                  <w:szCs w:val="21"/>
                </w:rPr>
                <w:t>2022.6.14</w:t>
              </w:r>
            </w:ins>
          </w:p>
        </w:tc>
        <w:tc>
          <w:tcPr>
            <w:tcW w:w="666" w:type="dxa"/>
            <w:vAlign w:val="center"/>
          </w:tcPr>
          <w:p w14:paraId="40F84C42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ins w:id="13" w:author="WPS_1622815912" w:date="2022-06-14T10:25:00Z">
              <w:r>
                <w:rPr>
                  <w:rFonts w:ascii="宋体" w:hAnsi="宋体" w:cs="Arial" w:hint="eastAsia"/>
                  <w:szCs w:val="21"/>
                </w:rPr>
                <w:t>A2</w:t>
              </w:r>
            </w:ins>
          </w:p>
        </w:tc>
        <w:tc>
          <w:tcPr>
            <w:tcW w:w="709" w:type="dxa"/>
            <w:vAlign w:val="center"/>
          </w:tcPr>
          <w:p w14:paraId="109266DB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ins w:id="14" w:author="WPS_1622815912" w:date="2022-06-14T10:26:00Z">
              <w:r>
                <w:rPr>
                  <w:rFonts w:ascii="宋体" w:hAnsi="宋体" w:cs="Arial" w:hint="eastAsia"/>
                  <w:szCs w:val="21"/>
                </w:rPr>
                <w:t>9-49</w:t>
              </w:r>
            </w:ins>
          </w:p>
        </w:tc>
        <w:tc>
          <w:tcPr>
            <w:tcW w:w="4579" w:type="dxa"/>
            <w:vAlign w:val="center"/>
          </w:tcPr>
          <w:p w14:paraId="5B80A218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ins w:id="15" w:author="WPS_1622815912" w:date="2022-06-14T10:26:00Z">
              <w:r>
                <w:rPr>
                  <w:rFonts w:ascii="宋体" w:hAnsi="宋体" w:cs="Arial" w:hint="eastAsia"/>
                  <w:szCs w:val="21"/>
                </w:rPr>
                <w:t>修改SMD和DIP器件命名规则，加入安装方式说明</w:t>
              </w:r>
            </w:ins>
          </w:p>
        </w:tc>
        <w:tc>
          <w:tcPr>
            <w:tcW w:w="1134" w:type="dxa"/>
            <w:vAlign w:val="center"/>
          </w:tcPr>
          <w:p w14:paraId="70D757F2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ins w:id="16" w:author="WPS_1622815912" w:date="2022-06-14T10:27:00Z">
              <w:r>
                <w:rPr>
                  <w:rFonts w:ascii="宋体" w:hAnsi="宋体" w:cs="Arial" w:hint="eastAsia"/>
                  <w:szCs w:val="21"/>
                </w:rPr>
                <w:t>刘李云</w:t>
              </w:r>
            </w:ins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1055C7F7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3543AF" w14:paraId="05A19FD7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0163D0F6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2022.6.14</w:t>
            </w:r>
          </w:p>
        </w:tc>
        <w:tc>
          <w:tcPr>
            <w:tcW w:w="666" w:type="dxa"/>
            <w:vAlign w:val="center"/>
          </w:tcPr>
          <w:p w14:paraId="6D540C4F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A2</w:t>
            </w:r>
          </w:p>
        </w:tc>
        <w:tc>
          <w:tcPr>
            <w:tcW w:w="709" w:type="dxa"/>
            <w:vAlign w:val="center"/>
          </w:tcPr>
          <w:p w14:paraId="4C693394" w14:textId="77777777" w:rsidR="003543AF" w:rsidRDefault="008D0C55">
            <w:pPr>
              <w:jc w:val="center"/>
              <w:rPr>
                <w:rFonts w:ascii="宋体" w:hAnsi="宋体" w:cs="Arial"/>
                <w:szCs w:val="21"/>
              </w:rPr>
            </w:pPr>
            <w:del w:id="17" w:author="WPS_1622815912" w:date="2022-06-14T20:03:00Z">
              <w:r>
                <w:rPr>
                  <w:rFonts w:ascii="宋体" w:hAnsi="宋体" w:cs="Arial"/>
                  <w:szCs w:val="21"/>
                </w:rPr>
                <w:delText>9-49</w:delText>
              </w:r>
            </w:del>
            <w:ins w:id="18" w:author="WPS_1622815912" w:date="2022-06-14T20:01:00Z">
              <w:r>
                <w:rPr>
                  <w:rFonts w:ascii="宋体" w:hAnsi="宋体" w:cs="Arial" w:hint="eastAsia"/>
                  <w:szCs w:val="21"/>
                </w:rPr>
                <w:t>4、7、8</w:t>
              </w:r>
            </w:ins>
          </w:p>
        </w:tc>
        <w:tc>
          <w:tcPr>
            <w:tcW w:w="4579" w:type="dxa"/>
            <w:vAlign w:val="center"/>
          </w:tcPr>
          <w:p w14:paraId="7AEC83F6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del w:id="19" w:author="WPS_1622815912" w:date="2022-06-14T20:03:00Z">
              <w:r>
                <w:rPr>
                  <w:rFonts w:ascii="宋体" w:hAnsi="宋体" w:cs="Arial"/>
                  <w:szCs w:val="21"/>
                </w:rPr>
                <w:delText>修改SMD和DIP器件命名规则，加入安装方式说明</w:delText>
              </w:r>
            </w:del>
            <w:ins w:id="20" w:author="WPS_1622815912" w:date="2022-06-14T20:02:00Z">
              <w:r>
                <w:rPr>
                  <w:rFonts w:ascii="宋体" w:hAnsi="宋体" w:cs="Arial" w:hint="eastAsia"/>
                  <w:szCs w:val="21"/>
                </w:rPr>
                <w:t>增加游戏盒子大类</w:t>
              </w:r>
            </w:ins>
          </w:p>
        </w:tc>
        <w:tc>
          <w:tcPr>
            <w:tcW w:w="1134" w:type="dxa"/>
            <w:vAlign w:val="center"/>
          </w:tcPr>
          <w:p w14:paraId="5E8F7458" w14:textId="77777777" w:rsidR="003543AF" w:rsidRDefault="008D0C5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刘李云</w:t>
            </w: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406F3719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3543AF" w14:paraId="4C0486F9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247DA1D8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66" w:type="dxa"/>
            <w:vAlign w:val="center"/>
          </w:tcPr>
          <w:p w14:paraId="02B6B1CA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CF4F73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579" w:type="dxa"/>
            <w:vAlign w:val="center"/>
          </w:tcPr>
          <w:p w14:paraId="6D27CA0A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7EDB9E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5FBC0B25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3543AF" w14:paraId="61E4AEE9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64BAD3F3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66" w:type="dxa"/>
            <w:vAlign w:val="center"/>
          </w:tcPr>
          <w:p w14:paraId="6E61F4C8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EF87EE3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579" w:type="dxa"/>
            <w:vAlign w:val="center"/>
          </w:tcPr>
          <w:p w14:paraId="5E28A966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F78D36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2BF144AF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3543AF" w14:paraId="49385D65" w14:textId="77777777">
        <w:trPr>
          <w:trHeight w:val="630"/>
          <w:jc w:val="center"/>
        </w:trPr>
        <w:tc>
          <w:tcPr>
            <w:tcW w:w="1307" w:type="dxa"/>
            <w:vAlign w:val="center"/>
          </w:tcPr>
          <w:p w14:paraId="1D170979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66" w:type="dxa"/>
            <w:vAlign w:val="center"/>
          </w:tcPr>
          <w:p w14:paraId="17D31EDB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537E5E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579" w:type="dxa"/>
            <w:vAlign w:val="center"/>
          </w:tcPr>
          <w:p w14:paraId="3323A894" w14:textId="77777777" w:rsidR="003543AF" w:rsidRDefault="003543AF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06F3BA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62" w:type="dxa"/>
            <w:tcBorders>
              <w:left w:val="single" w:sz="8" w:space="0" w:color="auto"/>
            </w:tcBorders>
            <w:vAlign w:val="center"/>
          </w:tcPr>
          <w:p w14:paraId="77C12F16" w14:textId="77777777" w:rsidR="003543AF" w:rsidRDefault="003543AF">
            <w:pPr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263D605" w14:textId="77777777" w:rsidR="003543AF" w:rsidRDefault="008D0C55">
      <w:pPr>
        <w:pStyle w:val="12"/>
        <w:numPr>
          <w:ilvl w:val="0"/>
          <w:numId w:val="1"/>
        </w:numPr>
        <w:spacing w:beforeLines="50" w:before="156" w:afterLines="50" w:after="156" w:line="377" w:lineRule="auto"/>
        <w:ind w:left="643" w:hangingChars="200" w:hanging="643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目的</w:t>
      </w:r>
      <w:bookmarkStart w:id="21" w:name="_Toc485653922"/>
      <w:bookmarkStart w:id="22" w:name="_Toc485655935"/>
      <w:bookmarkStart w:id="23" w:name="_Toc485652599"/>
      <w:bookmarkStart w:id="24" w:name="_Toc485654206"/>
      <w:bookmarkStart w:id="25" w:name="_Toc485652332"/>
      <w:bookmarkEnd w:id="4"/>
      <w:bookmarkEnd w:id="5"/>
      <w:bookmarkEnd w:id="6"/>
      <w:bookmarkEnd w:id="7"/>
      <w:bookmarkEnd w:id="8"/>
    </w:p>
    <w:p w14:paraId="1B1627A1" w14:textId="77777777" w:rsidR="003543AF" w:rsidRDefault="008D0C55">
      <w:pPr>
        <w:ind w:firstLine="420"/>
      </w:pPr>
      <w:bookmarkStart w:id="26" w:name="_Hlk72422150"/>
      <w:r>
        <w:rPr>
          <w:rFonts w:hint="eastAsia"/>
          <w:sz w:val="24"/>
        </w:rPr>
        <w:t>为了使物料描述具有标准化、规范化的格式，防止物料描述的随意性，保证物料描述的统一，</w:t>
      </w:r>
      <w:proofErr w:type="gramStart"/>
      <w:r>
        <w:rPr>
          <w:rFonts w:hint="eastAsia"/>
          <w:sz w:val="24"/>
        </w:rPr>
        <w:t>特制定此物料</w:t>
      </w:r>
      <w:proofErr w:type="gramEnd"/>
      <w:r>
        <w:rPr>
          <w:rFonts w:hint="eastAsia"/>
          <w:sz w:val="24"/>
        </w:rPr>
        <w:t>编码、分类、描述规则</w:t>
      </w:r>
      <w:bookmarkStart w:id="27" w:name="_Toc478823437"/>
      <w:bookmarkStart w:id="28" w:name="_Toc485652333"/>
      <w:bookmarkStart w:id="29" w:name="_Toc478823037"/>
      <w:bookmarkStart w:id="30" w:name="_Toc376602492"/>
      <w:bookmarkStart w:id="31" w:name="_Toc485655936"/>
      <w:bookmarkStart w:id="32" w:name="_Toc478825720"/>
      <w:bookmarkStart w:id="33" w:name="_Toc485653923"/>
      <w:bookmarkStart w:id="34" w:name="_Toc342118780"/>
      <w:bookmarkStart w:id="35" w:name="_Toc479407537"/>
      <w:bookmarkStart w:id="36" w:name="_Toc478823599"/>
      <w:bookmarkStart w:id="37" w:name="_Toc485652600"/>
      <w:bookmarkStart w:id="38" w:name="_Toc376613128"/>
      <w:bookmarkStart w:id="39" w:name="_Toc485654207"/>
      <w:bookmarkStart w:id="40" w:name="_Toc478823256"/>
      <w:bookmarkEnd w:id="21"/>
      <w:bookmarkEnd w:id="22"/>
      <w:bookmarkEnd w:id="23"/>
      <w:bookmarkEnd w:id="24"/>
      <w:bookmarkEnd w:id="25"/>
      <w:bookmarkEnd w:id="26"/>
      <w:r>
        <w:rPr>
          <w:rFonts w:hint="eastAsia"/>
          <w:sz w:val="24"/>
        </w:rPr>
        <w:t>。</w:t>
      </w:r>
    </w:p>
    <w:p w14:paraId="3BFB0C9A" w14:textId="77777777" w:rsidR="003543AF" w:rsidRDefault="008D0C55">
      <w:pPr>
        <w:pStyle w:val="12"/>
        <w:numPr>
          <w:ilvl w:val="0"/>
          <w:numId w:val="1"/>
        </w:numPr>
        <w:spacing w:beforeLines="50" w:before="156" w:afterLines="50" w:after="156" w:line="377" w:lineRule="auto"/>
        <w:ind w:left="643" w:hangingChars="200" w:hanging="643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适用范围</w:t>
      </w:r>
      <w:bookmarkEnd w:id="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asciiTheme="majorEastAsia" w:eastAsiaTheme="majorEastAsia" w:hAnsiTheme="majorEastAsia"/>
          <w:sz w:val="32"/>
          <w:szCs w:val="32"/>
        </w:rPr>
        <w:tab/>
      </w:r>
    </w:p>
    <w:p w14:paraId="291F43DE" w14:textId="77777777" w:rsidR="003543AF" w:rsidRDefault="008D0C55">
      <w:pPr>
        <w:ind w:firstLineChars="200" w:firstLine="480"/>
        <w:rPr>
          <w:sz w:val="24"/>
        </w:rPr>
      </w:pPr>
      <w:bookmarkStart w:id="41" w:name="_Toc485652601"/>
      <w:bookmarkStart w:id="42" w:name="_Toc485655937"/>
      <w:bookmarkStart w:id="43" w:name="_Toc485653924"/>
      <w:bookmarkStart w:id="44" w:name="_Toc485652334"/>
      <w:r>
        <w:rPr>
          <w:rFonts w:hint="eastAsia"/>
          <w:sz w:val="24"/>
        </w:rPr>
        <w:t>本编码规范适用于</w:t>
      </w:r>
      <w:proofErr w:type="gramStart"/>
      <w:r>
        <w:rPr>
          <w:rFonts w:hint="eastAsia"/>
          <w:sz w:val="24"/>
        </w:rPr>
        <w:t>微网优联</w:t>
      </w:r>
      <w:proofErr w:type="gramEnd"/>
      <w:r>
        <w:rPr>
          <w:rFonts w:hint="eastAsia"/>
          <w:sz w:val="24"/>
        </w:rPr>
        <w:t>科技（成都）有限公司所有产品物料。</w:t>
      </w:r>
      <w:bookmarkStart w:id="45" w:name="_Toc485652335"/>
      <w:bookmarkStart w:id="46" w:name="_Toc479407538"/>
      <w:bookmarkStart w:id="47" w:name="_Toc485653925"/>
      <w:bookmarkStart w:id="48" w:name="_Toc485655938"/>
      <w:bookmarkStart w:id="49" w:name="_Toc478823257"/>
      <w:bookmarkStart w:id="50" w:name="_Toc478823600"/>
      <w:bookmarkStart w:id="51" w:name="_Toc485654208"/>
      <w:bookmarkStart w:id="52" w:name="_Toc478825721"/>
      <w:bookmarkStart w:id="53" w:name="_Toc485652602"/>
      <w:bookmarkStart w:id="54" w:name="_Toc478823438"/>
      <w:bookmarkStart w:id="55" w:name="_Toc478823038"/>
      <w:bookmarkEnd w:id="41"/>
      <w:bookmarkEnd w:id="42"/>
      <w:bookmarkEnd w:id="43"/>
      <w:bookmarkEnd w:id="44"/>
    </w:p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p w14:paraId="2F7B5FE9" w14:textId="77777777" w:rsidR="003543AF" w:rsidRDefault="008D0C55">
      <w:pPr>
        <w:pStyle w:val="12"/>
        <w:numPr>
          <w:ilvl w:val="0"/>
          <w:numId w:val="1"/>
        </w:numPr>
        <w:spacing w:beforeLines="50" w:before="156" w:afterLines="50" w:after="156" w:line="377" w:lineRule="auto"/>
        <w:ind w:left="643" w:hangingChars="200" w:hanging="643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术语说明</w:t>
      </w:r>
    </w:p>
    <w:p w14:paraId="2B1B3354" w14:textId="77777777" w:rsidR="003543AF" w:rsidRDefault="008D0C55">
      <w:pPr>
        <w:spacing w:line="360" w:lineRule="auto"/>
        <w:ind w:firstLineChars="200" w:firstLine="480"/>
        <w:jc w:val="left"/>
        <w:rPr>
          <w:rFonts w:ascii="宋体" w:hAnsi="宋体"/>
          <w:szCs w:val="21"/>
        </w:rPr>
      </w:pPr>
      <w:bookmarkStart w:id="56" w:name="_Toc376613129"/>
      <w:bookmarkStart w:id="57" w:name="_Toc342118781"/>
      <w:bookmarkStart w:id="58" w:name="_Toc478823601"/>
      <w:bookmarkStart w:id="59" w:name="_Toc485655940"/>
      <w:bookmarkStart w:id="60" w:name="_Toc478823439"/>
      <w:bookmarkStart w:id="61" w:name="_Toc485652604"/>
      <w:bookmarkStart w:id="62" w:name="_Toc478825722"/>
      <w:bookmarkStart w:id="63" w:name="_Toc478823039"/>
      <w:bookmarkStart w:id="64" w:name="_Toc485653927"/>
      <w:bookmarkStart w:id="65" w:name="_Toc485652337"/>
      <w:bookmarkStart w:id="66" w:name="_Toc479407539"/>
      <w:bookmarkStart w:id="67" w:name="_Toc478823258"/>
      <w:bookmarkStart w:id="68" w:name="_Toc485654209"/>
      <w:bookmarkStart w:id="69" w:name="_Toc376602493"/>
      <w:bookmarkStart w:id="70" w:name="_Toc324966708"/>
      <w:r>
        <w:rPr>
          <w:sz w:val="24"/>
        </w:rPr>
        <w:t>物料族：同一种物料的统称</w:t>
      </w:r>
      <w:r>
        <w:rPr>
          <w:rFonts w:hint="eastAsia"/>
          <w:sz w:val="24"/>
        </w:rPr>
        <w:t>。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4D8CF482" w14:textId="77777777" w:rsidR="003543AF" w:rsidRDefault="008D0C55">
      <w:pPr>
        <w:pStyle w:val="12"/>
        <w:numPr>
          <w:ilvl w:val="0"/>
          <w:numId w:val="1"/>
        </w:numPr>
        <w:spacing w:beforeLines="25" w:before="78" w:afterLines="25" w:after="78" w:line="377" w:lineRule="auto"/>
        <w:ind w:left="643" w:hangingChars="200" w:hanging="643"/>
        <w:rPr>
          <w:rFonts w:ascii="宋体" w:hAnsi="宋体"/>
          <w:sz w:val="26"/>
          <w:szCs w:val="26"/>
        </w:rPr>
      </w:pPr>
      <w:bookmarkStart w:id="71" w:name="_Toc478823260"/>
      <w:bookmarkStart w:id="72" w:name="_Toc479407541"/>
      <w:bookmarkStart w:id="73" w:name="_Toc478823603"/>
      <w:bookmarkStart w:id="74" w:name="_Toc485652606"/>
      <w:bookmarkStart w:id="75" w:name="_Toc485655942"/>
      <w:bookmarkStart w:id="76" w:name="_Toc485653929"/>
      <w:bookmarkStart w:id="77" w:name="_Toc478823041"/>
      <w:bookmarkStart w:id="78" w:name="_Toc485652339"/>
      <w:bookmarkStart w:id="79" w:name="_Toc478823441"/>
      <w:r>
        <w:rPr>
          <w:rFonts w:asciiTheme="majorEastAsia" w:eastAsiaTheme="majorEastAsia" w:hAnsiTheme="majorEastAsia" w:hint="eastAsia"/>
          <w:sz w:val="32"/>
          <w:szCs w:val="32"/>
        </w:rPr>
        <w:t>编码定义</w:t>
      </w:r>
      <w:r>
        <w:rPr>
          <w:rFonts w:ascii="宋体" w:hAnsi="宋体" w:hint="eastAsia"/>
          <w:sz w:val="26"/>
          <w:szCs w:val="26"/>
        </w:rPr>
        <w:t>：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338CF4A5" w14:textId="77777777" w:rsidR="003543AF" w:rsidRDefault="008D0C55">
      <w:pPr>
        <w:spacing w:afterLines="25" w:after="78"/>
        <w:ind w:firstLineChars="200" w:firstLine="480"/>
        <w:rPr>
          <w:sz w:val="24"/>
        </w:rPr>
      </w:pPr>
      <w:bookmarkStart w:id="80" w:name="_Toc324966710"/>
      <w:bookmarkStart w:id="81" w:name="_Toc342118784"/>
      <w:bookmarkEnd w:id="70"/>
      <w:r>
        <w:rPr>
          <w:sz w:val="24"/>
        </w:rPr>
        <w:t>物料编码采用层次编码方法，将物料对象划分为若干大类</w:t>
      </w:r>
      <w:r>
        <w:rPr>
          <w:rFonts w:hint="eastAsia"/>
          <w:sz w:val="24"/>
        </w:rPr>
        <w:t>，</w:t>
      </w:r>
      <w:r>
        <w:rPr>
          <w:sz w:val="24"/>
        </w:rPr>
        <w:t>然后再逐个划分为若干小类</w:t>
      </w:r>
      <w:r>
        <w:rPr>
          <w:rFonts w:hint="eastAsia"/>
          <w:sz w:val="24"/>
        </w:rPr>
        <w:t>，</w:t>
      </w:r>
      <w:r>
        <w:rPr>
          <w:sz w:val="24"/>
        </w:rPr>
        <w:t>大类和小类之间形成一个线性的隶属关系。其具体结构为</w:t>
      </w:r>
      <w:r>
        <w:rPr>
          <w:rFonts w:hint="eastAsia"/>
          <w:sz w:val="24"/>
        </w:rPr>
        <w:t>：</w:t>
      </w:r>
    </w:p>
    <w:p w14:paraId="41923A7A" w14:textId="77777777" w:rsidR="003543AF" w:rsidRDefault="008D0C55">
      <w:pPr>
        <w:pStyle w:val="afd"/>
        <w:numPr>
          <w:ilvl w:val="0"/>
          <w:numId w:val="2"/>
        </w:numPr>
        <w:ind w:left="993" w:firstLineChars="0" w:hanging="426"/>
        <w:rPr>
          <w:sz w:val="24"/>
        </w:rPr>
      </w:pPr>
      <w:r>
        <w:rPr>
          <w:rFonts w:hint="eastAsia"/>
          <w:sz w:val="24"/>
        </w:rPr>
        <w:t>编码长度：采用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位；</w:t>
      </w:r>
    </w:p>
    <w:p w14:paraId="21DA40AD" w14:textId="77777777" w:rsidR="003543AF" w:rsidRDefault="008D0C55">
      <w:pPr>
        <w:pStyle w:val="afd"/>
        <w:numPr>
          <w:ilvl w:val="0"/>
          <w:numId w:val="2"/>
        </w:numPr>
        <w:ind w:left="993" w:firstLineChars="0" w:hanging="426"/>
        <w:rPr>
          <w:sz w:val="24"/>
        </w:rPr>
      </w:pPr>
      <w:r>
        <w:rPr>
          <w:rFonts w:hint="eastAsia"/>
          <w:sz w:val="24"/>
        </w:rPr>
        <w:t>代码结构为全数字式（</w:t>
      </w:r>
      <w:r>
        <w:rPr>
          <w:sz w:val="24"/>
        </w:rPr>
        <w:t>0</w:t>
      </w:r>
      <w:r>
        <w:rPr>
          <w:rFonts w:hint="eastAsia"/>
          <w:sz w:val="24"/>
        </w:rPr>
        <w:t>-</w:t>
      </w:r>
      <w:r>
        <w:rPr>
          <w:sz w:val="24"/>
        </w:rPr>
        <w:t>9</w:t>
      </w:r>
      <w:r>
        <w:rPr>
          <w:rFonts w:hint="eastAsia"/>
          <w:sz w:val="24"/>
        </w:rPr>
        <w:t>十位阿拉伯数字组成），不可出现字母；</w:t>
      </w:r>
    </w:p>
    <w:p w14:paraId="4CEFE4F8" w14:textId="77777777" w:rsidR="003543AF" w:rsidRDefault="008D0C55">
      <w:pPr>
        <w:pStyle w:val="afd"/>
        <w:numPr>
          <w:ilvl w:val="0"/>
          <w:numId w:val="2"/>
        </w:numPr>
        <w:spacing w:afterLines="50" w:after="156"/>
        <w:ind w:left="992" w:firstLineChars="0" w:hanging="425"/>
        <w:rPr>
          <w:rFonts w:ascii="宋体" w:hAnsi="宋体"/>
          <w:szCs w:val="21"/>
        </w:rPr>
      </w:pPr>
      <w:r>
        <w:rPr>
          <w:rFonts w:hint="eastAsia"/>
          <w:sz w:val="24"/>
        </w:rPr>
        <w:t>代码组成：分类代码（大类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小类）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流水码（如下图）：</w:t>
      </w:r>
    </w:p>
    <w:p w14:paraId="2A2FD9CF" w14:textId="77777777" w:rsidR="003543AF" w:rsidRDefault="008D0C55">
      <w:pPr>
        <w:ind w:firstLineChars="500" w:firstLine="1050"/>
        <w:jc w:val="left"/>
        <w:rPr>
          <w:rFonts w:ascii="宋体" w:hAnsi="宋体"/>
          <w:szCs w:val="21"/>
        </w:rPr>
      </w:pPr>
      <w:r>
        <w:rPr>
          <w:noProof/>
        </w:rPr>
        <mc:AlternateContent>
          <mc:Choice Requires="wpg">
            <w:drawing>
              <wp:inline distT="0" distB="0" distL="0" distR="0" wp14:anchorId="745D5A0E" wp14:editId="3C54C3F2">
                <wp:extent cx="4067175" cy="1581150"/>
                <wp:effectExtent l="0" t="0" r="9525" b="19050"/>
                <wp:docPr id="8" name="组合 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1581714"/>
                          <a:chOff x="28577" y="0"/>
                          <a:chExt cx="3733799" cy="1690778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38101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矩形 10"/>
                        <wps:cNvSpPr/>
                        <wps:spPr>
                          <a:xfrm>
                            <a:off x="1076326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矩形 11"/>
                        <wps:cNvSpPr/>
                        <wps:spPr>
                          <a:xfrm>
                            <a:off x="1485901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矩形 12"/>
                        <wps:cNvSpPr/>
                        <wps:spPr>
                          <a:xfrm>
                            <a:off x="466991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>
                            <a:off x="2009776" y="9525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矩形 14"/>
                        <wps:cNvSpPr/>
                        <wps:spPr>
                          <a:xfrm>
                            <a:off x="2466976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矩形 15"/>
                        <wps:cNvSpPr/>
                        <wps:spPr>
                          <a:xfrm>
                            <a:off x="2924176" y="0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矩形 18"/>
                        <wps:cNvSpPr/>
                        <wps:spPr>
                          <a:xfrm>
                            <a:off x="3390901" y="9525"/>
                            <a:ext cx="360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8577" y="504825"/>
                            <a:ext cx="826028" cy="19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095376" y="504825"/>
                            <a:ext cx="756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rot="16200000" flipH="1">
                            <a:off x="286991" y="696298"/>
                            <a:ext cx="360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245700" y="876190"/>
                            <a:ext cx="362260" cy="814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9CA0B" w14:textId="77777777" w:rsidR="003543AF" w:rsidRDefault="008D0C55">
                              <w:pPr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大类</w:t>
                              </w:r>
                            </w:p>
                            <w:p w14:paraId="13A8E9EE" w14:textId="77777777" w:rsidR="003543AF" w:rsidRDefault="008D0C55">
                              <w:pPr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码</w:t>
                              </w:r>
                            </w:p>
                            <w:p w14:paraId="52231272" w14:textId="77777777" w:rsidR="003543AF" w:rsidRDefault="003543AF">
                              <w:pPr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直接箭头连接符 24"/>
                        <wps:cNvCnPr/>
                        <wps:spPr>
                          <a:xfrm rot="16200000" flipH="1">
                            <a:off x="1286851" y="696298"/>
                            <a:ext cx="360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2693607" y="876295"/>
                            <a:ext cx="371475" cy="793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CA443" w14:textId="77777777" w:rsidR="003543AF" w:rsidRDefault="008D0C55">
                              <w:pPr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流水码类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矩形 28"/>
                        <wps:cNvSpPr/>
                        <wps:spPr>
                          <a:xfrm>
                            <a:off x="1270496" y="866773"/>
                            <a:ext cx="371475" cy="8133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8B1BA" w14:textId="77777777" w:rsidR="003543AF" w:rsidRDefault="008D0C55">
                              <w:pPr>
                                <w:jc w:val="center"/>
                                <w:rPr>
                                  <w:rFonts w:asciiTheme="minorHAnsi" w:eastAsiaTheme="minorEastAsia" w:cstheme="minorBidi"/>
                                  <w:color w:val="000000" w:themeColor="text1"/>
                                  <w:kern w:val="0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sz w:val="22"/>
                                  <w:szCs w:val="22"/>
                                  <w14:textOutline w14:w="12700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小类码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直接箭头连接符 30"/>
                        <wps:cNvCnPr/>
                        <wps:spPr>
                          <a:xfrm rot="16200000" flipH="1">
                            <a:off x="2687026" y="686773"/>
                            <a:ext cx="3600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009776" y="495300"/>
                            <a:ext cx="175260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D5A0E" id="组合 0" o:spid="_x0000_s1026" style="width:320.25pt;height:124.5pt;mso-position-horizontal-relative:char;mso-position-vertical-relative:line" coordorigin="285" coordsize="37337,16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">
                <v:rect id="矩形 9" o:spid="_x0000_s1027" style="position:absolute;left:38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" fillcolor="white [3212]" strokecolor="black [3213]" strokeweight="1.5pt"/>
                <v:rect id="矩形 10" o:spid="_x0000_s1028" style="position:absolute;left:1076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" fillcolor="white [3212]" strokecolor="black [3213]" strokeweight="1.5pt"/>
                <v:rect id="矩形 11" o:spid="_x0000_s1029" style="position:absolute;left:1485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" fillcolor="white [3212]" strokecolor="black [3213]" strokeweight="1.5pt"/>
                <v:rect id="矩形 12" o:spid="_x0000_s1030" style="position:absolute;left:466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" fillcolor="white [3212]" strokecolor="black [3213]" strokeweight="1.5pt"/>
                <v:rect id="矩形 13" o:spid="_x0000_s1031" style="position:absolute;left:20097;top:9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" fillcolor="white [3212]" strokecolor="black [3213]" strokeweight="1.5pt"/>
                <v:rect id="矩形 14" o:spid="_x0000_s1032" style="position:absolute;left:2466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" fillcolor="white [3212]" strokecolor="black [3213]" strokeweight="1.5pt"/>
                <v:rect id="矩形 15" o:spid="_x0000_s1033" style="position:absolute;left:2924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" fillcolor="white [3212]" strokecolor="black [3213]" strokeweight="1.5pt"/>
                <v:rect id="矩形 18" o:spid="_x0000_s1034" style="position:absolute;left:33909;top:9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" fillcolor="white [3212]" strokecolor="black [3213]" strokeweight="1.5pt"/>
                <v:line id="直接连接符 20" o:spid="_x0000_s1035" style="position:absolute;visibility:visible;mso-wrap-style:square" from="285,5048" to="8546,5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fB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f1&#10;6Uv6AXLzBgAA//8DAFBLAQItABQABgAIAAAAIQDb4fbL7gAAAIUBAAATAAAAAAAAAAAAAAAAAAAA&#10;AABbQ29udGVudF9UeXBlc10ueG1sUEsBAi0AFAAGAAgAAAAhAFr0LFu/AAAAFQEAAAsAAAAAAAAA&#10;AAAAAAAAHwEAAF9yZWxzLy5yZWxzUEsBAi0AFAAGAAgAAAAhAAe5N8G+AAAA2wAAAA8AAAAAAAAA&#10;AAAAAAAABwIAAGRycy9kb3ducmV2LnhtbFBLBQYAAAAAAwADALcAAADyAgAAAAA=&#10;" strokecolor="black [3213]" strokeweight="1.5pt"/>
                <v:line id="直接连接符 21" o:spid="_x0000_s1036" style="position:absolute;visibility:visible;mso-wrap-style:square" from="10953,5048" to="1851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37" type="#_x0000_t32" style="position:absolute;left:2869;top:6962;width:360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" strokecolor="black [3213]" strokeweight="1.5pt">
                  <v:stroke endarrow="open"/>
                </v:shape>
                <v:rect id="矩形 23" o:spid="_x0000_s1038" style="position:absolute;left:2457;top:8761;width:3622;height: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" fillcolor="white [3212]" strokecolor="black [3213]" strokeweight="1.5pt">
                  <v:textbox>
                    <w:txbxContent>
                      <w:p w14:paraId="5459CA0B" w14:textId="77777777" w:rsidR="003543AF" w:rsidRDefault="008D0C55">
                        <w:pPr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大类</w:t>
                        </w:r>
                      </w:p>
                      <w:p w14:paraId="13A8E9EE" w14:textId="77777777" w:rsidR="003543AF" w:rsidRDefault="008D0C55">
                        <w:pPr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码</w:t>
                        </w:r>
                      </w:p>
                      <w:p w14:paraId="52231272" w14:textId="77777777" w:rsidR="003543AF" w:rsidRDefault="003543AF">
                        <w:pPr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kern w:val="0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直接箭头连接符 24" o:spid="_x0000_s1039" type="#_x0000_t32" style="position:absolute;left:12868;top:6962;width:360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" strokecolor="black [3213]" strokeweight="1.5pt">
                  <v:stroke endarrow="open"/>
                </v:shape>
                <v:rect id="矩形 25" o:spid="_x0000_s1040" style="position:absolute;left:26936;top:8762;width:3714;height:7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" fillcolor="white [3212]" strokecolor="black [3213]" strokeweight="1.5pt">
                  <v:textbox>
                    <w:txbxContent>
                      <w:p w14:paraId="21ACA443" w14:textId="77777777" w:rsidR="003543AF" w:rsidRDefault="008D0C55">
                        <w:pPr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kern w:val="0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流水码类</w:t>
                        </w:r>
                      </w:p>
                    </w:txbxContent>
                  </v:textbox>
                </v:rect>
                <v:rect id="矩形 28" o:spid="_x0000_s1041" style="position:absolute;left:12704;top:8667;width:3715;height:8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" fillcolor="white [3212]" strokecolor="black [3213]" strokeweight="1.5pt">
                  <v:textbox>
                    <w:txbxContent>
                      <w:p w14:paraId="7018B1BA" w14:textId="77777777" w:rsidR="003543AF" w:rsidRDefault="008D0C55">
                        <w:pPr>
                          <w:jc w:val="center"/>
                          <w:rPr>
                            <w:rFonts w:asciiTheme="minorHAnsi" w:eastAsiaTheme="minorEastAsia" w:cstheme="minorBidi"/>
                            <w:color w:val="000000" w:themeColor="text1"/>
                            <w:kern w:val="0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sz w:val="22"/>
                            <w:szCs w:val="22"/>
                            <w14:textOutline w14:w="12700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小类码</w:t>
                        </w:r>
                      </w:p>
                    </w:txbxContent>
                  </v:textbox>
                </v:rect>
                <v:shape id="直接箭头连接符 30" o:spid="_x0000_s1042" type="#_x0000_t32" style="position:absolute;left:26870;top:6867;width:360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" strokecolor="black [3213]" strokeweight="1.5pt">
                  <v:stroke endarrow="open"/>
                </v:shape>
                <v:line id="直接连接符 32" o:spid="_x0000_s1043" style="position:absolute;visibility:visible;mso-wrap-style:square" from="20097,4953" to="3762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prw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" strokecolor="black [3213]" strokeweight="1.5pt"/>
                <w10:anchorlock/>
              </v:group>
            </w:pict>
          </mc:Fallback>
        </mc:AlternateContent>
      </w:r>
      <w:bookmarkStart w:id="82" w:name="_Toc479407543"/>
      <w:bookmarkStart w:id="83" w:name="_Toc485653933"/>
      <w:bookmarkStart w:id="84" w:name="OLE_LINK1"/>
      <w:bookmarkStart w:id="85" w:name="_Toc478823443"/>
      <w:bookmarkStart w:id="86" w:name="_Toc376613132"/>
      <w:bookmarkStart w:id="87" w:name="_Toc478823043"/>
      <w:bookmarkStart w:id="88" w:name="_Toc478823605"/>
      <w:bookmarkStart w:id="89" w:name="_Toc376602496"/>
      <w:bookmarkStart w:id="90" w:name="_Toc478823262"/>
      <w:bookmarkStart w:id="91" w:name="_Toc485652610"/>
      <w:bookmarkStart w:id="92" w:name="_Toc485652343"/>
      <w:bookmarkStart w:id="93" w:name="_Toc485655946"/>
    </w:p>
    <w:p w14:paraId="7E672E0B" w14:textId="77777777" w:rsidR="003543AF" w:rsidRDefault="008D0C55">
      <w:pPr>
        <w:pStyle w:val="12"/>
        <w:numPr>
          <w:ilvl w:val="0"/>
          <w:numId w:val="1"/>
        </w:numPr>
        <w:spacing w:beforeLines="25" w:before="78" w:afterLines="25" w:after="78" w:line="377" w:lineRule="auto"/>
        <w:ind w:left="643" w:hangingChars="200" w:hanging="643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物料分类标准</w:t>
      </w:r>
    </w:p>
    <w:p w14:paraId="575E5767" w14:textId="77777777" w:rsidR="003543AF" w:rsidRDefault="008D0C55">
      <w:pPr>
        <w:spacing w:beforeLines="25" w:before="78" w:afterLines="25" w:after="78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编码用阿拉伯数字（“0”-“9”）构成，考虑到0开头的编码在EXCEL等文件处理时，容易出现问题</w:t>
      </w:r>
      <w:r>
        <w:rPr>
          <w:rFonts w:ascii="宋体" w:hAnsi="宋体" w:hint="eastAsia"/>
          <w:sz w:val="24"/>
        </w:rPr>
        <w:t>：</w:t>
      </w:r>
    </w:p>
    <w:p w14:paraId="594BEA8D" w14:textId="77777777" w:rsidR="003543AF" w:rsidRDefault="008D0C55">
      <w:pPr>
        <w:pStyle w:val="afd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大类编码从10开始分配</w:t>
      </w:r>
      <w:r>
        <w:rPr>
          <w:rFonts w:ascii="宋体" w:hAnsi="宋体" w:hint="eastAsia"/>
          <w:sz w:val="24"/>
        </w:rPr>
        <w:t>；</w:t>
      </w:r>
    </w:p>
    <w:p w14:paraId="5071FEC9" w14:textId="77777777" w:rsidR="003543AF" w:rsidRDefault="008D0C55">
      <w:pPr>
        <w:pStyle w:val="afd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小类编码从01开始编码</w:t>
      </w:r>
      <w:r>
        <w:rPr>
          <w:rFonts w:ascii="宋体" w:hAnsi="宋体" w:hint="eastAsia"/>
          <w:sz w:val="24"/>
        </w:rPr>
        <w:t>；</w:t>
      </w:r>
    </w:p>
    <w:p w14:paraId="40483D83" w14:textId="77777777" w:rsidR="003543AF" w:rsidRDefault="008D0C55">
      <w:pPr>
        <w:pStyle w:val="afd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流水</w:t>
      </w:r>
      <w:r>
        <w:rPr>
          <w:rFonts w:ascii="宋体" w:hAnsi="宋体" w:hint="eastAsia"/>
          <w:sz w:val="24"/>
        </w:rPr>
        <w:t>编码</w:t>
      </w:r>
      <w:r>
        <w:rPr>
          <w:rFonts w:ascii="宋体" w:hAnsi="宋体"/>
          <w:sz w:val="24"/>
        </w:rPr>
        <w:t>从0001开始编码（0000不使用）</w:t>
      </w:r>
      <w:r>
        <w:rPr>
          <w:rFonts w:ascii="宋体" w:hAnsi="宋体" w:hint="eastAsia"/>
          <w:sz w:val="24"/>
        </w:rPr>
        <w:t>；</w:t>
      </w:r>
    </w:p>
    <w:p w14:paraId="2E6C91EC" w14:textId="77777777" w:rsidR="003543AF" w:rsidRDefault="008D0C55">
      <w:pPr>
        <w:pStyle w:val="afd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物料分类整体布局为</w:t>
      </w:r>
      <w:r>
        <w:rPr>
          <w:rFonts w:ascii="宋体" w:hAnsi="宋体" w:hint="eastAsia"/>
          <w:sz w:val="24"/>
        </w:rPr>
        <w:t>成品</w:t>
      </w:r>
      <w:r>
        <w:rPr>
          <w:rFonts w:ascii="宋体" w:hAnsi="宋体"/>
          <w:sz w:val="24"/>
        </w:rPr>
        <w:t>件、电子件、结构件和其他类物料。主要是考虑到未来大类增加，近似的物料大类排列在一起，便于未来物料分类扩充。小类编码从01开始连续递增。</w:t>
      </w:r>
    </w:p>
    <w:p w14:paraId="1626E194" w14:textId="77777777" w:rsidR="003543AF" w:rsidRDefault="008D0C55">
      <w:pPr>
        <w:pStyle w:val="12"/>
        <w:numPr>
          <w:ilvl w:val="0"/>
          <w:numId w:val="1"/>
        </w:numPr>
        <w:spacing w:before="0" w:after="0" w:line="377" w:lineRule="auto"/>
        <w:ind w:left="643" w:hangingChars="200" w:hanging="643"/>
        <w:rPr>
          <w:rFonts w:asciiTheme="majorEastAsia" w:eastAsiaTheme="majorEastAsia" w:hAnsiTheme="majorEastAsia"/>
          <w:sz w:val="32"/>
          <w:szCs w:val="32"/>
        </w:rPr>
      </w:pPr>
      <w:bookmarkStart w:id="94" w:name="_Toc342118785"/>
      <w:bookmarkStart w:id="95" w:name="_Toc376613133"/>
      <w:bookmarkStart w:id="96" w:name="_Toc324966711"/>
      <w:bookmarkStart w:id="97" w:name="_Toc376602497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具体物料编码及描述规则</w:t>
      </w:r>
    </w:p>
    <w:p w14:paraId="6CA8B23F" w14:textId="77777777" w:rsidR="003543AF" w:rsidRDefault="008D0C55">
      <w:pPr>
        <w:pStyle w:val="3"/>
        <w:numPr>
          <w:ilvl w:val="1"/>
          <w:numId w:val="4"/>
        </w:numPr>
        <w:spacing w:before="0" w:after="0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98" w:name="_Toc421544835"/>
      <w:r>
        <w:rPr>
          <w:rFonts w:asciiTheme="majorEastAsia" w:eastAsiaTheme="majorEastAsia" w:hAnsiTheme="majorEastAsia"/>
          <w:sz w:val="28"/>
          <w:szCs w:val="28"/>
        </w:rPr>
        <w:t>10-19大类：成品</w:t>
      </w:r>
      <w:bookmarkEnd w:id="98"/>
    </w:p>
    <w:p w14:paraId="1ECAFFAB" w14:textId="77777777" w:rsidR="003543AF" w:rsidRDefault="008D0C55">
      <w:pPr>
        <w:spacing w:beforeLines="50" w:before="156" w:afterLines="50" w:after="156"/>
        <w:rPr>
          <w:sz w:val="24"/>
          <w:lang w:val="fr-BE"/>
        </w:rPr>
      </w:pPr>
      <w:r>
        <w:rPr>
          <w:rFonts w:hint="eastAsia"/>
          <w:b/>
          <w:sz w:val="24"/>
          <w:lang w:val="fr-BE"/>
        </w:rPr>
        <w:t>成品：</w:t>
      </w:r>
      <w:r>
        <w:rPr>
          <w:sz w:val="24"/>
          <w:lang w:val="fr-BE"/>
        </w:rPr>
        <w:t>完成所有生产、测试工艺过程，有完整产品包装和运输包装，可以直接用来付运进入销售过程的各类产品。</w:t>
      </w:r>
    </w:p>
    <w:p w14:paraId="6CBF026F" w14:textId="77777777" w:rsidR="003543AF" w:rsidRDefault="008D0C55">
      <w:pPr>
        <w:rPr>
          <w:del w:id="99" w:author="wwlh8026" w:date="2022-05-27T14:49:00Z"/>
          <w:rFonts w:asciiTheme="minorEastAsia" w:eastAsiaTheme="minorEastAsia" w:hAnsiTheme="minorEastAsia"/>
          <w:sz w:val="24"/>
          <w:lang w:val="fr-BE"/>
        </w:rPr>
      </w:pPr>
      <w:r>
        <w:rPr>
          <w:rFonts w:asciiTheme="minorEastAsia" w:eastAsiaTheme="minorEastAsia" w:hAnsiTheme="minorEastAsia" w:hint="eastAsia"/>
          <w:b/>
          <w:sz w:val="24"/>
        </w:rPr>
        <w:t>大类</w:t>
      </w:r>
      <w:r>
        <w:rPr>
          <w:rFonts w:asciiTheme="minorEastAsia" w:eastAsiaTheme="minorEastAsia" w:hAnsiTheme="minorEastAsia" w:hint="eastAsia"/>
          <w:b/>
          <w:sz w:val="24"/>
          <w:lang w:val="fr-BE"/>
        </w:rPr>
        <w:t>：</w:t>
      </w:r>
      <w:r>
        <w:rPr>
          <w:rFonts w:asciiTheme="minorEastAsia" w:eastAsiaTheme="minorEastAsia" w:hAnsiTheme="minorEastAsia" w:hint="eastAsia"/>
          <w:sz w:val="24"/>
          <w:lang w:val="fr-BE"/>
        </w:rPr>
        <w:t>1</w:t>
      </w:r>
      <w:r>
        <w:rPr>
          <w:rFonts w:asciiTheme="minorEastAsia" w:eastAsiaTheme="minorEastAsia" w:hAnsiTheme="minorEastAsia"/>
          <w:sz w:val="24"/>
          <w:lang w:val="fr-BE"/>
        </w:rPr>
        <w:t>0</w:t>
      </w:r>
      <w:r>
        <w:rPr>
          <w:rFonts w:asciiTheme="minorEastAsia" w:eastAsiaTheme="minorEastAsia" w:hAnsiTheme="minorEastAsia" w:hint="eastAsia"/>
          <w:sz w:val="24"/>
          <w:lang w:val="fr-BE"/>
        </w:rPr>
        <w:t>：</w:t>
      </w:r>
      <w:r>
        <w:rPr>
          <w:rFonts w:asciiTheme="minorEastAsia" w:eastAsiaTheme="minorEastAsia" w:hAnsiTheme="minorEastAsia" w:hint="eastAsia"/>
          <w:sz w:val="24"/>
        </w:rPr>
        <w:t>内</w:t>
      </w:r>
      <w:r>
        <w:rPr>
          <w:rFonts w:asciiTheme="minorEastAsia" w:eastAsiaTheme="minorEastAsia" w:hAnsiTheme="minorEastAsia"/>
          <w:sz w:val="24"/>
        </w:rPr>
        <w:t>销</w:t>
      </w:r>
      <w:r>
        <w:rPr>
          <w:rFonts w:asciiTheme="minorEastAsia" w:eastAsiaTheme="minorEastAsia" w:hAnsiTheme="minorEastAsia" w:hint="eastAsia"/>
          <w:sz w:val="24"/>
        </w:rPr>
        <w:t>品牌</w:t>
      </w:r>
      <w:r>
        <w:rPr>
          <w:rFonts w:asciiTheme="minorEastAsia" w:eastAsiaTheme="minorEastAsia" w:hAnsiTheme="minorEastAsia"/>
          <w:sz w:val="24"/>
          <w:lang w:val="fr-BE"/>
        </w:rPr>
        <w:t>BOM   11：</w:t>
      </w:r>
      <w:r>
        <w:rPr>
          <w:rFonts w:asciiTheme="minorEastAsia" w:eastAsiaTheme="minorEastAsia" w:hAnsiTheme="minorEastAsia" w:hint="eastAsia"/>
          <w:sz w:val="24"/>
          <w:lang w:val="fr-BE"/>
        </w:rPr>
        <w:t>外</w:t>
      </w:r>
      <w:r>
        <w:rPr>
          <w:rFonts w:asciiTheme="minorEastAsia" w:eastAsiaTheme="minorEastAsia" w:hAnsiTheme="minorEastAsia"/>
          <w:sz w:val="24"/>
        </w:rPr>
        <w:t>销品牌</w:t>
      </w:r>
      <w:r>
        <w:rPr>
          <w:rFonts w:asciiTheme="minorEastAsia" w:eastAsiaTheme="minorEastAsia" w:hAnsiTheme="minorEastAsia"/>
          <w:sz w:val="24"/>
          <w:lang w:val="fr-BE"/>
        </w:rPr>
        <w:t>BOM   15</w:t>
      </w:r>
      <w:r>
        <w:rPr>
          <w:rFonts w:asciiTheme="minorEastAsia" w:eastAsiaTheme="minorEastAsia" w:hAnsiTheme="minorEastAsia" w:hint="eastAsia"/>
          <w:sz w:val="24"/>
          <w:lang w:val="fr-BE"/>
        </w:rPr>
        <w:t>：预</w:t>
      </w:r>
      <w:r>
        <w:rPr>
          <w:rFonts w:asciiTheme="minorEastAsia" w:eastAsiaTheme="minorEastAsia" w:hAnsiTheme="minorEastAsia"/>
          <w:sz w:val="24"/>
          <w:lang w:val="fr-BE"/>
        </w:rPr>
        <w:t>BOM</w:t>
      </w:r>
      <w:r>
        <w:rPr>
          <w:rFonts w:asciiTheme="minorEastAsia" w:eastAsiaTheme="minorEastAsia" w:hAnsiTheme="minorEastAsia" w:hint="eastAsia"/>
          <w:sz w:val="24"/>
          <w:lang w:val="fr-BE"/>
        </w:rPr>
        <w:t xml:space="preserve">  </w:t>
      </w:r>
      <w:del w:id="100" w:author="wwlh8026" w:date="2022-05-27T14:49:00Z">
        <w:r>
          <w:rPr>
            <w:rFonts w:asciiTheme="minorEastAsia" w:eastAsiaTheme="minorEastAsia" w:hAnsiTheme="minorEastAsia" w:hint="eastAsia"/>
            <w:sz w:val="24"/>
            <w:lang w:val="fr-BE"/>
          </w:rPr>
          <w:delText xml:space="preserve"> </w:delText>
        </w:r>
      </w:del>
    </w:p>
    <w:p w14:paraId="76CD48D1" w14:textId="77777777" w:rsidR="003543AF" w:rsidRDefault="008D0C55">
      <w:pPr>
        <w:rPr>
          <w:rFonts w:asciiTheme="minorEastAsia" w:eastAsiaTheme="minorEastAsia" w:hAnsiTheme="minorEastAsia"/>
          <w:sz w:val="24"/>
          <w:lang w:val="fr-BE"/>
        </w:rPr>
      </w:pPr>
      <w:del w:id="101" w:author="wwlh8026" w:date="2022-05-27T14:49:00Z">
        <w:r>
          <w:rPr>
            <w:rFonts w:asciiTheme="minorEastAsia" w:eastAsiaTheme="minorEastAsia" w:hAnsiTheme="minorEastAsia" w:hint="eastAsia"/>
            <w:sz w:val="24"/>
            <w:lang w:val="fr-BE"/>
          </w:rPr>
          <w:tab/>
          <w:delText xml:space="preserve">   </w:delText>
        </w:r>
      </w:del>
      <w:r>
        <w:rPr>
          <w:rFonts w:asciiTheme="minorEastAsia" w:eastAsiaTheme="minorEastAsia" w:hAnsiTheme="minorEastAsia" w:hint="eastAsia"/>
          <w:sz w:val="24"/>
          <w:lang w:val="fr-BE"/>
        </w:rPr>
        <w:t>17：营销业务、技术服务类</w:t>
      </w:r>
    </w:p>
    <w:p w14:paraId="3C6F7ABA" w14:textId="04B768AF" w:rsidR="003543AF" w:rsidRDefault="008D0C55">
      <w:pPr>
        <w:spacing w:afterLines="50" w:after="156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  <w:lang w:val="fr-BE"/>
        </w:rPr>
        <w:t>小类：</w:t>
      </w:r>
      <w:r>
        <w:rPr>
          <w:rFonts w:asciiTheme="minorEastAsia" w:eastAsiaTheme="minorEastAsia" w:hAnsiTheme="minorEastAsia" w:hint="eastAsia"/>
          <w:sz w:val="24"/>
          <w:lang w:val="fr-BE"/>
        </w:rPr>
        <w:t>0</w:t>
      </w:r>
      <w:r>
        <w:rPr>
          <w:rFonts w:asciiTheme="minorEastAsia" w:eastAsiaTheme="minorEastAsia" w:hAnsiTheme="minorEastAsia"/>
          <w:sz w:val="24"/>
          <w:lang w:val="fr-BE"/>
        </w:rPr>
        <w:t>1</w:t>
      </w:r>
      <w:r>
        <w:rPr>
          <w:rFonts w:asciiTheme="minorEastAsia" w:eastAsiaTheme="minorEastAsia" w:hAnsiTheme="minorEastAsia" w:hint="eastAsia"/>
          <w:sz w:val="24"/>
          <w:lang w:val="fr-BE"/>
        </w:rPr>
        <w:t xml:space="preserve">：无线路由器 </w:t>
      </w:r>
      <w:r>
        <w:rPr>
          <w:rFonts w:asciiTheme="minorEastAsia" w:eastAsiaTheme="minorEastAsia" w:hAnsiTheme="minorEastAsia"/>
          <w:sz w:val="24"/>
          <w:lang w:val="fr-BE"/>
        </w:rPr>
        <w:t xml:space="preserve"> 02</w:t>
      </w:r>
      <w:r>
        <w:rPr>
          <w:rFonts w:asciiTheme="minorEastAsia" w:eastAsiaTheme="minorEastAsia" w:hAnsiTheme="minorEastAsia" w:hint="eastAsia"/>
          <w:sz w:val="24"/>
          <w:lang w:val="fr-BE"/>
        </w:rPr>
        <w:t>：无线网卡</w:t>
      </w:r>
      <w:r>
        <w:rPr>
          <w:rFonts w:asciiTheme="minorEastAsia" w:eastAsiaTheme="minorEastAsia" w:hAnsiTheme="minorEastAsia"/>
          <w:sz w:val="24"/>
          <w:lang w:val="fr-BE"/>
        </w:rPr>
        <w:t xml:space="preserve">  </w:t>
      </w:r>
      <w:ins w:id="102" w:author="wwlh8026" w:date="2022-05-27T10:10:00Z">
        <w:r>
          <w:rPr>
            <w:rFonts w:asciiTheme="minorEastAsia" w:eastAsiaTheme="minorEastAsia" w:hAnsiTheme="minorEastAsia"/>
            <w:sz w:val="24"/>
            <w:lang w:val="fr-BE"/>
          </w:rPr>
          <w:t>03</w:t>
        </w:r>
        <w:r>
          <w:rPr>
            <w:rFonts w:asciiTheme="minorEastAsia" w:eastAsiaTheme="minorEastAsia" w:hAnsiTheme="minorEastAsia" w:hint="eastAsia"/>
            <w:sz w:val="24"/>
            <w:lang w:val="fr-BE"/>
          </w:rPr>
          <w:t>：P</w:t>
        </w:r>
        <w:r>
          <w:rPr>
            <w:rFonts w:asciiTheme="minorEastAsia" w:eastAsiaTheme="minorEastAsia" w:hAnsiTheme="minorEastAsia"/>
            <w:sz w:val="24"/>
            <w:lang w:val="fr-BE"/>
          </w:rPr>
          <w:t>ON(</w:t>
        </w:r>
        <w:proofErr w:type="gramStart"/>
        <w:r>
          <w:rPr>
            <w:rFonts w:asciiTheme="minorEastAsia" w:eastAsiaTheme="minorEastAsia" w:hAnsiTheme="minorEastAsia" w:hint="eastAsia"/>
            <w:sz w:val="24"/>
            <w:lang w:val="fr-BE"/>
          </w:rPr>
          <w:t>光猫</w:t>
        </w:r>
        <w:proofErr w:type="gramEnd"/>
        <w:r>
          <w:rPr>
            <w:rFonts w:asciiTheme="minorEastAsia" w:eastAsiaTheme="minorEastAsia" w:hAnsiTheme="minorEastAsia"/>
            <w:sz w:val="24"/>
            <w:lang w:val="fr-BE"/>
          </w:rPr>
          <w:t xml:space="preserve">) </w:t>
        </w:r>
      </w:ins>
      <w:ins w:id="103" w:author="wwlh8026" w:date="2022-07-28T15:10:00Z">
        <w:r w:rsidR="00554968">
          <w:rPr>
            <w:rFonts w:asciiTheme="minorEastAsia" w:eastAsiaTheme="minorEastAsia" w:hAnsiTheme="minorEastAsia"/>
            <w:sz w:val="24"/>
            <w:lang w:val="fr-BE"/>
          </w:rPr>
          <w:t xml:space="preserve"> 04</w:t>
        </w:r>
        <w:r w:rsidR="00554968">
          <w:rPr>
            <w:rFonts w:asciiTheme="minorEastAsia" w:eastAsiaTheme="minorEastAsia" w:hAnsiTheme="minorEastAsia" w:hint="eastAsia"/>
            <w:sz w:val="24"/>
            <w:lang w:val="fr-BE"/>
          </w:rPr>
          <w:t xml:space="preserve">：交换机 </w:t>
        </w:r>
        <w:r w:rsidR="00554968">
          <w:rPr>
            <w:rFonts w:asciiTheme="minorEastAsia" w:eastAsiaTheme="minorEastAsia" w:hAnsiTheme="minorEastAsia"/>
            <w:sz w:val="24"/>
            <w:lang w:val="fr-BE"/>
          </w:rPr>
          <w:t xml:space="preserve"> </w:t>
        </w:r>
      </w:ins>
      <w:r>
        <w:rPr>
          <w:rFonts w:asciiTheme="minorEastAsia" w:eastAsiaTheme="minorEastAsia" w:hAnsiTheme="minorEastAsia" w:hint="eastAsia"/>
          <w:sz w:val="24"/>
          <w:lang w:val="fr-BE"/>
        </w:rPr>
        <w:t>05：I</w:t>
      </w:r>
      <w:r>
        <w:rPr>
          <w:rFonts w:asciiTheme="minorEastAsia" w:eastAsiaTheme="minorEastAsia" w:hAnsiTheme="minorEastAsia"/>
          <w:sz w:val="24"/>
          <w:lang w:val="fr-BE"/>
        </w:rPr>
        <w:t>P C</w:t>
      </w:r>
      <w:r>
        <w:rPr>
          <w:rFonts w:asciiTheme="minorEastAsia" w:eastAsiaTheme="minorEastAsia" w:hAnsiTheme="minorEastAsia" w:hint="eastAsia"/>
          <w:sz w:val="24"/>
          <w:lang w:val="fr-BE"/>
        </w:rPr>
        <w:t>am</w:t>
      </w:r>
      <w:r>
        <w:rPr>
          <w:rFonts w:asciiTheme="minorEastAsia" w:eastAsiaTheme="minorEastAsia" w:hAnsiTheme="minorEastAsia"/>
          <w:sz w:val="24"/>
          <w:lang w:val="fr-BE"/>
        </w:rPr>
        <w:t>era</w:t>
      </w:r>
      <w:r>
        <w:rPr>
          <w:rFonts w:asciiTheme="minorEastAsia" w:eastAsiaTheme="minorEastAsia" w:hAnsiTheme="minorEastAsia" w:hint="eastAsia"/>
          <w:sz w:val="24"/>
          <w:lang w:val="fr-BE"/>
        </w:rPr>
        <w:t xml:space="preserve">   06：代销产品    07：数字业务</w:t>
      </w:r>
      <w:ins w:id="104" w:author="WPS_1622815912" w:date="2022-06-14T19:59:00Z">
        <w:r>
          <w:rPr>
            <w:rFonts w:asciiTheme="minorEastAsia" w:eastAsiaTheme="minorEastAsia" w:hAnsiTheme="minorEastAsia" w:hint="eastAsia"/>
            <w:sz w:val="24"/>
          </w:rPr>
          <w:t xml:space="preserve">  </w:t>
        </w:r>
        <w:r>
          <w:rPr>
            <w:rFonts w:asciiTheme="minorEastAsia" w:eastAsiaTheme="minorEastAsia" w:hAnsiTheme="minorEastAsia" w:hint="eastAsia"/>
            <w:sz w:val="24"/>
            <w:lang w:val="fr-BE"/>
          </w:rPr>
          <w:t>0</w:t>
        </w:r>
        <w:r>
          <w:rPr>
            <w:rFonts w:asciiTheme="minorEastAsia" w:eastAsiaTheme="minorEastAsia" w:hAnsiTheme="minorEastAsia" w:hint="eastAsia"/>
            <w:sz w:val="24"/>
          </w:rPr>
          <w:t>8</w:t>
        </w:r>
        <w:r>
          <w:rPr>
            <w:rFonts w:asciiTheme="minorEastAsia" w:eastAsiaTheme="minorEastAsia" w:hAnsiTheme="minorEastAsia" w:hint="eastAsia"/>
            <w:sz w:val="24"/>
            <w:lang w:val="fr-BE"/>
          </w:rPr>
          <w:t>：</w:t>
        </w:r>
        <w:r>
          <w:rPr>
            <w:rFonts w:asciiTheme="minorEastAsia" w:eastAsiaTheme="minorEastAsia" w:hAnsiTheme="minorEastAsia" w:hint="eastAsia"/>
            <w:sz w:val="24"/>
          </w:rPr>
          <w:t>游戏盒子</w:t>
        </w:r>
      </w:ins>
      <w:ins w:id="105" w:author="wwlh8026" w:date="2022-09-19T12:58:00Z">
        <w:r w:rsidR="00937FF0">
          <w:rPr>
            <w:rFonts w:asciiTheme="minorEastAsia" w:eastAsiaTheme="minorEastAsia" w:hAnsiTheme="minorEastAsia" w:hint="eastAsia"/>
            <w:sz w:val="24"/>
          </w:rPr>
          <w:t xml:space="preserve"> </w:t>
        </w:r>
        <w:r w:rsidR="00937FF0">
          <w:rPr>
            <w:rFonts w:asciiTheme="minorEastAsia" w:eastAsiaTheme="minorEastAsia" w:hAnsiTheme="minorEastAsia"/>
            <w:sz w:val="24"/>
          </w:rPr>
          <w:t xml:space="preserve"> 09</w:t>
        </w:r>
        <w:r w:rsidR="00937FF0">
          <w:rPr>
            <w:rFonts w:asciiTheme="minorEastAsia" w:eastAsiaTheme="minorEastAsia" w:hAnsiTheme="minorEastAsia" w:hint="eastAsia"/>
            <w:sz w:val="24"/>
          </w:rPr>
          <w:t>：机顶盒</w:t>
        </w:r>
      </w:ins>
    </w:p>
    <w:p w14:paraId="1BC414B4" w14:textId="77777777" w:rsidR="003543AF" w:rsidRDefault="008D0C55">
      <w:pPr>
        <w:widowControl/>
        <w:snapToGrid w:val="0"/>
        <w:spacing w:line="400" w:lineRule="exact"/>
        <w:jc w:val="left"/>
        <w:rPr>
          <w:bCs/>
          <w:color w:val="000000"/>
          <w:spacing w:val="10"/>
          <w:kern w:val="0"/>
          <w:sz w:val="24"/>
          <w:lang w:val="fr-BE"/>
        </w:rPr>
      </w:pPr>
      <w:del w:id="106" w:author="wwlh8026" w:date="2022-05-27T14:41:00Z">
        <w:r>
          <w:rPr>
            <w:rFonts w:hint="eastAsia"/>
            <w:b/>
            <w:bCs/>
            <w:color w:val="000000"/>
            <w:spacing w:val="10"/>
            <w:kern w:val="0"/>
            <w:sz w:val="24"/>
            <w:lang w:val="fr-BE"/>
          </w:rPr>
          <w:delText>品牌类</w:delText>
        </w:r>
      </w:del>
      <w:r>
        <w:rPr>
          <w:rFonts w:hint="eastAsia"/>
          <w:b/>
          <w:bCs/>
          <w:color w:val="000000"/>
          <w:spacing w:val="10"/>
          <w:kern w:val="0"/>
          <w:sz w:val="24"/>
          <w:lang w:val="fr-BE"/>
        </w:rPr>
        <w:t>成品</w:t>
      </w:r>
      <w:bookmarkStart w:id="107" w:name="_Hlk72345689"/>
      <w:r>
        <w:rPr>
          <w:rFonts w:hint="eastAsia"/>
          <w:b/>
          <w:bCs/>
          <w:color w:val="000000"/>
          <w:spacing w:val="10"/>
          <w:kern w:val="0"/>
          <w:sz w:val="24"/>
          <w:lang w:val="fr-BE"/>
        </w:rPr>
        <w:t>描述规则：</w:t>
      </w:r>
      <w:r>
        <w:rPr>
          <w:rFonts w:hint="eastAsia"/>
          <w:bCs/>
          <w:color w:val="000000"/>
          <w:spacing w:val="10"/>
          <w:kern w:val="0"/>
          <w:sz w:val="24"/>
          <w:lang w:val="fr-BE"/>
        </w:rPr>
        <w:t>名称</w:t>
      </w:r>
      <w:r>
        <w:rPr>
          <w:bCs/>
          <w:color w:val="000000"/>
          <w:spacing w:val="10"/>
          <w:kern w:val="0"/>
          <w:sz w:val="24"/>
          <w:lang w:val="fr-BE"/>
        </w:rPr>
        <w:t>|</w:t>
      </w:r>
      <w:r>
        <w:rPr>
          <w:rFonts w:ascii="宋体" w:hAnsi="宋体" w:hint="eastAsia"/>
          <w:bCs/>
          <w:color w:val="000000"/>
          <w:spacing w:val="10"/>
          <w:kern w:val="0"/>
          <w:sz w:val="24"/>
          <w:lang w:val="fr-BE"/>
        </w:rPr>
        <w:t>产品</w:t>
      </w:r>
      <w:ins w:id="108" w:author="wwlh8026" w:date="2022-05-27T14:42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t>型号[运营商</w:t>
        </w:r>
        <w:r>
          <w:rPr>
            <w:rFonts w:ascii="宋体" w:hAnsi="宋体"/>
            <w:bCs/>
            <w:color w:val="000000"/>
            <w:spacing w:val="10"/>
            <w:kern w:val="0"/>
            <w:sz w:val="24"/>
            <w:lang w:val="fr-BE"/>
          </w:rPr>
          <w:t>]</w:t>
        </w:r>
      </w:ins>
      <w:del w:id="109" w:author="wwlh8026" w:date="2022-05-27T14:42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delText>名称</w:delText>
        </w:r>
      </w:del>
      <w:r>
        <w:rPr>
          <w:bCs/>
          <w:color w:val="000000"/>
          <w:spacing w:val="10"/>
          <w:kern w:val="0"/>
          <w:sz w:val="24"/>
          <w:lang w:val="fr-BE"/>
        </w:rPr>
        <w:t>|</w:t>
      </w:r>
      <w:ins w:id="110" w:author="wwlh8026" w:date="2022-05-27T14:42:00Z"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客户</w:t>
        </w:r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|</w:t>
        </w:r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产品类型</w:t>
        </w:r>
      </w:ins>
      <w:ins w:id="111" w:author="wwlh8026" w:date="2022-05-27T14:59:00Z">
        <w:r>
          <w:rPr>
            <w:bCs/>
            <w:color w:val="000000"/>
            <w:spacing w:val="10"/>
            <w:kern w:val="0"/>
            <w:sz w:val="24"/>
            <w:lang w:val="fr-BE"/>
          </w:rPr>
          <w:t xml:space="preserve"> </w:t>
        </w:r>
      </w:ins>
      <w:ins w:id="112" w:author="wwlh8026" w:date="2022-05-27T14:42:00Z"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方案</w:t>
        </w:r>
      </w:ins>
      <w:ins w:id="113" w:author="wwlh8026" w:date="2022-05-27T14:59:00Z">
        <w:r>
          <w:rPr>
            <w:bCs/>
            <w:color w:val="000000"/>
            <w:spacing w:val="10"/>
            <w:kern w:val="0"/>
            <w:sz w:val="24"/>
            <w:lang w:val="fr-BE"/>
          </w:rPr>
          <w:t>|</w:t>
        </w:r>
      </w:ins>
      <w:ins w:id="114" w:author="wwlh8026" w:date="2022-05-27T14:43:00Z"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硬件方案</w:t>
        </w:r>
        <w:r>
          <w:rPr>
            <w:rFonts w:hint="eastAsia"/>
            <w:bCs/>
            <w:color w:val="000000"/>
            <w:spacing w:val="10"/>
            <w:kern w:val="0"/>
            <w:sz w:val="24"/>
            <w:lang w:val="fr-BE"/>
          </w:rPr>
          <w:t>|</w:t>
        </w:r>
      </w:ins>
      <w:del w:id="115" w:author="wwlh8026" w:date="2022-05-27T14:43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delText>机型名称</w:delText>
        </w:r>
      </w:del>
      <w:ins w:id="116" w:author="wwlh8026" w:date="2022-05-27T14:43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t>硬件版本</w:t>
        </w:r>
      </w:ins>
      <w:r>
        <w:rPr>
          <w:bCs/>
          <w:color w:val="000000"/>
          <w:spacing w:val="10"/>
          <w:kern w:val="0"/>
          <w:sz w:val="24"/>
          <w:lang w:val="fr-BE"/>
        </w:rPr>
        <w:t>|</w:t>
      </w:r>
      <w:del w:id="117" w:author="wwlh8026" w:date="2022-05-27T14:43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delText>芯片方案</w:delText>
        </w:r>
      </w:del>
      <w:ins w:id="118" w:author="wwlh8026" w:date="2022-05-27T14:43:00Z">
        <w:r>
          <w:rPr>
            <w:rFonts w:ascii="宋体" w:hAnsi="宋体" w:hint="eastAsia"/>
            <w:bCs/>
            <w:color w:val="000000"/>
            <w:spacing w:val="10"/>
            <w:kern w:val="0"/>
            <w:sz w:val="24"/>
            <w:lang w:val="fr-BE"/>
          </w:rPr>
          <w:t>壳料外观</w:t>
        </w:r>
      </w:ins>
      <w:r>
        <w:rPr>
          <w:bCs/>
          <w:color w:val="000000"/>
          <w:spacing w:val="10"/>
          <w:kern w:val="0"/>
          <w:sz w:val="24"/>
          <w:lang w:val="fr-BE"/>
        </w:rPr>
        <w:t>|</w:t>
      </w:r>
      <w:r>
        <w:rPr>
          <w:rFonts w:ascii="宋体" w:hAnsi="宋体" w:hint="eastAsia"/>
          <w:bCs/>
          <w:color w:val="000000"/>
          <w:spacing w:val="10"/>
          <w:kern w:val="0"/>
          <w:sz w:val="24"/>
          <w:lang w:val="fr-BE"/>
        </w:rPr>
        <w:t>版本</w:t>
      </w:r>
      <w:r>
        <w:rPr>
          <w:bCs/>
          <w:color w:val="000000"/>
          <w:spacing w:val="10"/>
          <w:kern w:val="0"/>
          <w:sz w:val="24"/>
          <w:lang w:val="fr-BE"/>
        </w:rPr>
        <w:t>|[</w:t>
      </w:r>
      <w:r>
        <w:rPr>
          <w:rFonts w:ascii="宋体" w:hAnsi="宋体" w:hint="eastAsia"/>
          <w:bCs/>
          <w:color w:val="000000"/>
          <w:spacing w:val="10"/>
          <w:kern w:val="0"/>
          <w:sz w:val="24"/>
          <w:lang w:val="fr-BE"/>
        </w:rPr>
        <w:t>必要说明</w:t>
      </w:r>
      <w:r>
        <w:rPr>
          <w:bCs/>
          <w:color w:val="000000"/>
          <w:spacing w:val="10"/>
          <w:kern w:val="0"/>
          <w:sz w:val="24"/>
          <w:lang w:val="fr-BE"/>
        </w:rPr>
        <w:t>]</w:t>
      </w:r>
      <w:bookmarkEnd w:id="107"/>
    </w:p>
    <w:p w14:paraId="4C5AFCC8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名称：成品。</w:t>
      </w:r>
    </w:p>
    <w:p w14:paraId="59A051C2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产品</w:t>
      </w:r>
      <w:ins w:id="119" w:author="wwlh8026" w:date="2022-05-27T14:44:00Z">
        <w:r>
          <w:rPr>
            <w:rFonts w:hint="eastAsia"/>
            <w:color w:val="000000"/>
            <w:spacing w:val="10"/>
            <w:kern w:val="0"/>
            <w:sz w:val="24"/>
          </w:rPr>
          <w:t>型号</w:t>
        </w:r>
        <w:r>
          <w:rPr>
            <w:rFonts w:hint="eastAsia"/>
            <w:color w:val="000000"/>
            <w:spacing w:val="10"/>
            <w:kern w:val="0"/>
            <w:sz w:val="24"/>
          </w:rPr>
          <w:t>[</w:t>
        </w:r>
        <w:r>
          <w:rPr>
            <w:rFonts w:hint="eastAsia"/>
            <w:color w:val="000000"/>
            <w:spacing w:val="10"/>
            <w:kern w:val="0"/>
            <w:sz w:val="24"/>
          </w:rPr>
          <w:t>运营商</w:t>
        </w:r>
        <w:r>
          <w:rPr>
            <w:color w:val="000000"/>
            <w:spacing w:val="10"/>
            <w:kern w:val="0"/>
            <w:sz w:val="24"/>
          </w:rPr>
          <w:t>]</w:t>
        </w:r>
      </w:ins>
      <w:del w:id="120" w:author="wwlh8026" w:date="2022-05-27T14:44:00Z">
        <w:r>
          <w:rPr>
            <w:rFonts w:hint="eastAsia"/>
            <w:color w:val="000000"/>
            <w:spacing w:val="10"/>
            <w:kern w:val="0"/>
            <w:sz w:val="24"/>
          </w:rPr>
          <w:delText>名称</w:delText>
        </w:r>
      </w:del>
      <w:r>
        <w:rPr>
          <w:rFonts w:hint="eastAsia"/>
          <w:color w:val="000000"/>
          <w:spacing w:val="10"/>
          <w:kern w:val="0"/>
          <w:sz w:val="24"/>
        </w:rPr>
        <w:t>：见立项报告的产品</w:t>
      </w:r>
      <w:del w:id="121" w:author="wwlh8026" w:date="2022-05-27T14:44:00Z">
        <w:r>
          <w:rPr>
            <w:rFonts w:hint="eastAsia"/>
            <w:color w:val="000000"/>
            <w:spacing w:val="10"/>
            <w:kern w:val="0"/>
            <w:sz w:val="24"/>
          </w:rPr>
          <w:delText>名称</w:delText>
        </w:r>
      </w:del>
      <w:ins w:id="122" w:author="wwlh8026" w:date="2022-05-27T14:44:00Z">
        <w:r>
          <w:rPr>
            <w:rFonts w:hint="eastAsia"/>
            <w:color w:val="000000"/>
            <w:spacing w:val="10"/>
            <w:kern w:val="0"/>
            <w:sz w:val="24"/>
          </w:rPr>
          <w:t>型号</w:t>
        </w:r>
      </w:ins>
      <w:r>
        <w:rPr>
          <w:rFonts w:hint="eastAsia"/>
          <w:color w:val="000000"/>
          <w:spacing w:val="10"/>
          <w:kern w:val="0"/>
          <w:sz w:val="24"/>
        </w:rPr>
        <w:t>。</w:t>
      </w:r>
    </w:p>
    <w:p w14:paraId="766D55CA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kern w:val="0"/>
          <w:szCs w:val="21"/>
        </w:rPr>
      </w:pPr>
      <w:ins w:id="123" w:author="wwlh8026" w:date="2022-05-27T14:44:00Z">
        <w:r>
          <w:rPr>
            <w:rFonts w:hint="eastAsia"/>
            <w:spacing w:val="10"/>
            <w:kern w:val="0"/>
            <w:sz w:val="24"/>
          </w:rPr>
          <w:t>客户</w:t>
        </w:r>
      </w:ins>
      <w:del w:id="124" w:author="wwlh8026" w:date="2022-05-27T14:44:00Z">
        <w:r>
          <w:rPr>
            <w:rFonts w:hint="eastAsia"/>
            <w:spacing w:val="10"/>
            <w:kern w:val="0"/>
            <w:sz w:val="24"/>
          </w:rPr>
          <w:delText>机型名称</w:delText>
        </w:r>
      </w:del>
      <w:r>
        <w:rPr>
          <w:rFonts w:hint="eastAsia"/>
          <w:snapToGrid w:val="0"/>
          <w:spacing w:val="10"/>
          <w:kern w:val="0"/>
          <w:sz w:val="24"/>
        </w:rPr>
        <w:t>：见立项报告的</w:t>
      </w:r>
      <w:del w:id="125" w:author="wwlh8026" w:date="2022-05-27T14:44:00Z">
        <w:r>
          <w:rPr>
            <w:rFonts w:hint="eastAsia"/>
            <w:snapToGrid w:val="0"/>
            <w:spacing w:val="10"/>
            <w:kern w:val="0"/>
            <w:sz w:val="24"/>
          </w:rPr>
          <w:delText>机型</w:delText>
        </w:r>
      </w:del>
      <w:ins w:id="126" w:author="wwlh8026" w:date="2022-05-27T14:44:00Z">
        <w:r>
          <w:rPr>
            <w:rFonts w:hint="eastAsia"/>
            <w:snapToGrid w:val="0"/>
            <w:spacing w:val="10"/>
            <w:kern w:val="0"/>
            <w:sz w:val="24"/>
          </w:rPr>
          <w:t>客户</w:t>
        </w:r>
      </w:ins>
      <w:r>
        <w:rPr>
          <w:rFonts w:hint="eastAsia"/>
          <w:snapToGrid w:val="0"/>
          <w:spacing w:val="10"/>
          <w:kern w:val="0"/>
          <w:sz w:val="24"/>
        </w:rPr>
        <w:t>名称</w:t>
      </w:r>
      <w:r>
        <w:rPr>
          <w:rFonts w:ascii="宋体" w:hAnsi="宋体" w:hint="eastAsia"/>
          <w:snapToGrid w:val="0"/>
          <w:spacing w:val="10"/>
          <w:kern w:val="0"/>
          <w:sz w:val="24"/>
        </w:rPr>
        <w:t>。</w:t>
      </w:r>
    </w:p>
    <w:p w14:paraId="5B81302D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kern w:val="0"/>
          <w:szCs w:val="21"/>
        </w:rPr>
      </w:pPr>
      <w:ins w:id="127" w:author="wwlh8026" w:date="2022-05-27T14:44:00Z">
        <w:r>
          <w:rPr>
            <w:rFonts w:hint="eastAsia"/>
            <w:spacing w:val="10"/>
            <w:kern w:val="0"/>
            <w:sz w:val="24"/>
          </w:rPr>
          <w:t>产品类型</w:t>
        </w:r>
        <w:r>
          <w:rPr>
            <w:rFonts w:hint="eastAsia"/>
            <w:spacing w:val="10"/>
            <w:kern w:val="0"/>
            <w:sz w:val="24"/>
          </w:rPr>
          <w:t xml:space="preserve"> </w:t>
        </w:r>
        <w:r>
          <w:rPr>
            <w:rFonts w:hint="eastAsia"/>
            <w:spacing w:val="10"/>
            <w:kern w:val="0"/>
            <w:sz w:val="24"/>
          </w:rPr>
          <w:t>方案</w:t>
        </w:r>
        <w:r>
          <w:rPr>
            <w:rFonts w:hint="eastAsia"/>
            <w:spacing w:val="10"/>
            <w:kern w:val="0"/>
            <w:sz w:val="24"/>
          </w:rPr>
          <w:t xml:space="preserve"> </w:t>
        </w:r>
        <w:r>
          <w:rPr>
            <w:rFonts w:hint="eastAsia"/>
            <w:spacing w:val="10"/>
            <w:kern w:val="0"/>
            <w:sz w:val="24"/>
          </w:rPr>
          <w:t>硬件方案</w:t>
        </w:r>
      </w:ins>
      <w:del w:id="128" w:author="wwlh8026" w:date="2022-05-27T14:44:00Z">
        <w:r>
          <w:rPr>
            <w:rFonts w:hint="eastAsia"/>
            <w:spacing w:val="10"/>
            <w:kern w:val="0"/>
            <w:sz w:val="24"/>
          </w:rPr>
          <w:delText>芯片方案</w:delText>
        </w:r>
      </w:del>
      <w:r>
        <w:rPr>
          <w:rFonts w:hint="eastAsia"/>
          <w:spacing w:val="10"/>
          <w:kern w:val="0"/>
          <w:sz w:val="24"/>
        </w:rPr>
        <w:t>：</w:t>
      </w:r>
      <w:r>
        <w:rPr>
          <w:rFonts w:hint="eastAsia"/>
          <w:bCs/>
          <w:spacing w:val="10"/>
          <w:kern w:val="0"/>
          <w:sz w:val="24"/>
        </w:rPr>
        <w:t>主芯片方案同产品立项中的说明。</w:t>
      </w:r>
    </w:p>
    <w:p w14:paraId="062209B0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spacing w:val="10"/>
          <w:kern w:val="0"/>
          <w:sz w:val="24"/>
        </w:rPr>
      </w:pPr>
      <w:r>
        <w:rPr>
          <w:rFonts w:hint="eastAsia"/>
          <w:spacing w:val="10"/>
          <w:kern w:val="0"/>
          <w:sz w:val="24"/>
        </w:rPr>
        <w:t>版本：产品版本，见立项报告。</w:t>
      </w:r>
    </w:p>
    <w:p w14:paraId="62DA6885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spacing w:val="10"/>
          <w:kern w:val="0"/>
          <w:sz w:val="24"/>
        </w:rPr>
      </w:pPr>
      <w:r>
        <w:rPr>
          <w:rFonts w:hint="eastAsia"/>
          <w:spacing w:val="10"/>
          <w:kern w:val="0"/>
          <w:sz w:val="24"/>
        </w:rPr>
        <w:t>必要说明。</w:t>
      </w:r>
    </w:p>
    <w:p w14:paraId="6FE8B05F" w14:textId="77777777" w:rsidR="003543AF" w:rsidRDefault="008D0C55">
      <w:pPr>
        <w:widowControl/>
        <w:spacing w:afterLines="50" w:after="156" w:line="400" w:lineRule="exact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举例：</w:t>
      </w:r>
      <w:ins w:id="129" w:author="wwlh8026" w:date="2022-05-27T14:59:00Z">
        <w:r>
          <w:rPr>
            <w:rFonts w:hint="eastAsia"/>
            <w:color w:val="000000"/>
            <w:spacing w:val="10"/>
            <w:kern w:val="0"/>
            <w:sz w:val="24"/>
          </w:rPr>
          <w:t>成品</w:t>
        </w:r>
        <w:r>
          <w:rPr>
            <w:rFonts w:hint="eastAsia"/>
            <w:color w:val="000000"/>
            <w:spacing w:val="10"/>
            <w:kern w:val="0"/>
            <w:sz w:val="24"/>
          </w:rPr>
          <w:t xml:space="preserve">|CMCC-Q7s </w:t>
        </w:r>
        <w:r>
          <w:rPr>
            <w:rFonts w:hint="eastAsia"/>
            <w:color w:val="000000"/>
            <w:spacing w:val="10"/>
            <w:kern w:val="0"/>
            <w:sz w:val="24"/>
          </w:rPr>
          <w:t>广西移动版</w:t>
        </w:r>
        <w:r>
          <w:rPr>
            <w:rFonts w:hint="eastAsia"/>
            <w:color w:val="000000"/>
            <w:spacing w:val="10"/>
            <w:kern w:val="0"/>
            <w:sz w:val="24"/>
          </w:rPr>
          <w:t>|</w:t>
        </w:r>
        <w:proofErr w:type="gramStart"/>
        <w:r>
          <w:rPr>
            <w:rFonts w:hint="eastAsia"/>
            <w:color w:val="000000"/>
            <w:spacing w:val="10"/>
            <w:kern w:val="0"/>
            <w:sz w:val="24"/>
          </w:rPr>
          <w:t>河南卓轩</w:t>
        </w:r>
        <w:proofErr w:type="gramEnd"/>
        <w:r>
          <w:rPr>
            <w:rFonts w:hint="eastAsia"/>
            <w:color w:val="000000"/>
            <w:spacing w:val="10"/>
            <w:kern w:val="0"/>
            <w:sz w:val="24"/>
          </w:rPr>
          <w:t>|AC1200|RTL8197FH-VG5+RTL8812FR+RTL8367RB-VC|V1.0|Q7s|</w:t>
        </w:r>
        <w:r>
          <w:rPr>
            <w:rFonts w:hint="eastAsia"/>
            <w:color w:val="000000"/>
            <w:spacing w:val="10"/>
            <w:kern w:val="0"/>
            <w:sz w:val="24"/>
          </w:rPr>
          <w:t>白色</w:t>
        </w:r>
        <w:r>
          <w:rPr>
            <w:rFonts w:hint="eastAsia"/>
            <w:color w:val="000000"/>
            <w:spacing w:val="10"/>
            <w:kern w:val="0"/>
            <w:sz w:val="24"/>
          </w:rPr>
          <w:t>|V1.0</w:t>
        </w:r>
      </w:ins>
      <w:del w:id="130" w:author="wwlh8026" w:date="2022-05-27T14:59:00Z">
        <w:r>
          <w:rPr>
            <w:rFonts w:hint="eastAsia"/>
            <w:color w:val="000000"/>
            <w:spacing w:val="10"/>
            <w:kern w:val="0"/>
            <w:sz w:val="24"/>
          </w:rPr>
          <w:delText>成品</w:delText>
        </w:r>
        <w:r>
          <w:rPr>
            <w:rFonts w:hint="eastAsia"/>
            <w:color w:val="000000"/>
            <w:spacing w:val="10"/>
            <w:kern w:val="0"/>
            <w:sz w:val="24"/>
          </w:rPr>
          <w:delText>|</w:delText>
        </w:r>
      </w:del>
      <w:del w:id="131" w:author="wwlh8026" w:date="2022-05-27T14:45:00Z">
        <w:r>
          <w:rPr>
            <w:rFonts w:hint="eastAsia"/>
            <w:color w:val="000000"/>
            <w:spacing w:val="10"/>
            <w:kern w:val="0"/>
            <w:sz w:val="24"/>
          </w:rPr>
          <w:delText>11AC</w:delText>
        </w:r>
        <w:r>
          <w:rPr>
            <w:rFonts w:hint="eastAsia"/>
            <w:color w:val="000000"/>
            <w:spacing w:val="10"/>
            <w:kern w:val="0"/>
            <w:sz w:val="24"/>
          </w:rPr>
          <w:delText>无线路由器</w:delText>
        </w:r>
      </w:del>
      <w:del w:id="132" w:author="wwlh8026" w:date="2022-05-27T14:59:00Z">
        <w:r>
          <w:rPr>
            <w:rFonts w:hint="eastAsia"/>
            <w:color w:val="000000"/>
            <w:spacing w:val="10"/>
            <w:kern w:val="0"/>
            <w:sz w:val="24"/>
          </w:rPr>
          <w:delText>|</w:delText>
        </w:r>
      </w:del>
      <w:del w:id="133" w:author="wwlh8026" w:date="2022-05-27T14:46:00Z">
        <w:r>
          <w:rPr>
            <w:rFonts w:hint="eastAsia"/>
            <w:color w:val="000000"/>
            <w:spacing w:val="10"/>
            <w:kern w:val="0"/>
            <w:sz w:val="24"/>
          </w:rPr>
          <w:delText>T18 pro</w:delText>
        </w:r>
      </w:del>
      <w:del w:id="134" w:author="wwlh8026" w:date="2022-05-27T14:59:00Z">
        <w:r>
          <w:rPr>
            <w:rFonts w:hint="eastAsia"/>
            <w:color w:val="000000"/>
            <w:spacing w:val="10"/>
            <w:kern w:val="0"/>
            <w:sz w:val="24"/>
          </w:rPr>
          <w:delText>|</w:delText>
        </w:r>
      </w:del>
      <w:del w:id="135" w:author="wwlh8026" w:date="2022-05-27T14:47:00Z">
        <w:r>
          <w:rPr>
            <w:rFonts w:hint="eastAsia"/>
            <w:color w:val="000000"/>
            <w:spacing w:val="10"/>
            <w:kern w:val="0"/>
            <w:sz w:val="24"/>
          </w:rPr>
          <w:delText>RTL8197FH-VG4 +RTL8812FR +RTL8367RB</w:delText>
        </w:r>
      </w:del>
      <w:del w:id="136" w:author="wwlh8026" w:date="2022-05-27T14:59:00Z">
        <w:r>
          <w:rPr>
            <w:rFonts w:hint="eastAsia"/>
            <w:color w:val="000000"/>
            <w:spacing w:val="10"/>
            <w:kern w:val="0"/>
            <w:sz w:val="24"/>
          </w:rPr>
          <w:delText xml:space="preserve"> |</w:delText>
        </w:r>
      </w:del>
      <w:del w:id="137" w:author="wwlh8026" w:date="2022-05-27T14:47:00Z">
        <w:r>
          <w:rPr>
            <w:rFonts w:hint="eastAsia"/>
            <w:color w:val="000000"/>
            <w:spacing w:val="10"/>
            <w:kern w:val="0"/>
            <w:sz w:val="24"/>
          </w:rPr>
          <w:delText>REV2.0.0</w:delText>
        </w:r>
      </w:del>
    </w:p>
    <w:p w14:paraId="4CC32898" w14:textId="77777777" w:rsidR="003543AF" w:rsidRDefault="008D0C55">
      <w:pPr>
        <w:pStyle w:val="3"/>
        <w:numPr>
          <w:ilvl w:val="1"/>
          <w:numId w:val="4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20-28大类：</w:t>
      </w:r>
      <w:r>
        <w:rPr>
          <w:rFonts w:asciiTheme="majorEastAsia" w:eastAsiaTheme="majorEastAsia" w:hAnsiTheme="majorEastAsia" w:hint="eastAsia"/>
          <w:sz w:val="28"/>
          <w:szCs w:val="28"/>
        </w:rPr>
        <w:t>半成品</w:t>
      </w:r>
    </w:p>
    <w:p w14:paraId="75F92143" w14:textId="77777777" w:rsidR="003543AF" w:rsidRDefault="008D0C55">
      <w:pPr>
        <w:rPr>
          <w:b/>
          <w:sz w:val="24"/>
          <w:lang w:val="fr-BE"/>
        </w:rPr>
      </w:pPr>
      <w:r>
        <w:rPr>
          <w:rFonts w:hint="eastAsia"/>
          <w:b/>
          <w:sz w:val="24"/>
          <w:lang w:val="fr-BE"/>
        </w:rPr>
        <w:t>大类：</w:t>
      </w:r>
      <w:r>
        <w:rPr>
          <w:rFonts w:hint="eastAsia"/>
          <w:sz w:val="24"/>
          <w:lang w:val="fr-BE"/>
        </w:rPr>
        <w:t>2</w:t>
      </w:r>
      <w:r>
        <w:rPr>
          <w:sz w:val="24"/>
          <w:lang w:val="fr-BE"/>
        </w:rPr>
        <w:t>0</w:t>
      </w:r>
      <w:r>
        <w:rPr>
          <w:rFonts w:hint="eastAsia"/>
          <w:sz w:val="24"/>
          <w:lang w:val="fr-BE"/>
        </w:rPr>
        <w:t>：</w:t>
      </w:r>
      <w:r>
        <w:rPr>
          <w:bCs/>
          <w:color w:val="000000"/>
          <w:spacing w:val="10"/>
          <w:sz w:val="24"/>
        </w:rPr>
        <w:t>内销</w:t>
      </w:r>
      <w:r>
        <w:rPr>
          <w:bCs/>
          <w:color w:val="000000"/>
          <w:spacing w:val="10"/>
          <w:sz w:val="24"/>
        </w:rPr>
        <w:t>PCBA  21</w:t>
      </w:r>
      <w:r>
        <w:rPr>
          <w:rFonts w:hint="eastAsia"/>
          <w:bCs/>
          <w:color w:val="000000"/>
          <w:spacing w:val="10"/>
          <w:sz w:val="24"/>
        </w:rPr>
        <w:t>：外销</w:t>
      </w:r>
      <w:r>
        <w:rPr>
          <w:rFonts w:hint="eastAsia"/>
          <w:bCs/>
          <w:color w:val="000000"/>
          <w:spacing w:val="10"/>
          <w:sz w:val="24"/>
        </w:rPr>
        <w:t>PCBA</w:t>
      </w:r>
      <w:r>
        <w:rPr>
          <w:bCs/>
          <w:color w:val="000000"/>
          <w:spacing w:val="10"/>
          <w:sz w:val="24"/>
        </w:rPr>
        <w:t xml:space="preserve">    </w:t>
      </w:r>
      <w:ins w:id="138" w:author="wwlh8026" w:date="2022-05-24T10:14:00Z">
        <w:r>
          <w:rPr>
            <w:bCs/>
            <w:color w:val="000000"/>
            <w:spacing w:val="10"/>
            <w:sz w:val="24"/>
          </w:rPr>
          <w:t>25:</w:t>
        </w:r>
        <w:r>
          <w:rPr>
            <w:rFonts w:hint="eastAsia"/>
            <w:bCs/>
            <w:color w:val="000000"/>
            <w:spacing w:val="10"/>
            <w:sz w:val="24"/>
          </w:rPr>
          <w:t>软件组件</w:t>
        </w:r>
        <w:r>
          <w:rPr>
            <w:rFonts w:hint="eastAsia"/>
            <w:bCs/>
            <w:color w:val="000000"/>
            <w:spacing w:val="10"/>
            <w:sz w:val="24"/>
          </w:rPr>
          <w:t xml:space="preserve"> </w:t>
        </w:r>
      </w:ins>
      <w:r>
        <w:rPr>
          <w:bCs/>
          <w:color w:val="000000"/>
          <w:spacing w:val="10"/>
          <w:sz w:val="24"/>
        </w:rPr>
        <w:t>26</w:t>
      </w:r>
      <w:r>
        <w:rPr>
          <w:rFonts w:hint="eastAsia"/>
          <w:bCs/>
          <w:color w:val="000000"/>
          <w:spacing w:val="10"/>
          <w:sz w:val="24"/>
        </w:rPr>
        <w:t>:</w:t>
      </w:r>
      <w:r>
        <w:rPr>
          <w:rFonts w:hint="eastAsia"/>
          <w:bCs/>
          <w:color w:val="000000"/>
          <w:spacing w:val="10"/>
          <w:sz w:val="24"/>
        </w:rPr>
        <w:t>壳料组件</w:t>
      </w:r>
      <w:r>
        <w:rPr>
          <w:rFonts w:hint="eastAsia"/>
          <w:bCs/>
          <w:color w:val="000000"/>
          <w:spacing w:val="10"/>
          <w:sz w:val="24"/>
        </w:rPr>
        <w:t xml:space="preserve"> </w:t>
      </w:r>
      <w:r>
        <w:rPr>
          <w:bCs/>
          <w:color w:val="000000"/>
          <w:spacing w:val="10"/>
          <w:sz w:val="24"/>
        </w:rPr>
        <w:t xml:space="preserve">  27:</w:t>
      </w:r>
      <w:r>
        <w:rPr>
          <w:rFonts w:hint="eastAsia"/>
          <w:bCs/>
          <w:color w:val="000000"/>
          <w:spacing w:val="10"/>
          <w:sz w:val="24"/>
        </w:rPr>
        <w:t>配件组件</w:t>
      </w:r>
    </w:p>
    <w:p w14:paraId="717E0391" w14:textId="51ECF6DA" w:rsidR="003543AF" w:rsidRDefault="008D0C55">
      <w:pPr>
        <w:spacing w:afterLines="50" w:after="156"/>
        <w:rPr>
          <w:color w:val="000000"/>
          <w:spacing w:val="10"/>
          <w:sz w:val="24"/>
        </w:rPr>
      </w:pPr>
      <w:r>
        <w:rPr>
          <w:rFonts w:hint="eastAsia"/>
          <w:b/>
          <w:sz w:val="24"/>
          <w:lang w:val="fr-BE"/>
        </w:rPr>
        <w:t>小类：</w:t>
      </w:r>
      <w:r>
        <w:rPr>
          <w:rFonts w:hint="eastAsia"/>
          <w:sz w:val="24"/>
          <w:lang w:val="fr-BE"/>
        </w:rPr>
        <w:t>0</w:t>
      </w:r>
      <w:r>
        <w:rPr>
          <w:sz w:val="24"/>
          <w:lang w:val="fr-BE"/>
        </w:rPr>
        <w:t>1</w:t>
      </w:r>
      <w:r>
        <w:rPr>
          <w:rFonts w:hint="eastAsia"/>
          <w:sz w:val="24"/>
          <w:lang w:val="fr-BE"/>
        </w:rPr>
        <w:t>：</w:t>
      </w:r>
      <w:r>
        <w:rPr>
          <w:color w:val="000000"/>
          <w:spacing w:val="10"/>
          <w:sz w:val="24"/>
        </w:rPr>
        <w:t>无线路由器</w:t>
      </w:r>
      <w:r>
        <w:rPr>
          <w:color w:val="000000"/>
          <w:spacing w:val="10"/>
          <w:sz w:val="24"/>
          <w:lang w:val="fr-BE"/>
          <w:rPrChange w:id="139" w:author="wwlh8026" w:date="2022-05-27T14:53:00Z">
            <w:rPr>
              <w:color w:val="000000"/>
              <w:spacing w:val="10"/>
              <w:sz w:val="24"/>
            </w:rPr>
          </w:rPrChange>
        </w:rPr>
        <w:t xml:space="preserve">  02</w:t>
      </w:r>
      <w:r>
        <w:rPr>
          <w:rFonts w:hint="eastAsia"/>
          <w:color w:val="000000"/>
          <w:spacing w:val="10"/>
          <w:sz w:val="24"/>
          <w:lang w:val="fr-BE"/>
          <w:rPrChange w:id="140" w:author="wwlh8026" w:date="2022-05-27T14:53:00Z">
            <w:rPr>
              <w:rFonts w:hint="eastAsia"/>
              <w:color w:val="000000"/>
              <w:spacing w:val="10"/>
              <w:sz w:val="24"/>
            </w:rPr>
          </w:rPrChange>
        </w:rPr>
        <w:t>：</w:t>
      </w:r>
      <w:r>
        <w:rPr>
          <w:color w:val="000000"/>
          <w:spacing w:val="10"/>
          <w:sz w:val="24"/>
        </w:rPr>
        <w:t>无线网卡</w:t>
      </w:r>
      <w:r>
        <w:rPr>
          <w:color w:val="000000"/>
          <w:spacing w:val="10"/>
          <w:sz w:val="24"/>
          <w:lang w:val="fr-BE"/>
          <w:rPrChange w:id="141" w:author="wwlh8026" w:date="2022-05-27T14:53:00Z">
            <w:rPr>
              <w:color w:val="000000"/>
              <w:spacing w:val="10"/>
              <w:sz w:val="24"/>
            </w:rPr>
          </w:rPrChange>
        </w:rPr>
        <w:t xml:space="preserve">  </w:t>
      </w:r>
      <w:ins w:id="142" w:author="wwlh8026" w:date="2022-05-27T10:55:00Z">
        <w:r>
          <w:rPr>
            <w:color w:val="000000"/>
            <w:spacing w:val="10"/>
            <w:sz w:val="24"/>
            <w:lang w:val="fr-BE"/>
            <w:rPrChange w:id="143" w:author="wwlh8026" w:date="2022-05-27T14:53:00Z">
              <w:rPr>
                <w:color w:val="000000"/>
                <w:spacing w:val="10"/>
                <w:sz w:val="24"/>
              </w:rPr>
            </w:rPrChange>
          </w:rPr>
          <w:t>03:PON(</w:t>
        </w:r>
        <w:proofErr w:type="gramStart"/>
        <w:r>
          <w:rPr>
            <w:rFonts w:hint="eastAsia"/>
            <w:color w:val="000000"/>
            <w:spacing w:val="10"/>
            <w:sz w:val="24"/>
          </w:rPr>
          <w:t>光猫</w:t>
        </w:r>
        <w:proofErr w:type="gramEnd"/>
        <w:r>
          <w:rPr>
            <w:color w:val="000000"/>
            <w:spacing w:val="10"/>
            <w:sz w:val="24"/>
            <w:lang w:val="fr-BE"/>
            <w:rPrChange w:id="144" w:author="wwlh8026" w:date="2022-05-27T14:53:00Z">
              <w:rPr>
                <w:color w:val="000000"/>
                <w:spacing w:val="10"/>
                <w:sz w:val="24"/>
              </w:rPr>
            </w:rPrChange>
          </w:rPr>
          <w:t xml:space="preserve">)  </w:t>
        </w:r>
      </w:ins>
      <w:ins w:id="145" w:author="wwlh8026" w:date="2022-05-28T14:52:00Z">
        <w:r>
          <w:rPr>
            <w:color w:val="000000"/>
            <w:spacing w:val="10"/>
            <w:sz w:val="24"/>
            <w:lang w:val="fr-BE"/>
          </w:rPr>
          <w:t>04 :</w:t>
        </w:r>
        <w:r>
          <w:rPr>
            <w:rFonts w:hint="eastAsia"/>
            <w:color w:val="000000"/>
            <w:spacing w:val="10"/>
            <w:sz w:val="24"/>
            <w:lang w:val="fr-BE"/>
          </w:rPr>
          <w:t>交换机</w:t>
        </w:r>
        <w:r>
          <w:rPr>
            <w:rFonts w:hint="eastAsia"/>
            <w:color w:val="000000"/>
            <w:spacing w:val="10"/>
            <w:sz w:val="24"/>
            <w:lang w:val="fr-BE"/>
          </w:rPr>
          <w:t xml:space="preserve"> </w:t>
        </w:r>
      </w:ins>
      <w:r>
        <w:rPr>
          <w:color w:val="000000"/>
          <w:spacing w:val="10"/>
          <w:sz w:val="24"/>
          <w:lang w:val="fr-BE"/>
          <w:rPrChange w:id="146" w:author="wwlh8026" w:date="2022-05-27T14:53:00Z">
            <w:rPr>
              <w:color w:val="000000"/>
              <w:spacing w:val="10"/>
              <w:sz w:val="24"/>
            </w:rPr>
          </w:rPrChange>
        </w:rPr>
        <w:t>05</w:t>
      </w:r>
      <w:r>
        <w:rPr>
          <w:rFonts w:hint="eastAsia"/>
          <w:color w:val="000000"/>
          <w:spacing w:val="10"/>
          <w:sz w:val="24"/>
          <w:lang w:val="fr-BE"/>
          <w:rPrChange w:id="147" w:author="wwlh8026" w:date="2022-05-27T14:53:00Z">
            <w:rPr>
              <w:rFonts w:hint="eastAsia"/>
              <w:color w:val="000000"/>
              <w:spacing w:val="10"/>
              <w:sz w:val="24"/>
            </w:rPr>
          </w:rPrChange>
        </w:rPr>
        <w:t>：</w:t>
      </w:r>
      <w:r>
        <w:rPr>
          <w:color w:val="000000"/>
          <w:spacing w:val="10"/>
          <w:sz w:val="24"/>
          <w:lang w:val="fr-BE"/>
        </w:rPr>
        <w:t>IP Camera  06</w:t>
      </w:r>
      <w:r>
        <w:rPr>
          <w:rFonts w:hint="eastAsia"/>
          <w:color w:val="000000"/>
          <w:spacing w:val="10"/>
          <w:sz w:val="24"/>
          <w:lang w:val="fr-BE"/>
        </w:rPr>
        <w:t>：</w:t>
      </w:r>
      <w:ins w:id="148" w:author="WPS_1622815912" w:date="2022-06-14T19:58:00Z">
        <w:r>
          <w:rPr>
            <w:rFonts w:hint="eastAsia"/>
            <w:color w:val="000000"/>
            <w:spacing w:val="10"/>
            <w:sz w:val="24"/>
          </w:rPr>
          <w:t>游戏盒子</w:t>
        </w:r>
      </w:ins>
      <w:ins w:id="149" w:author="wwlh8026" w:date="2022-09-19T13:35:00Z">
        <w:r w:rsidR="003606ED">
          <w:rPr>
            <w:rFonts w:hint="eastAsia"/>
            <w:color w:val="000000"/>
            <w:spacing w:val="10"/>
            <w:sz w:val="24"/>
          </w:rPr>
          <w:t xml:space="preserve"> </w:t>
        </w:r>
        <w:r w:rsidR="003606ED">
          <w:rPr>
            <w:color w:val="000000"/>
            <w:spacing w:val="10"/>
            <w:sz w:val="24"/>
          </w:rPr>
          <w:t xml:space="preserve"> </w:t>
        </w:r>
        <w:r w:rsidR="003606ED" w:rsidRPr="007B3D84">
          <w:rPr>
            <w:color w:val="000000"/>
            <w:spacing w:val="10"/>
            <w:sz w:val="24"/>
            <w:lang w:val="fr-BE"/>
          </w:rPr>
          <w:t>0</w:t>
        </w:r>
      </w:ins>
      <w:ins w:id="150" w:author="wwlh8026" w:date="2022-09-19T13:36:00Z">
        <w:r w:rsidR="003606ED">
          <w:rPr>
            <w:color w:val="000000"/>
            <w:spacing w:val="10"/>
            <w:sz w:val="24"/>
            <w:lang w:val="fr-BE"/>
          </w:rPr>
          <w:t>7</w:t>
        </w:r>
      </w:ins>
      <w:ins w:id="151" w:author="wwlh8026" w:date="2022-09-19T13:35:00Z">
        <w:r w:rsidR="003606ED" w:rsidRPr="007B3D84">
          <w:rPr>
            <w:rFonts w:hint="eastAsia"/>
            <w:color w:val="000000"/>
            <w:spacing w:val="10"/>
            <w:sz w:val="24"/>
            <w:lang w:val="fr-BE"/>
          </w:rPr>
          <w:t>：</w:t>
        </w:r>
        <w:r w:rsidR="003606ED">
          <w:rPr>
            <w:rFonts w:hint="eastAsia"/>
            <w:color w:val="000000"/>
            <w:spacing w:val="10"/>
            <w:sz w:val="24"/>
          </w:rPr>
          <w:t>机顶盒</w:t>
        </w:r>
      </w:ins>
    </w:p>
    <w:p w14:paraId="0A5BD82D" w14:textId="77777777" w:rsidR="003543AF" w:rsidRPr="003543AF" w:rsidRDefault="008D0C55">
      <w:pPr>
        <w:widowControl/>
        <w:spacing w:line="400" w:lineRule="exact"/>
        <w:rPr>
          <w:b/>
          <w:bCs/>
          <w:color w:val="000000"/>
          <w:spacing w:val="10"/>
          <w:kern w:val="0"/>
          <w:sz w:val="24"/>
          <w:lang w:val="fr-BE"/>
          <w:rPrChange w:id="152" w:author="wwlh8026" w:date="2022-05-27T14:53:00Z">
            <w:rPr>
              <w:b/>
              <w:bCs/>
              <w:color w:val="000000"/>
              <w:spacing w:val="10"/>
              <w:kern w:val="0"/>
              <w:sz w:val="24"/>
            </w:rPr>
          </w:rPrChange>
        </w:rPr>
      </w:pPr>
      <w:del w:id="153" w:author="wwlh8026" w:date="2022-05-27T14:37:00Z">
        <w:r>
          <w:rPr>
            <w:b/>
            <w:bCs/>
            <w:color w:val="000000"/>
            <w:spacing w:val="10"/>
            <w:kern w:val="0"/>
            <w:sz w:val="24"/>
            <w:lang w:val="fr-BE"/>
          </w:rPr>
          <w:delText>品牌</w:delText>
        </w:r>
      </w:del>
      <w:r>
        <w:rPr>
          <w:b/>
          <w:bCs/>
          <w:color w:val="000000"/>
          <w:spacing w:val="10"/>
          <w:kern w:val="0"/>
          <w:sz w:val="24"/>
          <w:lang w:val="fr-BE"/>
          <w:rPrChange w:id="154" w:author="wwlh8026" w:date="2022-05-27T14:53:00Z">
            <w:rPr>
              <w:b/>
              <w:bCs/>
              <w:color w:val="000000"/>
              <w:spacing w:val="10"/>
              <w:kern w:val="0"/>
              <w:sz w:val="24"/>
            </w:rPr>
          </w:rPrChange>
        </w:rPr>
        <w:t>PCBA</w:t>
      </w:r>
      <w:r>
        <w:rPr>
          <w:b/>
          <w:bCs/>
          <w:color w:val="000000"/>
          <w:spacing w:val="10"/>
          <w:kern w:val="0"/>
          <w:sz w:val="24"/>
        </w:rPr>
        <w:t>描述规则</w:t>
      </w:r>
      <w:r>
        <w:rPr>
          <w:rFonts w:hint="eastAsia"/>
          <w:b/>
          <w:bCs/>
          <w:color w:val="000000"/>
          <w:spacing w:val="10"/>
          <w:kern w:val="0"/>
          <w:sz w:val="24"/>
          <w:lang w:val="fr-BE"/>
          <w:rPrChange w:id="155" w:author="wwlh8026" w:date="2022-05-27T14:53:00Z">
            <w:rPr>
              <w:rFonts w:hint="eastAsia"/>
              <w:b/>
              <w:bCs/>
              <w:color w:val="000000"/>
              <w:spacing w:val="10"/>
              <w:kern w:val="0"/>
              <w:sz w:val="24"/>
            </w:rPr>
          </w:rPrChange>
        </w:rPr>
        <w:t>：</w:t>
      </w:r>
      <w:r>
        <w:rPr>
          <w:bCs/>
          <w:color w:val="000000"/>
          <w:spacing w:val="10"/>
          <w:kern w:val="0"/>
          <w:sz w:val="24"/>
        </w:rPr>
        <w:t>名称</w:t>
      </w:r>
      <w:r>
        <w:rPr>
          <w:bCs/>
          <w:color w:val="000000"/>
          <w:spacing w:val="10"/>
          <w:kern w:val="0"/>
          <w:sz w:val="24"/>
          <w:lang w:val="fr-BE"/>
          <w:rPrChange w:id="156" w:author="wwlh8026" w:date="2022-05-27T14:53:00Z">
            <w:rPr>
              <w:bCs/>
              <w:color w:val="000000"/>
              <w:spacing w:val="10"/>
              <w:kern w:val="0"/>
              <w:sz w:val="24"/>
            </w:rPr>
          </w:rPrChange>
        </w:rPr>
        <w:t>|PCBA</w:t>
      </w:r>
      <w:r>
        <w:rPr>
          <w:bCs/>
          <w:color w:val="000000"/>
          <w:spacing w:val="10"/>
          <w:kern w:val="0"/>
          <w:sz w:val="24"/>
        </w:rPr>
        <w:t>版本</w:t>
      </w:r>
      <w:r>
        <w:rPr>
          <w:bCs/>
          <w:color w:val="000000"/>
          <w:spacing w:val="10"/>
          <w:kern w:val="0"/>
          <w:sz w:val="24"/>
          <w:lang w:val="fr-BE"/>
          <w:rPrChange w:id="157" w:author="wwlh8026" w:date="2022-05-27T14:53:00Z">
            <w:rPr>
              <w:bCs/>
              <w:color w:val="000000"/>
              <w:spacing w:val="10"/>
              <w:kern w:val="0"/>
              <w:sz w:val="24"/>
            </w:rPr>
          </w:rPrChange>
        </w:rPr>
        <w:t>|</w:t>
      </w:r>
      <w:r>
        <w:rPr>
          <w:bCs/>
          <w:color w:val="000000"/>
          <w:spacing w:val="10"/>
          <w:kern w:val="0"/>
          <w:sz w:val="24"/>
        </w:rPr>
        <w:t>芯片方案</w:t>
      </w:r>
      <w:r>
        <w:rPr>
          <w:bCs/>
          <w:color w:val="000000"/>
          <w:spacing w:val="10"/>
          <w:kern w:val="0"/>
          <w:sz w:val="24"/>
          <w:lang w:val="fr-BE"/>
          <w:rPrChange w:id="158" w:author="wwlh8026" w:date="2022-05-27T14:53:00Z">
            <w:rPr>
              <w:bCs/>
              <w:color w:val="000000"/>
              <w:spacing w:val="10"/>
              <w:kern w:val="0"/>
              <w:sz w:val="24"/>
            </w:rPr>
          </w:rPrChange>
        </w:rPr>
        <w:t>|</w:t>
      </w:r>
      <w:r>
        <w:rPr>
          <w:bCs/>
          <w:color w:val="000000"/>
          <w:spacing w:val="10"/>
          <w:kern w:val="0"/>
          <w:sz w:val="24"/>
        </w:rPr>
        <w:t>首用</w:t>
      </w:r>
      <w:proofErr w:type="gramStart"/>
      <w:r>
        <w:rPr>
          <w:bCs/>
          <w:color w:val="000000"/>
          <w:spacing w:val="10"/>
          <w:kern w:val="0"/>
          <w:sz w:val="24"/>
        </w:rPr>
        <w:t>机型及首用</w:t>
      </w:r>
      <w:proofErr w:type="gramEnd"/>
      <w:r>
        <w:rPr>
          <w:bCs/>
          <w:color w:val="000000"/>
          <w:spacing w:val="10"/>
          <w:kern w:val="0"/>
          <w:sz w:val="24"/>
        </w:rPr>
        <w:t>机型版本</w:t>
      </w:r>
      <w:r>
        <w:rPr>
          <w:bCs/>
          <w:color w:val="000000"/>
          <w:spacing w:val="10"/>
          <w:kern w:val="0"/>
          <w:sz w:val="24"/>
          <w:lang w:val="fr-BE"/>
          <w:rPrChange w:id="159" w:author="wwlh8026" w:date="2022-05-27T14:53:00Z">
            <w:rPr>
              <w:bCs/>
              <w:color w:val="000000"/>
              <w:spacing w:val="10"/>
              <w:kern w:val="0"/>
              <w:sz w:val="24"/>
            </w:rPr>
          </w:rPrChange>
        </w:rPr>
        <w:t>|</w:t>
      </w:r>
      <w:r>
        <w:rPr>
          <w:bCs/>
          <w:snapToGrid w:val="0"/>
          <w:color w:val="000000"/>
          <w:spacing w:val="10"/>
          <w:kern w:val="0"/>
          <w:sz w:val="24"/>
          <w:lang w:val="fr-BE"/>
          <w:rPrChange w:id="160" w:author="wwlh8026" w:date="2022-05-27T14:53:00Z">
            <w:rPr>
              <w:bCs/>
              <w:snapToGrid w:val="0"/>
              <w:color w:val="000000"/>
              <w:spacing w:val="10"/>
              <w:kern w:val="0"/>
              <w:sz w:val="24"/>
            </w:rPr>
          </w:rPrChange>
        </w:rPr>
        <w:t>[</w:t>
      </w:r>
      <w:r>
        <w:rPr>
          <w:bCs/>
          <w:snapToGrid w:val="0"/>
          <w:color w:val="000000"/>
          <w:spacing w:val="10"/>
          <w:kern w:val="0"/>
          <w:sz w:val="24"/>
        </w:rPr>
        <w:t>必要说明</w:t>
      </w:r>
      <w:r>
        <w:rPr>
          <w:bCs/>
          <w:snapToGrid w:val="0"/>
          <w:color w:val="000000"/>
          <w:spacing w:val="10"/>
          <w:kern w:val="0"/>
          <w:sz w:val="24"/>
          <w:lang w:val="fr-BE"/>
          <w:rPrChange w:id="161" w:author="wwlh8026" w:date="2022-05-27T14:53:00Z">
            <w:rPr>
              <w:bCs/>
              <w:snapToGrid w:val="0"/>
              <w:color w:val="000000"/>
              <w:spacing w:val="10"/>
              <w:kern w:val="0"/>
              <w:sz w:val="24"/>
            </w:rPr>
          </w:rPrChange>
        </w:rPr>
        <w:t>]</w:t>
      </w:r>
    </w:p>
    <w:p w14:paraId="0080EBA0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名称：半成品</w:t>
      </w:r>
      <w:r>
        <w:rPr>
          <w:color w:val="000000"/>
          <w:spacing w:val="10"/>
          <w:kern w:val="0"/>
          <w:sz w:val="24"/>
        </w:rPr>
        <w:t>。</w:t>
      </w:r>
    </w:p>
    <w:p w14:paraId="6CDC1238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2268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PCBA</w:t>
      </w:r>
      <w:r>
        <w:rPr>
          <w:bCs/>
          <w:color w:val="000000"/>
          <w:spacing w:val="10"/>
          <w:kern w:val="0"/>
          <w:sz w:val="24"/>
        </w:rPr>
        <w:t>版本：用</w:t>
      </w:r>
      <w:r>
        <w:rPr>
          <w:bCs/>
          <w:color w:val="000000"/>
          <w:spacing w:val="10"/>
          <w:kern w:val="0"/>
          <w:sz w:val="24"/>
        </w:rPr>
        <w:t>2</w:t>
      </w:r>
      <w:r>
        <w:rPr>
          <w:bCs/>
          <w:color w:val="000000"/>
          <w:spacing w:val="10"/>
          <w:kern w:val="0"/>
          <w:sz w:val="24"/>
        </w:rPr>
        <w:t>位数表示</w:t>
      </w:r>
      <w:r>
        <w:rPr>
          <w:bCs/>
          <w:color w:val="000000"/>
          <w:spacing w:val="10"/>
          <w:kern w:val="0"/>
          <w:sz w:val="24"/>
        </w:rPr>
        <w:t>(</w:t>
      </w:r>
      <w:proofErr w:type="gramStart"/>
      <w:r>
        <w:rPr>
          <w:bCs/>
          <w:color w:val="000000"/>
          <w:spacing w:val="10"/>
          <w:kern w:val="0"/>
          <w:sz w:val="24"/>
        </w:rPr>
        <w:t>取首用</w:t>
      </w:r>
      <w:proofErr w:type="gramEnd"/>
      <w:r>
        <w:rPr>
          <w:bCs/>
          <w:color w:val="000000"/>
          <w:spacing w:val="10"/>
          <w:kern w:val="0"/>
          <w:sz w:val="24"/>
        </w:rPr>
        <w:t>机型版本号的前</w:t>
      </w:r>
      <w:r>
        <w:rPr>
          <w:bCs/>
          <w:color w:val="000000"/>
          <w:spacing w:val="10"/>
          <w:kern w:val="0"/>
          <w:sz w:val="24"/>
        </w:rPr>
        <w:t>2</w:t>
      </w:r>
      <w:r>
        <w:rPr>
          <w:bCs/>
          <w:color w:val="000000"/>
          <w:spacing w:val="10"/>
          <w:kern w:val="0"/>
          <w:sz w:val="24"/>
        </w:rPr>
        <w:t>位</w:t>
      </w:r>
      <w:r>
        <w:rPr>
          <w:bCs/>
          <w:color w:val="000000"/>
          <w:spacing w:val="10"/>
          <w:kern w:val="0"/>
          <w:sz w:val="24"/>
        </w:rPr>
        <w:t>)</w:t>
      </w:r>
      <w:r>
        <w:rPr>
          <w:bCs/>
          <w:color w:val="000000"/>
          <w:spacing w:val="10"/>
          <w:kern w:val="0"/>
          <w:sz w:val="24"/>
        </w:rPr>
        <w:t>，每次变更升级小数点后的位数</w:t>
      </w:r>
      <w:r>
        <w:rPr>
          <w:bCs/>
          <w:color w:val="000000"/>
          <w:spacing w:val="10"/>
          <w:kern w:val="0"/>
          <w:sz w:val="24"/>
        </w:rPr>
        <w:t>(</w:t>
      </w:r>
      <w:r>
        <w:rPr>
          <w:bCs/>
          <w:color w:val="000000"/>
          <w:spacing w:val="10"/>
          <w:kern w:val="0"/>
          <w:sz w:val="24"/>
        </w:rPr>
        <w:t>如</w:t>
      </w:r>
      <w:r>
        <w:rPr>
          <w:bCs/>
          <w:color w:val="000000"/>
          <w:spacing w:val="10"/>
          <w:kern w:val="0"/>
          <w:sz w:val="24"/>
        </w:rPr>
        <w:t>1.0-1.1)</w:t>
      </w:r>
      <w:r>
        <w:rPr>
          <w:color w:val="000000"/>
          <w:spacing w:val="10"/>
          <w:kern w:val="0"/>
          <w:sz w:val="24"/>
        </w:rPr>
        <w:t>。</w:t>
      </w:r>
    </w:p>
    <w:p w14:paraId="51B3D7EB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left="993" w:firstLineChars="0" w:hanging="426"/>
        <w:rPr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芯片方案：该</w:t>
      </w:r>
      <w:r>
        <w:rPr>
          <w:color w:val="000000"/>
          <w:spacing w:val="10"/>
          <w:kern w:val="0"/>
          <w:sz w:val="24"/>
        </w:rPr>
        <w:t>PCBA</w:t>
      </w:r>
      <w:r>
        <w:rPr>
          <w:color w:val="000000"/>
          <w:spacing w:val="10"/>
          <w:kern w:val="0"/>
          <w:sz w:val="24"/>
        </w:rPr>
        <w:t>所使用的主芯片方案</w:t>
      </w:r>
      <w:r>
        <w:rPr>
          <w:rFonts w:hint="eastAsia"/>
          <w:spacing w:val="10"/>
          <w:kern w:val="0"/>
          <w:sz w:val="24"/>
        </w:rPr>
        <w:t>，即该</w:t>
      </w:r>
      <w:r>
        <w:rPr>
          <w:rFonts w:hint="eastAsia"/>
          <w:spacing w:val="10"/>
          <w:kern w:val="0"/>
          <w:sz w:val="24"/>
        </w:rPr>
        <w:t>PCBA</w:t>
      </w:r>
      <w:r>
        <w:rPr>
          <w:rFonts w:hint="eastAsia"/>
          <w:spacing w:val="10"/>
          <w:kern w:val="0"/>
          <w:sz w:val="24"/>
        </w:rPr>
        <w:t>的</w:t>
      </w:r>
      <w:r>
        <w:rPr>
          <w:rFonts w:hint="eastAsia"/>
          <w:spacing w:val="10"/>
          <w:kern w:val="0"/>
          <w:sz w:val="24"/>
        </w:rPr>
        <w:t>BOM</w:t>
      </w:r>
      <w:r>
        <w:rPr>
          <w:rFonts w:hint="eastAsia"/>
          <w:spacing w:val="10"/>
          <w:kern w:val="0"/>
          <w:sz w:val="24"/>
        </w:rPr>
        <w:t>中的主芯片方案，</w:t>
      </w:r>
      <w:r>
        <w:rPr>
          <w:spacing w:val="10"/>
          <w:kern w:val="0"/>
          <w:sz w:val="24"/>
        </w:rPr>
        <w:t>如果无主芯片，则写</w:t>
      </w:r>
      <w:r>
        <w:rPr>
          <w:spacing w:val="10"/>
          <w:kern w:val="0"/>
          <w:sz w:val="24"/>
        </w:rPr>
        <w:t>“</w:t>
      </w:r>
      <w:r>
        <w:rPr>
          <w:spacing w:val="10"/>
          <w:kern w:val="0"/>
          <w:sz w:val="24"/>
        </w:rPr>
        <w:t>无</w:t>
      </w:r>
      <w:r>
        <w:rPr>
          <w:spacing w:val="10"/>
          <w:kern w:val="0"/>
          <w:sz w:val="24"/>
        </w:rPr>
        <w:t>”</w:t>
      </w:r>
      <w:r>
        <w:rPr>
          <w:rFonts w:hint="eastAsia"/>
          <w:spacing w:val="10"/>
          <w:kern w:val="0"/>
          <w:sz w:val="24"/>
        </w:rPr>
        <w:t>。</w:t>
      </w:r>
    </w:p>
    <w:p w14:paraId="7B6F3533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首用机型及版本：首次使用该</w:t>
      </w:r>
      <w:r>
        <w:rPr>
          <w:color w:val="000000"/>
          <w:spacing w:val="10"/>
          <w:kern w:val="0"/>
          <w:sz w:val="24"/>
        </w:rPr>
        <w:t>PCBA</w:t>
      </w:r>
      <w:r>
        <w:rPr>
          <w:color w:val="000000"/>
          <w:spacing w:val="10"/>
          <w:kern w:val="0"/>
          <w:sz w:val="24"/>
        </w:rPr>
        <w:t>的机型及其版本，如：</w:t>
      </w:r>
      <w:r>
        <w:rPr>
          <w:rFonts w:hint="eastAsia"/>
          <w:color w:val="000000"/>
          <w:spacing w:val="10"/>
          <w:kern w:val="0"/>
          <w:sz w:val="24"/>
        </w:rPr>
        <w:t xml:space="preserve">T18 pro </w:t>
      </w:r>
      <w:r>
        <w:rPr>
          <w:color w:val="000000"/>
          <w:spacing w:val="10"/>
          <w:kern w:val="0"/>
          <w:sz w:val="24"/>
        </w:rPr>
        <w:t>REV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.0.0</w:t>
      </w:r>
      <w:r>
        <w:rPr>
          <w:color w:val="000000"/>
          <w:spacing w:val="10"/>
          <w:kern w:val="0"/>
          <w:sz w:val="24"/>
        </w:rPr>
        <w:t>。</w:t>
      </w:r>
    </w:p>
    <w:p w14:paraId="7458D5C4" w14:textId="77777777" w:rsidR="003543AF" w:rsidRDefault="008D0C55">
      <w:pPr>
        <w:pStyle w:val="afd"/>
        <w:widowControl/>
        <w:numPr>
          <w:ilvl w:val="1"/>
          <w:numId w:val="5"/>
        </w:numPr>
        <w:tabs>
          <w:tab w:val="left" w:pos="993"/>
        </w:tabs>
        <w:spacing w:line="400" w:lineRule="exact"/>
        <w:ind w:left="993" w:firstLineChars="0" w:hanging="426"/>
        <w:rPr>
          <w:bCs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lastRenderedPageBreak/>
        <w:t>必要说明：如对应机型有多个</w:t>
      </w:r>
      <w:r>
        <w:rPr>
          <w:color w:val="000000"/>
          <w:spacing w:val="10"/>
          <w:kern w:val="0"/>
          <w:sz w:val="24"/>
        </w:rPr>
        <w:t>PCBA</w:t>
      </w:r>
      <w:r>
        <w:rPr>
          <w:color w:val="000000"/>
          <w:spacing w:val="10"/>
          <w:kern w:val="0"/>
          <w:sz w:val="24"/>
        </w:rPr>
        <w:t>，必要说明写上</w:t>
      </w:r>
      <w:r>
        <w:rPr>
          <w:color w:val="000000"/>
          <w:spacing w:val="10"/>
          <w:kern w:val="0"/>
          <w:sz w:val="24"/>
        </w:rPr>
        <w:t>PCBA</w:t>
      </w:r>
      <w:r>
        <w:rPr>
          <w:color w:val="000000"/>
          <w:spacing w:val="10"/>
          <w:kern w:val="0"/>
          <w:sz w:val="24"/>
        </w:rPr>
        <w:t>对应</w:t>
      </w:r>
      <w:r>
        <w:rPr>
          <w:color w:val="000000"/>
          <w:spacing w:val="10"/>
          <w:kern w:val="0"/>
          <w:sz w:val="24"/>
        </w:rPr>
        <w:t>PCB</w:t>
      </w:r>
      <w:r>
        <w:rPr>
          <w:color w:val="000000"/>
          <w:spacing w:val="10"/>
          <w:kern w:val="0"/>
          <w:sz w:val="24"/>
        </w:rPr>
        <w:t>的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母板</w:t>
      </w:r>
      <w:r>
        <w:rPr>
          <w:color w:val="000000"/>
          <w:spacing w:val="10"/>
          <w:kern w:val="0"/>
          <w:sz w:val="24"/>
        </w:rPr>
        <w:t>/</w:t>
      </w:r>
      <w:r>
        <w:rPr>
          <w:color w:val="000000"/>
          <w:spacing w:val="10"/>
          <w:kern w:val="0"/>
          <w:sz w:val="24"/>
        </w:rPr>
        <w:t>子板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名称。</w:t>
      </w:r>
    </w:p>
    <w:p w14:paraId="0F0DC44E" w14:textId="77777777" w:rsidR="003543AF" w:rsidRDefault="008D0C55">
      <w:pPr>
        <w:widowControl/>
        <w:spacing w:afterLines="50" w:after="156" w:line="400" w:lineRule="exact"/>
        <w:rPr>
          <w:ins w:id="162" w:author="wwlh8026" w:date="2022-05-24T10:24:00Z"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举例：半成品</w:t>
      </w:r>
      <w:r>
        <w:rPr>
          <w:color w:val="000000"/>
          <w:spacing w:val="10"/>
          <w:kern w:val="0"/>
          <w:sz w:val="24"/>
        </w:rPr>
        <w:t>| REV1.0|</w:t>
      </w:r>
      <w:r>
        <w:rPr>
          <w:rFonts w:hint="eastAsia"/>
          <w:color w:val="000000"/>
          <w:spacing w:val="10"/>
          <w:kern w:val="0"/>
          <w:sz w:val="24"/>
        </w:rPr>
        <w:t xml:space="preserve"> RTL8198D+RTL8832AR+RTL8192XAR</w:t>
      </w:r>
      <w:r>
        <w:rPr>
          <w:color w:val="000000"/>
          <w:spacing w:val="10"/>
          <w:kern w:val="0"/>
          <w:sz w:val="24"/>
        </w:rPr>
        <w:t xml:space="preserve"> |</w:t>
      </w:r>
      <w:r>
        <w:rPr>
          <w:rFonts w:hint="eastAsia"/>
          <w:color w:val="000000"/>
          <w:spacing w:val="10"/>
          <w:kern w:val="0"/>
          <w:sz w:val="24"/>
        </w:rPr>
        <w:t xml:space="preserve">T20 pro </w:t>
      </w:r>
      <w:r>
        <w:rPr>
          <w:color w:val="000000"/>
          <w:spacing w:val="10"/>
          <w:kern w:val="0"/>
          <w:sz w:val="24"/>
        </w:rPr>
        <w:t>V1.0.0</w:t>
      </w:r>
    </w:p>
    <w:p w14:paraId="1E30A0CE" w14:textId="77777777" w:rsidR="003543AF" w:rsidRPr="003543AF" w:rsidRDefault="008D0C55">
      <w:pPr>
        <w:widowControl/>
        <w:shd w:val="clear" w:color="auto" w:fill="FFFFFF"/>
        <w:spacing w:line="400" w:lineRule="atLeast"/>
        <w:rPr>
          <w:ins w:id="163" w:author="wwlh8026" w:date="2022-05-24T10:25:00Z"/>
          <w:b/>
          <w:bCs/>
          <w:color w:val="000000"/>
          <w:spacing w:val="10"/>
          <w:kern w:val="0"/>
          <w:sz w:val="24"/>
          <w:rPrChange w:id="164" w:author="wwlh8026" w:date="2022-05-24T10:26:00Z">
            <w:rPr>
              <w:ins w:id="165" w:author="wwlh8026" w:date="2022-05-24T10:25:00Z"/>
              <w:rFonts w:ascii="Microsoft YaHei UI" w:eastAsia="Microsoft YaHei UI" w:hAnsi="Microsoft YaHei UI" w:cs="宋体"/>
              <w:color w:val="000000"/>
              <w:spacing w:val="10"/>
              <w:kern w:val="0"/>
              <w:szCs w:val="21"/>
            </w:rPr>
          </w:rPrChange>
        </w:rPr>
      </w:pPr>
      <w:ins w:id="166" w:author="wwlh8026" w:date="2022-05-24T10:24:00Z">
        <w:r>
          <w:rPr>
            <w:rFonts w:hint="eastAsia"/>
            <w:b/>
            <w:bCs/>
            <w:color w:val="000000"/>
            <w:spacing w:val="10"/>
            <w:kern w:val="0"/>
            <w:sz w:val="24"/>
            <w:rPrChange w:id="167" w:author="wwlh8026" w:date="2022-05-24T10:26:00Z">
              <w:rPr>
                <w:rFonts w:ascii="Microsoft YaHei UI" w:eastAsia="Microsoft YaHei UI" w:hAnsi="Microsoft YaHei UI" w:cs="宋体" w:hint="eastAsia"/>
                <w:color w:val="000000"/>
                <w:spacing w:val="10"/>
                <w:kern w:val="0"/>
                <w:szCs w:val="21"/>
              </w:rPr>
            </w:rPrChange>
          </w:rPr>
          <w:t>软件组件</w:t>
        </w:r>
      </w:ins>
    </w:p>
    <w:p w14:paraId="4A95C8B7" w14:textId="77777777" w:rsidR="003543AF" w:rsidRDefault="008D0C55">
      <w:pPr>
        <w:widowControl/>
        <w:shd w:val="clear" w:color="auto" w:fill="FFFFFF"/>
        <w:spacing w:line="400" w:lineRule="atLeast"/>
        <w:ind w:firstLineChars="200" w:firstLine="522"/>
        <w:rPr>
          <w:ins w:id="168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</w:rPr>
        <w:pPrChange w:id="169" w:author="wwlh8026" w:date="2022-05-24T10:25:00Z">
          <w:pPr>
            <w:widowControl/>
            <w:shd w:val="clear" w:color="auto" w:fill="FFFFFF"/>
            <w:spacing w:line="400" w:lineRule="atLeast"/>
          </w:pPr>
        </w:pPrChange>
      </w:pPr>
      <w:ins w:id="170" w:author="wwlh8026" w:date="2022-05-24T10:24:00Z">
        <w:r>
          <w:rPr>
            <w:rFonts w:hint="eastAsia"/>
            <w:b/>
            <w:bCs/>
            <w:color w:val="000000"/>
            <w:spacing w:val="10"/>
            <w:kern w:val="0"/>
            <w:sz w:val="24"/>
            <w:rPrChange w:id="171" w:author="wwlh8026" w:date="2022-05-24T10:26:00Z">
              <w:rPr>
                <w:rFonts w:ascii="Microsoft YaHei UI" w:eastAsia="Microsoft YaHei UI" w:hAnsi="Microsoft YaHei UI" w:cs="宋体" w:hint="eastAsia"/>
                <w:color w:val="000000"/>
                <w:spacing w:val="10"/>
                <w:kern w:val="0"/>
                <w:szCs w:val="21"/>
              </w:rPr>
            </w:rPrChange>
          </w:rPr>
          <w:t>描述规则：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</w:rPr>
          <w:t>名称|规格|业务渠道|硬件版本|[必要说明]</w:t>
        </w:r>
      </w:ins>
    </w:p>
    <w:p w14:paraId="6F41F210" w14:textId="77777777" w:rsidR="003543AF" w:rsidRPr="003543AF" w:rsidRDefault="008D0C55">
      <w:pPr>
        <w:pStyle w:val="afd"/>
        <w:widowControl/>
        <w:numPr>
          <w:ilvl w:val="0"/>
          <w:numId w:val="6"/>
        </w:numPr>
        <w:shd w:val="clear" w:color="auto" w:fill="FFFFFF"/>
        <w:spacing w:line="400" w:lineRule="atLeast"/>
        <w:ind w:firstLineChars="0"/>
        <w:rPr>
          <w:ins w:id="172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  <w:rPrChange w:id="173" w:author="wwlh8026" w:date="2022-05-24T10:28:00Z">
            <w:rPr>
              <w:ins w:id="174" w:author="wwlh8026" w:date="2022-05-24T10:24:00Z"/>
            </w:rPr>
          </w:rPrChange>
        </w:rPr>
        <w:pPrChange w:id="175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176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77" w:author="wwlh8026" w:date="2022-05-24T10:28:00Z">
              <w:rPr>
                <w:rFonts w:hint="eastAsia"/>
              </w:rPr>
            </w:rPrChange>
          </w:rPr>
          <w:t>名称：软件组件</w:t>
        </w:r>
      </w:ins>
    </w:p>
    <w:p w14:paraId="4FF04AFE" w14:textId="77777777" w:rsidR="003543AF" w:rsidRPr="003543AF" w:rsidRDefault="008D0C55">
      <w:pPr>
        <w:pStyle w:val="afd"/>
        <w:widowControl/>
        <w:numPr>
          <w:ilvl w:val="0"/>
          <w:numId w:val="6"/>
        </w:numPr>
        <w:shd w:val="clear" w:color="auto" w:fill="FFFFFF"/>
        <w:spacing w:line="400" w:lineRule="atLeast"/>
        <w:ind w:firstLineChars="0"/>
        <w:rPr>
          <w:ins w:id="178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  <w:rPrChange w:id="179" w:author="wwlh8026" w:date="2022-05-24T10:28:00Z">
            <w:rPr>
              <w:ins w:id="180" w:author="wwlh8026" w:date="2022-05-24T10:24:00Z"/>
            </w:rPr>
          </w:rPrChange>
        </w:rPr>
        <w:pPrChange w:id="181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182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83" w:author="wwlh8026" w:date="2022-05-24T10:28:00Z">
              <w:rPr>
                <w:rFonts w:hint="eastAsia"/>
              </w:rPr>
            </w:rPrChange>
          </w:rPr>
          <w:t>规格：产品规格，如路由器无线规格：</w:t>
        </w:r>
        <w:r>
          <w:rPr>
            <w:rFonts w:ascii="Microsoft YaHei UI" w:eastAsia="Microsoft YaHei UI" w:hAnsi="Microsoft YaHei UI" w:cs="宋体"/>
            <w:color w:val="000000"/>
            <w:spacing w:val="10"/>
            <w:kern w:val="0"/>
            <w:szCs w:val="21"/>
            <w:rPrChange w:id="184" w:author="wwlh8026" w:date="2022-05-24T10:28:00Z">
              <w:rPr/>
            </w:rPrChange>
          </w:rPr>
          <w:t>AC1200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85" w:author="wwlh8026" w:date="2022-05-24T10:28:00Z">
              <w:rPr>
                <w:rFonts w:hint="eastAsia"/>
              </w:rPr>
            </w:rPrChange>
          </w:rPr>
          <w:t>；</w:t>
        </w:r>
        <w:r>
          <w:rPr>
            <w:rFonts w:ascii="Microsoft YaHei UI" w:eastAsia="Microsoft YaHei UI" w:hAnsi="Microsoft YaHei UI" w:cs="宋体"/>
            <w:color w:val="000000"/>
            <w:spacing w:val="10"/>
            <w:kern w:val="0"/>
            <w:szCs w:val="21"/>
            <w:rPrChange w:id="186" w:author="wwlh8026" w:date="2022-05-24T10:28:00Z">
              <w:rPr/>
            </w:rPrChange>
          </w:rPr>
          <w:t>PON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87" w:author="wwlh8026" w:date="2022-05-24T10:28:00Z">
              <w:rPr>
                <w:rFonts w:hint="eastAsia"/>
              </w:rPr>
            </w:rPrChange>
          </w:rPr>
          <w:t>规格：</w:t>
        </w:r>
        <w:r>
          <w:rPr>
            <w:rFonts w:ascii="Microsoft YaHei UI" w:eastAsia="Microsoft YaHei UI" w:hAnsi="Microsoft YaHei UI" w:cs="宋体"/>
            <w:color w:val="000000"/>
            <w:spacing w:val="10"/>
            <w:kern w:val="0"/>
            <w:szCs w:val="21"/>
            <w:rPrChange w:id="188" w:author="wwlh8026" w:date="2022-05-24T10:28:00Z">
              <w:rPr/>
            </w:rPrChange>
          </w:rPr>
          <w:t>GPON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89" w:author="wwlh8026" w:date="2022-05-24T10:28:00Z">
              <w:rPr>
                <w:rFonts w:hint="eastAsia"/>
              </w:rPr>
            </w:rPrChange>
          </w:rPr>
          <w:t>等</w:t>
        </w:r>
      </w:ins>
    </w:p>
    <w:p w14:paraId="5079E3CA" w14:textId="77777777" w:rsidR="003543AF" w:rsidRPr="003543AF" w:rsidRDefault="008D0C55">
      <w:pPr>
        <w:pStyle w:val="afd"/>
        <w:widowControl/>
        <w:numPr>
          <w:ilvl w:val="0"/>
          <w:numId w:val="6"/>
        </w:numPr>
        <w:shd w:val="clear" w:color="auto" w:fill="FFFFFF"/>
        <w:spacing w:line="400" w:lineRule="atLeast"/>
        <w:ind w:firstLineChars="0"/>
        <w:rPr>
          <w:ins w:id="190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  <w:rPrChange w:id="191" w:author="wwlh8026" w:date="2022-05-24T10:28:00Z">
            <w:rPr>
              <w:ins w:id="192" w:author="wwlh8026" w:date="2022-05-24T10:24:00Z"/>
            </w:rPr>
          </w:rPrChange>
        </w:rPr>
        <w:pPrChange w:id="193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194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195" w:author="wwlh8026" w:date="2022-05-24T10:28:00Z">
              <w:rPr>
                <w:rFonts w:hint="eastAsia"/>
              </w:rPr>
            </w:rPrChange>
          </w:rPr>
          <w:t>业务渠道：该软件组件用于哪个业务渠道使用，如移动、电信、海外等</w:t>
        </w:r>
      </w:ins>
    </w:p>
    <w:p w14:paraId="6F249D56" w14:textId="77777777" w:rsidR="003543AF" w:rsidRPr="003543AF" w:rsidRDefault="008D0C55">
      <w:pPr>
        <w:pStyle w:val="afd"/>
        <w:widowControl/>
        <w:numPr>
          <w:ilvl w:val="0"/>
          <w:numId w:val="6"/>
        </w:numPr>
        <w:shd w:val="clear" w:color="auto" w:fill="FFFFFF"/>
        <w:spacing w:line="400" w:lineRule="atLeast"/>
        <w:ind w:firstLineChars="0"/>
        <w:rPr>
          <w:ins w:id="196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  <w:rPrChange w:id="197" w:author="wwlh8026" w:date="2022-05-24T10:28:00Z">
            <w:rPr>
              <w:ins w:id="198" w:author="wwlh8026" w:date="2022-05-24T10:24:00Z"/>
            </w:rPr>
          </w:rPrChange>
        </w:rPr>
        <w:pPrChange w:id="199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200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201" w:author="wwlh8026" w:date="2022-05-24T10:28:00Z">
              <w:rPr>
                <w:rFonts w:hint="eastAsia"/>
              </w:rPr>
            </w:rPrChange>
          </w:rPr>
          <w:t>硬件版本：使用该软件组件的硬件版本系列，如：</w:t>
        </w:r>
        <w:r>
          <w:rPr>
            <w:rFonts w:ascii="Microsoft YaHei UI" w:eastAsia="Microsoft YaHei UI" w:hAnsi="Microsoft YaHei UI" w:cs="宋体"/>
            <w:color w:val="000000"/>
            <w:spacing w:val="10"/>
            <w:kern w:val="0"/>
            <w:szCs w:val="21"/>
            <w:rPrChange w:id="202" w:author="wwlh8026" w:date="2022-05-24T10:28:00Z">
              <w:rPr/>
            </w:rPrChange>
          </w:rPr>
          <w:t>T18 Pro V2.0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203" w:author="wwlh8026" w:date="2022-05-24T10:28:00Z">
              <w:rPr>
                <w:rFonts w:hint="eastAsia"/>
              </w:rPr>
            </w:rPrChange>
          </w:rPr>
          <w:t>、</w:t>
        </w:r>
        <w:r>
          <w:rPr>
            <w:rFonts w:ascii="Microsoft YaHei UI" w:eastAsia="Microsoft YaHei UI" w:hAnsi="Microsoft YaHei UI" w:cs="宋体"/>
            <w:color w:val="000000"/>
            <w:spacing w:val="10"/>
            <w:kern w:val="0"/>
            <w:szCs w:val="21"/>
            <w:rPrChange w:id="204" w:author="wwlh8026" w:date="2022-05-24T10:28:00Z">
              <w:rPr/>
            </w:rPrChange>
          </w:rPr>
          <w:t>T20 Pro V1.0</w:t>
        </w:r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205" w:author="wwlh8026" w:date="2022-05-24T10:28:00Z">
              <w:rPr>
                <w:rFonts w:hint="eastAsia"/>
              </w:rPr>
            </w:rPrChange>
          </w:rPr>
          <w:t>等</w:t>
        </w:r>
      </w:ins>
    </w:p>
    <w:p w14:paraId="6AB4EE17" w14:textId="77777777" w:rsidR="003543AF" w:rsidRPr="003543AF" w:rsidRDefault="008D0C55">
      <w:pPr>
        <w:pStyle w:val="afd"/>
        <w:widowControl/>
        <w:numPr>
          <w:ilvl w:val="0"/>
          <w:numId w:val="6"/>
        </w:numPr>
        <w:shd w:val="clear" w:color="auto" w:fill="FFFFFF"/>
        <w:spacing w:line="400" w:lineRule="atLeast"/>
        <w:ind w:firstLineChars="0"/>
        <w:rPr>
          <w:ins w:id="206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  <w:rPrChange w:id="207" w:author="wwlh8026" w:date="2022-05-24T10:28:00Z">
            <w:rPr>
              <w:ins w:id="208" w:author="wwlh8026" w:date="2022-05-24T10:24:00Z"/>
            </w:rPr>
          </w:rPrChange>
        </w:rPr>
        <w:pPrChange w:id="209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210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  <w:rPrChange w:id="211" w:author="wwlh8026" w:date="2022-05-24T10:28:00Z">
              <w:rPr>
                <w:rFonts w:hint="eastAsia"/>
              </w:rPr>
            </w:rPrChange>
          </w:rPr>
          <w:t>必要说明：如该组件有特殊使用要求，进行必要说明，如：四川移动专用等</w:t>
        </w:r>
      </w:ins>
    </w:p>
    <w:p w14:paraId="3A1EE051" w14:textId="77777777" w:rsidR="003543AF" w:rsidRDefault="008D0C55">
      <w:pPr>
        <w:widowControl/>
        <w:shd w:val="clear" w:color="auto" w:fill="FFFFFF"/>
        <w:spacing w:line="400" w:lineRule="atLeast"/>
        <w:ind w:firstLineChars="200" w:firstLine="460"/>
        <w:rPr>
          <w:ins w:id="212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</w:rPr>
        <w:pPrChange w:id="213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214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</w:rPr>
          <w:t>举例：25010001 软件组件|AC1200|移动|T18 Pro V2.0|四川移动专用</w:t>
        </w:r>
      </w:ins>
    </w:p>
    <w:p w14:paraId="4D9055D9" w14:textId="77777777" w:rsidR="003543AF" w:rsidRDefault="008D0C55">
      <w:pPr>
        <w:widowControl/>
        <w:shd w:val="clear" w:color="auto" w:fill="FFFFFF"/>
        <w:spacing w:line="400" w:lineRule="atLeast"/>
        <w:ind w:firstLineChars="500" w:firstLine="1150"/>
        <w:rPr>
          <w:ins w:id="215" w:author="wwlh8026" w:date="2022-05-24T10:24:00Z"/>
          <w:rFonts w:ascii="Microsoft YaHei UI" w:eastAsia="Microsoft YaHei UI" w:hAnsi="Microsoft YaHei UI" w:cs="宋体"/>
          <w:color w:val="000000"/>
          <w:kern w:val="0"/>
          <w:szCs w:val="21"/>
        </w:rPr>
        <w:pPrChange w:id="216" w:author="wwlh8026" w:date="2022-05-24T10:28:00Z">
          <w:pPr>
            <w:widowControl/>
            <w:shd w:val="clear" w:color="auto" w:fill="FFFFFF"/>
            <w:spacing w:line="400" w:lineRule="atLeast"/>
          </w:pPr>
        </w:pPrChange>
      </w:pPr>
      <w:ins w:id="217" w:author="wwlh8026" w:date="2022-05-24T10:24:00Z">
        <w:r>
          <w:rPr>
            <w:rFonts w:ascii="Microsoft YaHei UI" w:eastAsia="Microsoft YaHei UI" w:hAnsi="Microsoft YaHei UI" w:cs="宋体" w:hint="eastAsia"/>
            <w:color w:val="000000"/>
            <w:spacing w:val="10"/>
            <w:kern w:val="0"/>
            <w:szCs w:val="21"/>
          </w:rPr>
          <w:t>25010002 软件组件|AC1200|海外|T18 Pro V3.0|RE022|Mutilaser</w:t>
        </w:r>
      </w:ins>
    </w:p>
    <w:p w14:paraId="353A382E" w14:textId="77777777" w:rsidR="003543AF" w:rsidRDefault="003543AF">
      <w:pPr>
        <w:widowControl/>
        <w:spacing w:afterLines="50" w:after="156" w:line="400" w:lineRule="exact"/>
        <w:rPr>
          <w:color w:val="000000"/>
          <w:spacing w:val="10"/>
          <w:kern w:val="0"/>
          <w:sz w:val="24"/>
        </w:rPr>
      </w:pPr>
    </w:p>
    <w:p w14:paraId="158A0817" w14:textId="77777777" w:rsidR="003543AF" w:rsidRDefault="008D0C55">
      <w:pPr>
        <w:widowControl/>
        <w:spacing w:line="400" w:lineRule="exact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     </w:t>
      </w:r>
    </w:p>
    <w:p w14:paraId="6B6529DA" w14:textId="77777777" w:rsidR="003543AF" w:rsidRDefault="008D0C55">
      <w:pPr>
        <w:widowControl/>
        <w:spacing w:line="400" w:lineRule="exact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>壳料组件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(</w:t>
      </w:r>
      <w:r>
        <w:rPr>
          <w:rFonts w:hint="eastAsia"/>
          <w:color w:val="000000"/>
          <w:spacing w:val="10"/>
          <w:kern w:val="0"/>
          <w:sz w:val="24"/>
        </w:rPr>
        <w:t>一些壳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料需要供应商加工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处理成组件的物料，来料就是以组件的形式来料；比如：喇叭音腔组件</w:t>
      </w:r>
      <w:r>
        <w:rPr>
          <w:b/>
          <w:bCs/>
          <w:color w:val="000000"/>
          <w:spacing w:val="10"/>
          <w:kern w:val="0"/>
          <w:sz w:val="24"/>
        </w:rPr>
        <w:t>)</w:t>
      </w:r>
    </w:p>
    <w:p w14:paraId="230385AF" w14:textId="77777777" w:rsidR="003543AF" w:rsidRDefault="008D0C55">
      <w:pPr>
        <w:widowControl/>
        <w:spacing w:line="400" w:lineRule="exact"/>
        <w:ind w:firstLineChars="200" w:firstLine="522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>描述规则：</w:t>
      </w:r>
      <w:r>
        <w:rPr>
          <w:rFonts w:hint="eastAsia"/>
          <w:color w:val="000000"/>
          <w:spacing w:val="10"/>
          <w:kern w:val="0"/>
          <w:sz w:val="24"/>
        </w:rPr>
        <w:t>名称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适用机型系列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颜色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材质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组件包含总类</w:t>
      </w:r>
      <w:r>
        <w:rPr>
          <w:rFonts w:hint="eastAsia"/>
          <w:color w:val="000000"/>
          <w:spacing w:val="10"/>
          <w:kern w:val="0"/>
          <w:sz w:val="24"/>
        </w:rPr>
        <w:t>|[</w:t>
      </w:r>
      <w:r>
        <w:rPr>
          <w:rFonts w:hint="eastAsia"/>
          <w:color w:val="000000"/>
          <w:spacing w:val="10"/>
          <w:kern w:val="0"/>
          <w:sz w:val="24"/>
        </w:rPr>
        <w:t>必要说明</w:t>
      </w:r>
      <w:r>
        <w:rPr>
          <w:rFonts w:hint="eastAsia"/>
          <w:color w:val="000000"/>
          <w:spacing w:val="10"/>
          <w:kern w:val="0"/>
          <w:sz w:val="24"/>
        </w:rPr>
        <w:t>]</w:t>
      </w:r>
    </w:p>
    <w:p w14:paraId="592C5D38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rFonts w:hint="eastAsia"/>
          <w:color w:val="000000"/>
          <w:spacing w:val="10"/>
          <w:kern w:val="0"/>
          <w:sz w:val="24"/>
        </w:rPr>
        <w:t>组件的名称</w:t>
      </w:r>
      <w:r>
        <w:rPr>
          <w:color w:val="000000"/>
          <w:spacing w:val="10"/>
          <w:kern w:val="0"/>
          <w:sz w:val="24"/>
        </w:rPr>
        <w:t>。</w:t>
      </w:r>
    </w:p>
    <w:p w14:paraId="16011499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适用机型系列：组件所适用的机型系列型号</w:t>
      </w:r>
      <w:r>
        <w:rPr>
          <w:color w:val="000000"/>
          <w:spacing w:val="10"/>
          <w:kern w:val="0"/>
          <w:sz w:val="24"/>
        </w:rPr>
        <w:t>。</w:t>
      </w:r>
    </w:p>
    <w:p w14:paraId="427FF099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颜色：组件的主体颜色</w:t>
      </w:r>
      <w:r>
        <w:rPr>
          <w:rFonts w:hint="eastAsia"/>
          <w:spacing w:val="10"/>
          <w:kern w:val="0"/>
          <w:sz w:val="24"/>
        </w:rPr>
        <w:t>。</w:t>
      </w:r>
    </w:p>
    <w:p w14:paraId="413DEE35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材质：组件的主体材质</w:t>
      </w:r>
    </w:p>
    <w:p w14:paraId="7FE82BCF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组件包含总类：组件包含的零件种类以及数量</w:t>
      </w:r>
      <w:r>
        <w:rPr>
          <w:color w:val="000000"/>
          <w:spacing w:val="10"/>
          <w:kern w:val="0"/>
          <w:sz w:val="24"/>
        </w:rPr>
        <w:t>。</w:t>
      </w:r>
    </w:p>
    <w:p w14:paraId="08E5AC1F" w14:textId="77777777" w:rsidR="003543AF" w:rsidRDefault="008D0C55">
      <w:pPr>
        <w:pStyle w:val="afd"/>
        <w:widowControl/>
        <w:numPr>
          <w:ilvl w:val="1"/>
          <w:numId w:val="7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必要说明：组件的一些必要的说明。</w:t>
      </w:r>
    </w:p>
    <w:p w14:paraId="6E08E7EB" w14:textId="77777777" w:rsidR="003543AF" w:rsidRDefault="008D0C55">
      <w:pPr>
        <w:widowControl/>
        <w:spacing w:line="400" w:lineRule="exac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举例：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前壳组件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哈曼系列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图纸编号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黑色</w:t>
      </w:r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压铸铝</w:t>
      </w:r>
      <w:r>
        <w:rPr>
          <w:rFonts w:hint="eastAsia"/>
          <w:color w:val="000000"/>
          <w:spacing w:val="10"/>
          <w:kern w:val="0"/>
          <w:sz w:val="24"/>
        </w:rPr>
        <w:t>|[</w:t>
      </w:r>
      <w:r>
        <w:rPr>
          <w:rFonts w:hint="eastAsia"/>
          <w:color w:val="000000"/>
          <w:spacing w:val="10"/>
          <w:kern w:val="0"/>
          <w:sz w:val="24"/>
        </w:rPr>
        <w:t>无丝印</w:t>
      </w:r>
      <w:r>
        <w:rPr>
          <w:rFonts w:hint="eastAsia"/>
          <w:color w:val="000000"/>
          <w:spacing w:val="10"/>
          <w:kern w:val="0"/>
          <w:sz w:val="24"/>
        </w:rPr>
        <w:t>92x88x33</w:t>
      </w:r>
      <w:r>
        <w:rPr>
          <w:rFonts w:hint="eastAsia"/>
          <w:color w:val="000000"/>
          <w:spacing w:val="10"/>
          <w:kern w:val="0"/>
          <w:sz w:val="24"/>
        </w:rPr>
        <w:t>，组装</w:t>
      </w:r>
      <w:r>
        <w:rPr>
          <w:rFonts w:hint="eastAsia"/>
          <w:color w:val="000000"/>
          <w:spacing w:val="10"/>
          <w:kern w:val="0"/>
          <w:sz w:val="24"/>
        </w:rPr>
        <w:t>60</w:t>
      </w:r>
      <w:r>
        <w:rPr>
          <w:rFonts w:hint="eastAsia"/>
          <w:color w:val="000000"/>
          <w:spacing w:val="10"/>
          <w:kern w:val="0"/>
          <w:sz w:val="24"/>
        </w:rPr>
        <w:t>°灯杯，镜头镜片，指示灯导光柱，感光镜片</w:t>
      </w:r>
      <w:r>
        <w:rPr>
          <w:rFonts w:hint="eastAsia"/>
          <w:color w:val="000000"/>
          <w:spacing w:val="10"/>
          <w:kern w:val="0"/>
          <w:sz w:val="24"/>
        </w:rPr>
        <w:t>]</w:t>
      </w:r>
    </w:p>
    <w:p w14:paraId="66B60739" w14:textId="77777777" w:rsidR="003543AF" w:rsidRDefault="003543AF">
      <w:pPr>
        <w:widowControl/>
        <w:spacing w:line="400" w:lineRule="exact"/>
        <w:rPr>
          <w:color w:val="000000"/>
          <w:spacing w:val="10"/>
          <w:kern w:val="0"/>
          <w:sz w:val="24"/>
        </w:rPr>
      </w:pPr>
    </w:p>
    <w:p w14:paraId="7040026D" w14:textId="77777777" w:rsidR="003543AF" w:rsidRDefault="008D0C55">
      <w:pPr>
        <w:widowControl/>
        <w:spacing w:line="400" w:lineRule="exact"/>
        <w:rPr>
          <w:b/>
          <w:bCs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lastRenderedPageBreak/>
        <w:t>配件组件（</w:t>
      </w:r>
      <w:r>
        <w:rPr>
          <w:rFonts w:hint="eastAsia"/>
          <w:color w:val="000000"/>
          <w:spacing w:val="10"/>
          <w:sz w:val="24"/>
        </w:rPr>
        <w:t>摄像头等产品的一些配件组件，比如：枪机的装配组件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）</w:t>
      </w:r>
    </w:p>
    <w:p w14:paraId="62A9FEF0" w14:textId="77777777" w:rsidR="003543AF" w:rsidRDefault="008D0C55">
      <w:pPr>
        <w:widowControl/>
        <w:spacing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>描述规则：名称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适用机型系列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颜色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材质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组件包含总类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|[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]</w:t>
      </w:r>
    </w:p>
    <w:p w14:paraId="2EA63A65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组件的名称</w:t>
      </w:r>
      <w:r>
        <w:rPr>
          <w:color w:val="000000"/>
          <w:spacing w:val="10"/>
          <w:sz w:val="24"/>
        </w:rPr>
        <w:t>。</w:t>
      </w:r>
    </w:p>
    <w:p w14:paraId="3A1AFC2C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rFonts w:hint="eastAsia"/>
          <w:color w:val="000000"/>
          <w:spacing w:val="10"/>
          <w:sz w:val="24"/>
        </w:rPr>
        <w:t>适用机型系列：组件所适用的机型系列型号</w:t>
      </w:r>
      <w:r>
        <w:rPr>
          <w:color w:val="000000"/>
          <w:spacing w:val="10"/>
          <w:sz w:val="24"/>
        </w:rPr>
        <w:t>。</w:t>
      </w:r>
    </w:p>
    <w:p w14:paraId="384908C4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rFonts w:hint="eastAsia"/>
          <w:color w:val="000000"/>
          <w:spacing w:val="10"/>
          <w:sz w:val="24"/>
        </w:rPr>
        <w:t>颜色：组件的主体颜色</w:t>
      </w:r>
      <w:r>
        <w:rPr>
          <w:color w:val="000000"/>
          <w:spacing w:val="10"/>
          <w:sz w:val="24"/>
        </w:rPr>
        <w:t>。</w:t>
      </w:r>
    </w:p>
    <w:p w14:paraId="64E20671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rFonts w:hint="eastAsia"/>
          <w:color w:val="000000"/>
          <w:spacing w:val="10"/>
          <w:sz w:val="24"/>
        </w:rPr>
        <w:t>材质：组件的主体材质。</w:t>
      </w:r>
    </w:p>
    <w:p w14:paraId="4E1E0294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rFonts w:hint="eastAsia"/>
          <w:color w:val="000000"/>
          <w:spacing w:val="10"/>
          <w:sz w:val="24"/>
        </w:rPr>
        <w:t>组件包含总类：组件包含的零件种类以及数量。</w:t>
      </w:r>
    </w:p>
    <w:p w14:paraId="7055C653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rFonts w:hint="eastAsia"/>
          <w:color w:val="000000"/>
          <w:spacing w:val="10"/>
          <w:sz w:val="24"/>
        </w:rPr>
        <w:t>必要说明：组件的一些必要的说明。</w:t>
      </w:r>
    </w:p>
    <w:p w14:paraId="25A640D6" w14:textId="77777777" w:rsidR="003543AF" w:rsidRDefault="008D0C55">
      <w:pPr>
        <w:widowControl/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举例：安装支架组件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哈曼系列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白色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铝合金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（固定螺丝孔间距</w:t>
      </w:r>
      <w:r>
        <w:rPr>
          <w:rFonts w:hint="eastAsia"/>
          <w:color w:val="000000"/>
          <w:spacing w:val="10"/>
          <w:sz w:val="24"/>
        </w:rPr>
        <w:t>30mm</w:t>
      </w:r>
      <w:r>
        <w:rPr>
          <w:rFonts w:hint="eastAsia"/>
          <w:color w:val="000000"/>
          <w:spacing w:val="10"/>
          <w:sz w:val="24"/>
        </w:rPr>
        <w:t>，螺丝孔中心到边缘距离小于</w:t>
      </w:r>
      <w:r>
        <w:rPr>
          <w:rFonts w:hint="eastAsia"/>
          <w:color w:val="000000"/>
          <w:spacing w:val="10"/>
          <w:sz w:val="24"/>
        </w:rPr>
        <w:t>15MM</w:t>
      </w:r>
      <w:r>
        <w:rPr>
          <w:rFonts w:hint="eastAsia"/>
          <w:color w:val="000000"/>
          <w:spacing w:val="10"/>
          <w:sz w:val="24"/>
        </w:rPr>
        <w:t>；包含</w:t>
      </w:r>
      <w:r>
        <w:rPr>
          <w:rFonts w:hint="eastAsia"/>
          <w:color w:val="000000"/>
          <w:spacing w:val="10"/>
          <w:sz w:val="24"/>
        </w:rPr>
        <w:t>4</w:t>
      </w:r>
      <w:r>
        <w:rPr>
          <w:rFonts w:hint="eastAsia"/>
          <w:color w:val="000000"/>
          <w:spacing w:val="10"/>
          <w:sz w:val="24"/>
        </w:rPr>
        <w:t>颗螺丝</w:t>
      </w:r>
      <w:r>
        <w:rPr>
          <w:rFonts w:hint="eastAsia"/>
          <w:color w:val="000000"/>
          <w:spacing w:val="10"/>
          <w:sz w:val="24"/>
        </w:rPr>
        <w:t>M4*25</w:t>
      </w:r>
      <w:r>
        <w:rPr>
          <w:rFonts w:hint="eastAsia"/>
          <w:color w:val="000000"/>
          <w:spacing w:val="10"/>
          <w:sz w:val="24"/>
        </w:rPr>
        <w:t>，</w:t>
      </w:r>
      <w:r>
        <w:rPr>
          <w:rFonts w:hint="eastAsia"/>
          <w:color w:val="000000"/>
          <w:spacing w:val="10"/>
          <w:sz w:val="24"/>
        </w:rPr>
        <w:t>4</w:t>
      </w:r>
      <w:r>
        <w:rPr>
          <w:rFonts w:hint="eastAsia"/>
          <w:color w:val="000000"/>
          <w:spacing w:val="10"/>
          <w:sz w:val="24"/>
        </w:rPr>
        <w:t>个塑料膨胀管</w:t>
      </w:r>
      <w:r>
        <w:rPr>
          <w:rFonts w:hint="eastAsia"/>
          <w:color w:val="000000"/>
          <w:spacing w:val="10"/>
          <w:sz w:val="24"/>
        </w:rPr>
        <w:t>M7*25</w:t>
      </w:r>
      <w:r>
        <w:rPr>
          <w:rFonts w:hint="eastAsia"/>
          <w:color w:val="000000"/>
          <w:spacing w:val="10"/>
          <w:sz w:val="24"/>
        </w:rPr>
        <w:t>，两颗</w:t>
      </w:r>
      <w:r>
        <w:rPr>
          <w:rFonts w:hint="eastAsia"/>
          <w:color w:val="000000"/>
          <w:spacing w:val="10"/>
          <w:sz w:val="24"/>
        </w:rPr>
        <w:t>M6*5</w:t>
      </w:r>
      <w:r>
        <w:rPr>
          <w:rFonts w:hint="eastAsia"/>
          <w:color w:val="000000"/>
          <w:spacing w:val="10"/>
          <w:sz w:val="24"/>
        </w:rPr>
        <w:t>螺丝</w:t>
      </w:r>
      <w:r>
        <w:rPr>
          <w:rFonts w:hint="eastAsia"/>
          <w:color w:val="000000"/>
          <w:spacing w:val="10"/>
          <w:sz w:val="24"/>
        </w:rPr>
        <w:t>,</w:t>
      </w:r>
      <w:r>
        <w:rPr>
          <w:rFonts w:hint="eastAsia"/>
          <w:color w:val="000000"/>
          <w:spacing w:val="10"/>
          <w:sz w:val="24"/>
        </w:rPr>
        <w:t>一个五金支架）</w:t>
      </w:r>
    </w:p>
    <w:p w14:paraId="76120DC2" w14:textId="77777777" w:rsidR="003543AF" w:rsidRDefault="003543AF">
      <w:pPr>
        <w:widowControl/>
        <w:spacing w:line="400" w:lineRule="exact"/>
        <w:jc w:val="left"/>
        <w:rPr>
          <w:color w:val="000000"/>
          <w:spacing w:val="10"/>
          <w:kern w:val="0"/>
          <w:sz w:val="24"/>
        </w:rPr>
      </w:pPr>
    </w:p>
    <w:p w14:paraId="2DA6B846" w14:textId="77777777" w:rsidR="003543AF" w:rsidRDefault="008D0C55">
      <w:pPr>
        <w:pStyle w:val="3"/>
        <w:numPr>
          <w:ilvl w:val="1"/>
          <w:numId w:val="4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29大类：</w:t>
      </w:r>
      <w:r>
        <w:rPr>
          <w:rFonts w:asciiTheme="majorEastAsia" w:eastAsiaTheme="majorEastAsia" w:hAnsiTheme="majorEastAsia" w:hint="eastAsia"/>
          <w:sz w:val="28"/>
          <w:szCs w:val="28"/>
        </w:rPr>
        <w:t>其他虚拟件</w:t>
      </w:r>
    </w:p>
    <w:p w14:paraId="6FF82560" w14:textId="77777777" w:rsidR="003543AF" w:rsidRDefault="008D0C55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大类：</w:t>
      </w:r>
      <w:r>
        <w:rPr>
          <w:rFonts w:asciiTheme="minorEastAsia" w:eastAsiaTheme="minorEastAsia" w:hAnsiTheme="minorEastAsia" w:hint="eastAsia"/>
          <w:sz w:val="24"/>
        </w:rPr>
        <w:t>29：虚拟件</w:t>
      </w:r>
    </w:p>
    <w:p w14:paraId="1DBECCD0" w14:textId="77777777" w:rsidR="003543AF" w:rsidRDefault="008D0C55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小类：</w:t>
      </w:r>
      <w:r>
        <w:rPr>
          <w:rFonts w:asciiTheme="minorEastAsia" w:eastAsiaTheme="minorEastAsia" w:hAnsiTheme="minorEastAsia"/>
          <w:sz w:val="24"/>
        </w:rPr>
        <w:t>01：试产缺料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 02:</w:t>
      </w:r>
      <w:del w:id="218" w:author="WPS_1622815912" w:date="2022-06-14T09:45:00Z">
        <w:r>
          <w:rPr>
            <w:rFonts w:asciiTheme="minorEastAsia" w:eastAsiaTheme="minorEastAsia" w:hAnsiTheme="minorEastAsia" w:hint="eastAsia"/>
            <w:sz w:val="24"/>
          </w:rPr>
          <w:delText>SMT</w:delText>
        </w:r>
      </w:del>
      <w:ins w:id="219" w:author="WPS_1622815912" w:date="2022-06-14T09:45:00Z">
        <w:r>
          <w:rPr>
            <w:rFonts w:asciiTheme="minorEastAsia" w:eastAsiaTheme="minorEastAsia" w:hAnsiTheme="minorEastAsia" w:hint="eastAsia"/>
            <w:sz w:val="24"/>
          </w:rPr>
          <w:t>SMD</w:t>
        </w:r>
      </w:ins>
      <w:r>
        <w:rPr>
          <w:rFonts w:asciiTheme="minorEastAsia" w:eastAsiaTheme="minorEastAsia" w:hAnsiTheme="minorEastAsia" w:hint="eastAsia"/>
          <w:sz w:val="24"/>
        </w:rPr>
        <w:t xml:space="preserve">   03:组装物料    04:包装物料   10：</w:t>
      </w:r>
      <w:proofErr w:type="gramStart"/>
      <w:r>
        <w:rPr>
          <w:rFonts w:asciiTheme="minorEastAsia" w:eastAsiaTheme="minorEastAsia" w:hAnsiTheme="minorEastAsia" w:hint="eastAsia"/>
          <w:sz w:val="24"/>
        </w:rPr>
        <w:t>非量产</w:t>
      </w:r>
      <w:proofErr w:type="gramEnd"/>
      <w:r>
        <w:rPr>
          <w:rFonts w:asciiTheme="minorEastAsia" w:eastAsiaTheme="minorEastAsia" w:hAnsiTheme="minorEastAsia" w:hint="eastAsia"/>
          <w:sz w:val="24"/>
        </w:rPr>
        <w:t xml:space="preserve">料   </w:t>
      </w:r>
      <w:r>
        <w:rPr>
          <w:rFonts w:asciiTheme="minorEastAsia" w:eastAsiaTheme="minorEastAsia" w:hAnsiTheme="minorEastAsia"/>
          <w:sz w:val="24"/>
        </w:rPr>
        <w:t>20：IC套片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40：组代物料</w:t>
      </w:r>
    </w:p>
    <w:p w14:paraId="3BC401A2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2901</w:t>
      </w:r>
      <w:r>
        <w:rPr>
          <w:b/>
          <w:color w:val="000000"/>
          <w:spacing w:val="10"/>
          <w:sz w:val="24"/>
        </w:rPr>
        <w:t>试产缺料</w:t>
      </w:r>
    </w:p>
    <w:p w14:paraId="697F74EC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sz w:val="24"/>
          <w:lang w:val="fr-BE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Cs/>
          <w:color w:val="000000"/>
          <w:spacing w:val="10"/>
          <w:sz w:val="24"/>
        </w:rPr>
        <w:t>试产缺料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缺料物料名称</w:t>
      </w:r>
    </w:p>
    <w:p w14:paraId="59B5701A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举例：试产缺料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烧录</w:t>
      </w:r>
      <w:r>
        <w:rPr>
          <w:color w:val="000000"/>
          <w:spacing w:val="10"/>
          <w:sz w:val="24"/>
        </w:rPr>
        <w:t>软件</w:t>
      </w:r>
    </w:p>
    <w:p w14:paraId="209A84A4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 xml:space="preserve">2902 </w:t>
      </w:r>
      <w:del w:id="220" w:author="WPS_1622815912" w:date="2022-06-14T09:45:00Z">
        <w:r>
          <w:rPr>
            <w:rFonts w:hint="eastAsia"/>
            <w:b/>
            <w:color w:val="000000"/>
            <w:spacing w:val="10"/>
            <w:sz w:val="24"/>
          </w:rPr>
          <w:delText>SMT</w:delText>
        </w:r>
      </w:del>
      <w:ins w:id="221" w:author="WPS_1622815912" w:date="2022-06-14T09:45:00Z">
        <w:r>
          <w:rPr>
            <w:rFonts w:hint="eastAsia"/>
            <w:b/>
            <w:color w:val="000000"/>
            <w:spacing w:val="10"/>
            <w:sz w:val="24"/>
          </w:rPr>
          <w:t>SMD</w:t>
        </w:r>
      </w:ins>
    </w:p>
    <w:p w14:paraId="62DF5055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>描述规则：</w:t>
      </w:r>
      <w:del w:id="222" w:author="WPS_1622815912" w:date="2022-06-14T09:45:00Z">
        <w:r>
          <w:rPr>
            <w:rFonts w:hint="eastAsia"/>
            <w:b/>
            <w:color w:val="000000"/>
            <w:spacing w:val="10"/>
            <w:sz w:val="24"/>
          </w:rPr>
          <w:delText>SMT</w:delText>
        </w:r>
      </w:del>
      <w:ins w:id="223" w:author="WPS_1622815912" w:date="2022-06-14T09:45:00Z">
        <w:r>
          <w:rPr>
            <w:rFonts w:hint="eastAsia"/>
            <w:b/>
            <w:color w:val="000000"/>
            <w:spacing w:val="10"/>
            <w:sz w:val="24"/>
          </w:rPr>
          <w:t>SMD</w:t>
        </w:r>
      </w:ins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产品机型</w:t>
      </w:r>
    </w:p>
    <w:p w14:paraId="2C19B508" w14:textId="77777777" w:rsidR="003543AF" w:rsidRDefault="008D0C55">
      <w:pPr>
        <w:spacing w:beforeLines="50" w:before="156" w:line="400" w:lineRule="exact"/>
        <w:ind w:firstLineChars="200" w:firstLine="520"/>
        <w:rPr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举例：</w:t>
      </w:r>
      <w:del w:id="224" w:author="WPS_1622815912" w:date="2022-06-14T09:45:00Z">
        <w:r>
          <w:rPr>
            <w:rFonts w:hint="eastAsia"/>
            <w:bCs/>
            <w:color w:val="000000"/>
            <w:spacing w:val="10"/>
            <w:sz w:val="24"/>
          </w:rPr>
          <w:delText>SMT</w:delText>
        </w:r>
      </w:del>
      <w:ins w:id="225" w:author="WPS_1622815912" w:date="2022-06-14T09:45:00Z">
        <w:r>
          <w:rPr>
            <w:rFonts w:hint="eastAsia"/>
            <w:bCs/>
            <w:color w:val="000000"/>
            <w:spacing w:val="10"/>
            <w:sz w:val="24"/>
          </w:rPr>
          <w:t>SMD</w:t>
        </w:r>
      </w:ins>
      <w:r>
        <w:rPr>
          <w:rFonts w:hint="eastAsia"/>
          <w:bCs/>
          <w:color w:val="000000"/>
          <w:spacing w:val="10"/>
          <w:sz w:val="24"/>
        </w:rPr>
        <w:t>|AC1200</w:t>
      </w:r>
    </w:p>
    <w:p w14:paraId="7142B9D0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 xml:space="preserve">2903 </w:t>
      </w:r>
      <w:r>
        <w:rPr>
          <w:rFonts w:hint="eastAsia"/>
          <w:b/>
          <w:color w:val="000000"/>
          <w:spacing w:val="10"/>
          <w:sz w:val="24"/>
        </w:rPr>
        <w:t>组装物料</w:t>
      </w:r>
    </w:p>
    <w:p w14:paraId="27DF4C76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>描述规则：组装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外观型号</w:t>
      </w:r>
    </w:p>
    <w:p w14:paraId="3C8513EC" w14:textId="77777777" w:rsidR="003543AF" w:rsidRDefault="008D0C55">
      <w:pPr>
        <w:spacing w:beforeLines="50" w:before="156" w:line="400" w:lineRule="exact"/>
        <w:ind w:firstLineChars="200" w:firstLine="520"/>
        <w:rPr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举例：组装</w:t>
      </w:r>
      <w:r>
        <w:rPr>
          <w:rFonts w:hint="eastAsia"/>
          <w:bCs/>
          <w:color w:val="000000"/>
          <w:spacing w:val="10"/>
          <w:sz w:val="24"/>
        </w:rPr>
        <w:t>|T18A</w:t>
      </w:r>
    </w:p>
    <w:p w14:paraId="585A2265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 xml:space="preserve">2904 </w:t>
      </w:r>
      <w:r>
        <w:rPr>
          <w:rFonts w:hint="eastAsia"/>
          <w:b/>
          <w:color w:val="000000"/>
          <w:spacing w:val="10"/>
          <w:sz w:val="24"/>
        </w:rPr>
        <w:t>包装物料</w:t>
      </w:r>
    </w:p>
    <w:p w14:paraId="14E6587B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sz w:val="24"/>
        </w:rPr>
        <w:t>描述规则：包装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客户型号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版本</w:t>
      </w:r>
    </w:p>
    <w:p w14:paraId="63DD2DB7" w14:textId="77777777" w:rsidR="003543AF" w:rsidRDefault="008D0C55">
      <w:pPr>
        <w:spacing w:beforeLines="50" w:before="156" w:line="400" w:lineRule="exact"/>
        <w:ind w:firstLineChars="200" w:firstLine="520"/>
        <w:rPr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lastRenderedPageBreak/>
        <w:t>举例：包装</w:t>
      </w:r>
      <w:r>
        <w:rPr>
          <w:rFonts w:hint="eastAsia"/>
          <w:bCs/>
          <w:color w:val="000000"/>
          <w:spacing w:val="10"/>
          <w:sz w:val="24"/>
        </w:rPr>
        <w:t>|T22 Max</w:t>
      </w:r>
      <w:r>
        <w:rPr>
          <w:rFonts w:hint="eastAsia"/>
          <w:bCs/>
          <w:color w:val="000000"/>
          <w:spacing w:val="10"/>
          <w:sz w:val="24"/>
        </w:rPr>
        <w:t>电信版</w:t>
      </w:r>
      <w:r>
        <w:rPr>
          <w:rFonts w:hint="eastAsia"/>
          <w:bCs/>
          <w:color w:val="000000"/>
          <w:spacing w:val="10"/>
          <w:sz w:val="24"/>
        </w:rPr>
        <w:t>|V1.0</w:t>
      </w:r>
    </w:p>
    <w:p w14:paraId="372FA6D0" w14:textId="77777777" w:rsidR="003543AF" w:rsidRDefault="008D0C55">
      <w:pPr>
        <w:spacing w:beforeLines="50" w:before="156" w:line="400" w:lineRule="exact"/>
        <w:ind w:firstLineChars="200" w:firstLine="522"/>
        <w:rPr>
          <w:b/>
          <w:spacing w:val="10"/>
          <w:sz w:val="24"/>
        </w:rPr>
      </w:pPr>
      <w:r>
        <w:rPr>
          <w:b/>
          <w:spacing w:val="10"/>
          <w:sz w:val="24"/>
        </w:rPr>
        <w:t>29</w:t>
      </w:r>
      <w:r>
        <w:rPr>
          <w:rFonts w:hint="eastAsia"/>
          <w:b/>
          <w:spacing w:val="10"/>
          <w:sz w:val="24"/>
        </w:rPr>
        <w:t>10</w:t>
      </w:r>
      <w:proofErr w:type="gramStart"/>
      <w:r>
        <w:rPr>
          <w:rFonts w:hint="eastAsia"/>
          <w:b/>
          <w:spacing w:val="10"/>
          <w:sz w:val="24"/>
        </w:rPr>
        <w:t>非量产</w:t>
      </w:r>
      <w:proofErr w:type="gramEnd"/>
      <w:r>
        <w:rPr>
          <w:b/>
          <w:spacing w:val="10"/>
          <w:sz w:val="24"/>
        </w:rPr>
        <w:t>料</w:t>
      </w:r>
    </w:p>
    <w:p w14:paraId="3A1F5187" w14:textId="77777777" w:rsidR="003543AF" w:rsidRDefault="008D0C55">
      <w:pPr>
        <w:spacing w:line="400" w:lineRule="exact"/>
        <w:ind w:firstLineChars="200" w:firstLine="522"/>
        <w:rPr>
          <w:spacing w:val="10"/>
          <w:sz w:val="24"/>
          <w:lang w:val="fr-BE"/>
        </w:rPr>
      </w:pPr>
      <w:r>
        <w:rPr>
          <w:b/>
          <w:bCs/>
          <w:spacing w:val="10"/>
          <w:sz w:val="24"/>
        </w:rPr>
        <w:t>描述规则：</w:t>
      </w:r>
      <w:proofErr w:type="gramStart"/>
      <w:r>
        <w:rPr>
          <w:bCs/>
          <w:spacing w:val="10"/>
          <w:sz w:val="24"/>
        </w:rPr>
        <w:t>非量产</w:t>
      </w:r>
      <w:proofErr w:type="gramEnd"/>
      <w:r>
        <w:rPr>
          <w:bCs/>
          <w:spacing w:val="10"/>
          <w:sz w:val="24"/>
        </w:rPr>
        <w:t>料</w:t>
      </w:r>
      <w:r>
        <w:rPr>
          <w:bCs/>
          <w:spacing w:val="10"/>
          <w:sz w:val="24"/>
        </w:rPr>
        <w:t>|</w:t>
      </w:r>
      <w:r>
        <w:rPr>
          <w:bCs/>
          <w:spacing w:val="10"/>
          <w:sz w:val="24"/>
        </w:rPr>
        <w:t>物料名称</w:t>
      </w:r>
      <w:r>
        <w:rPr>
          <w:rFonts w:hint="eastAsia"/>
          <w:bCs/>
          <w:spacing w:val="10"/>
          <w:sz w:val="24"/>
        </w:rPr>
        <w:t>|</w:t>
      </w:r>
      <w:r>
        <w:rPr>
          <w:bCs/>
          <w:spacing w:val="10"/>
          <w:sz w:val="24"/>
        </w:rPr>
        <w:t>补充说明</w:t>
      </w:r>
    </w:p>
    <w:p w14:paraId="5E878B52" w14:textId="77777777" w:rsidR="003543AF" w:rsidRDefault="008D0C55">
      <w:pPr>
        <w:spacing w:line="400" w:lineRule="exact"/>
        <w:ind w:firstLineChars="200" w:firstLine="520"/>
        <w:rPr>
          <w:b/>
          <w:color w:val="FF0000"/>
          <w:spacing w:val="10"/>
          <w:sz w:val="24"/>
        </w:rPr>
      </w:pPr>
      <w:r>
        <w:rPr>
          <w:spacing w:val="10"/>
          <w:sz w:val="24"/>
        </w:rPr>
        <w:t>举例：</w:t>
      </w:r>
      <w:proofErr w:type="gramStart"/>
      <w:r>
        <w:rPr>
          <w:bCs/>
          <w:spacing w:val="10"/>
          <w:sz w:val="24"/>
        </w:rPr>
        <w:t>非量产</w:t>
      </w:r>
      <w:proofErr w:type="gramEnd"/>
      <w:r>
        <w:rPr>
          <w:bCs/>
          <w:spacing w:val="10"/>
          <w:sz w:val="24"/>
        </w:rPr>
        <w:t>料</w:t>
      </w:r>
      <w:r>
        <w:rPr>
          <w:spacing w:val="10"/>
          <w:sz w:val="24"/>
        </w:rPr>
        <w:t>|</w:t>
      </w:r>
      <w:r>
        <w:rPr>
          <w:rFonts w:hint="eastAsia"/>
          <w:spacing w:val="10"/>
          <w:sz w:val="24"/>
        </w:rPr>
        <w:t>PCB|N300</w:t>
      </w:r>
      <w:r>
        <w:rPr>
          <w:rFonts w:hint="eastAsia"/>
          <w:spacing w:val="10"/>
          <w:sz w:val="24"/>
        </w:rPr>
        <w:t>打样</w:t>
      </w:r>
    </w:p>
    <w:p w14:paraId="10F8BC7B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2920</w:t>
      </w:r>
      <w:r>
        <w:rPr>
          <w:b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IC</w:t>
      </w:r>
      <w:r>
        <w:rPr>
          <w:b/>
          <w:color w:val="000000"/>
          <w:spacing w:val="10"/>
          <w:sz w:val="24"/>
        </w:rPr>
        <w:t>套片</w:t>
      </w:r>
    </w:p>
    <w:p w14:paraId="31637F8B" w14:textId="77777777" w:rsidR="003543AF" w:rsidRDefault="008D0C55">
      <w:pPr>
        <w:tabs>
          <w:tab w:val="left" w:pos="3840"/>
        </w:tabs>
        <w:spacing w:line="400" w:lineRule="exact"/>
        <w:ind w:firstLineChars="200" w:firstLine="522"/>
        <w:rPr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Cs/>
          <w:color w:val="000000"/>
          <w:spacing w:val="10"/>
          <w:sz w:val="24"/>
        </w:rPr>
        <w:t>名称</w:t>
      </w:r>
      <w:r>
        <w:rPr>
          <w:bCs/>
          <w:color w:val="000000"/>
          <w:spacing w:val="10"/>
          <w:sz w:val="24"/>
        </w:rPr>
        <w:t>|IC</w:t>
      </w:r>
      <w:r>
        <w:rPr>
          <w:bCs/>
          <w:color w:val="000000"/>
          <w:spacing w:val="10"/>
          <w:sz w:val="24"/>
        </w:rPr>
        <w:t>套片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套片内容</w:t>
      </w:r>
      <w:r>
        <w:rPr>
          <w:bCs/>
          <w:color w:val="000000"/>
          <w:spacing w:val="10"/>
          <w:sz w:val="24"/>
        </w:rPr>
        <w:t>|</w:t>
      </w:r>
      <w:r>
        <w:rPr>
          <w:bCs/>
          <w:snapToGrid w:val="0"/>
          <w:color w:val="000000"/>
          <w:spacing w:val="10"/>
          <w:sz w:val="24"/>
        </w:rPr>
        <w:t>[</w:t>
      </w:r>
      <w:r>
        <w:rPr>
          <w:bCs/>
          <w:snapToGrid w:val="0"/>
          <w:color w:val="000000"/>
          <w:spacing w:val="10"/>
          <w:sz w:val="24"/>
        </w:rPr>
        <w:t>必要说明</w:t>
      </w:r>
      <w:r>
        <w:rPr>
          <w:bCs/>
          <w:snapToGrid w:val="0"/>
          <w:color w:val="000000"/>
          <w:spacing w:val="10"/>
          <w:sz w:val="24"/>
        </w:rPr>
        <w:t>]</w:t>
      </w:r>
    </w:p>
    <w:p w14:paraId="5120CE90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名称：虚拟件。</w:t>
      </w:r>
    </w:p>
    <w:p w14:paraId="72A146B2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IC</w:t>
      </w:r>
      <w:r>
        <w:rPr>
          <w:color w:val="000000"/>
          <w:spacing w:val="10"/>
          <w:sz w:val="24"/>
        </w:rPr>
        <w:t>套片：</w:t>
      </w:r>
      <w:r>
        <w:rPr>
          <w:color w:val="000000"/>
          <w:spacing w:val="10"/>
          <w:sz w:val="24"/>
        </w:rPr>
        <w:t>IC</w:t>
      </w:r>
      <w:r>
        <w:rPr>
          <w:color w:val="000000"/>
          <w:spacing w:val="10"/>
          <w:sz w:val="24"/>
        </w:rPr>
        <w:t>套片。</w:t>
      </w:r>
    </w:p>
    <w:p w14:paraId="30221972" w14:textId="77777777" w:rsidR="003543AF" w:rsidRDefault="008D0C55">
      <w:pPr>
        <w:pStyle w:val="afd"/>
        <w:widowControl/>
        <w:numPr>
          <w:ilvl w:val="1"/>
          <w:numId w:val="8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套片内容：是指供应商绑定的整套芯片采购方案。</w:t>
      </w:r>
    </w:p>
    <w:p w14:paraId="2736EAC8" w14:textId="77777777" w:rsidR="003543AF" w:rsidRDefault="008D0C55">
      <w:pPr>
        <w:spacing w:line="400" w:lineRule="exact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举例：虚拟件</w:t>
      </w:r>
      <w:r>
        <w:rPr>
          <w:color w:val="000000"/>
          <w:spacing w:val="10"/>
          <w:sz w:val="24"/>
        </w:rPr>
        <w:t>|IC</w:t>
      </w:r>
      <w:r>
        <w:rPr>
          <w:color w:val="000000"/>
          <w:spacing w:val="10"/>
          <w:sz w:val="24"/>
        </w:rPr>
        <w:t>套片</w:t>
      </w:r>
      <w:r>
        <w:rPr>
          <w:color w:val="000000"/>
          <w:spacing w:val="10"/>
          <w:sz w:val="24"/>
        </w:rPr>
        <w:t>|1*</w:t>
      </w:r>
      <w:r>
        <w:rPr>
          <w:rFonts w:hint="eastAsia"/>
          <w:color w:val="000000"/>
          <w:spacing w:val="10"/>
          <w:sz w:val="24"/>
        </w:rPr>
        <w:t>RTL8198D-VG6</w:t>
      </w:r>
      <w:r>
        <w:rPr>
          <w:color w:val="000000"/>
          <w:spacing w:val="10"/>
          <w:sz w:val="24"/>
        </w:rPr>
        <w:t>&amp;</w:t>
      </w:r>
      <w:r>
        <w:rPr>
          <w:rFonts w:hint="eastAsia"/>
          <w:color w:val="000000"/>
          <w:spacing w:val="10"/>
          <w:sz w:val="24"/>
        </w:rPr>
        <w:t>1</w:t>
      </w:r>
      <w:r>
        <w:rPr>
          <w:color w:val="000000"/>
          <w:spacing w:val="10"/>
          <w:sz w:val="24"/>
        </w:rPr>
        <w:t>*</w:t>
      </w:r>
      <w:r>
        <w:rPr>
          <w:rFonts w:hint="eastAsia"/>
          <w:color w:val="000000"/>
          <w:spacing w:val="10"/>
          <w:sz w:val="24"/>
        </w:rPr>
        <w:t>RTL8832AR&amp;1*RTL8192XAR</w:t>
      </w:r>
    </w:p>
    <w:p w14:paraId="00D9AF43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2940</w:t>
      </w:r>
      <w:r>
        <w:rPr>
          <w:b/>
          <w:bCs/>
          <w:color w:val="000000"/>
          <w:spacing w:val="10"/>
          <w:sz w:val="24"/>
        </w:rPr>
        <w:t>：组代物料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指成组替代的物料，两个组之间以某个物料为基准进行成组替代</w:t>
      </w:r>
      <w:r>
        <w:rPr>
          <w:color w:val="000000"/>
          <w:spacing w:val="10"/>
          <w:sz w:val="24"/>
        </w:rPr>
        <w:t>)</w:t>
      </w:r>
    </w:p>
    <w:p w14:paraId="3A253E16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Cs/>
          <w:color w:val="000000"/>
          <w:spacing w:val="10"/>
          <w:sz w:val="24"/>
        </w:rPr>
        <w:t>名称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机型名称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版本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基准物料</w:t>
      </w:r>
      <w:proofErr w:type="gramStart"/>
      <w:r>
        <w:rPr>
          <w:bCs/>
          <w:color w:val="000000"/>
          <w:spacing w:val="10"/>
          <w:sz w:val="24"/>
        </w:rPr>
        <w:t>料</w:t>
      </w:r>
      <w:proofErr w:type="gramEnd"/>
      <w:r>
        <w:rPr>
          <w:bCs/>
          <w:color w:val="000000"/>
          <w:spacing w:val="10"/>
          <w:sz w:val="24"/>
        </w:rPr>
        <w:t>号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基准物料名称</w:t>
      </w:r>
      <w:r>
        <w:rPr>
          <w:bCs/>
          <w:color w:val="000000"/>
          <w:spacing w:val="10"/>
          <w:sz w:val="24"/>
        </w:rPr>
        <w:t>|</w:t>
      </w:r>
      <w:r>
        <w:rPr>
          <w:bCs/>
          <w:color w:val="000000"/>
          <w:spacing w:val="10"/>
          <w:sz w:val="24"/>
        </w:rPr>
        <w:t>类别</w:t>
      </w:r>
      <w:r>
        <w:rPr>
          <w:bCs/>
          <w:color w:val="000000"/>
          <w:spacing w:val="10"/>
          <w:sz w:val="24"/>
        </w:rPr>
        <w:t>|[</w:t>
      </w:r>
      <w:r>
        <w:rPr>
          <w:bCs/>
          <w:color w:val="000000"/>
          <w:spacing w:val="10"/>
          <w:sz w:val="24"/>
        </w:rPr>
        <w:t>必要说明</w:t>
      </w:r>
      <w:r>
        <w:rPr>
          <w:bCs/>
          <w:color w:val="000000"/>
          <w:spacing w:val="10"/>
          <w:sz w:val="24"/>
        </w:rPr>
        <w:t>]</w:t>
      </w:r>
    </w:p>
    <w:p w14:paraId="41CB93EE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名称：组代物料</w:t>
      </w:r>
    </w:p>
    <w:p w14:paraId="39F6F0C5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机型名称：该组代物料所</w:t>
      </w:r>
      <w:r>
        <w:rPr>
          <w:color w:val="000000"/>
          <w:spacing w:val="10"/>
          <w:kern w:val="0"/>
          <w:sz w:val="24"/>
        </w:rPr>
        <w:t>使用</w:t>
      </w:r>
      <w:r>
        <w:rPr>
          <w:color w:val="000000"/>
          <w:spacing w:val="10"/>
          <w:sz w:val="24"/>
        </w:rPr>
        <w:t>的机型，如果同时有几个机型，仅随机选取一种机型名称。</w:t>
      </w:r>
    </w:p>
    <w:p w14:paraId="517F9134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版本：产品版本，</w:t>
      </w:r>
      <w:r>
        <w:rPr>
          <w:rFonts w:hint="eastAsia"/>
          <w:color w:val="000000"/>
          <w:spacing w:val="10"/>
          <w:sz w:val="24"/>
        </w:rPr>
        <w:t>同产品立项报告</w:t>
      </w:r>
      <w:r>
        <w:rPr>
          <w:color w:val="000000"/>
          <w:spacing w:val="10"/>
          <w:sz w:val="24"/>
        </w:rPr>
        <w:t>。</w:t>
      </w:r>
    </w:p>
    <w:p w14:paraId="25F2575A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基准物料</w:t>
      </w:r>
      <w:proofErr w:type="gramStart"/>
      <w:r>
        <w:rPr>
          <w:color w:val="000000"/>
          <w:spacing w:val="10"/>
          <w:sz w:val="24"/>
        </w:rPr>
        <w:t>料</w:t>
      </w:r>
      <w:proofErr w:type="gramEnd"/>
      <w:r>
        <w:rPr>
          <w:color w:val="000000"/>
          <w:spacing w:val="10"/>
          <w:sz w:val="24"/>
        </w:rPr>
        <w:t>号：组代物料中的基准物料，以此物料的变更引起的成组变更。</w:t>
      </w:r>
    </w:p>
    <w:p w14:paraId="5D0DDAE8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基准物料名称：该基准物料的名称。</w:t>
      </w:r>
    </w:p>
    <w:p w14:paraId="7793CD7F" w14:textId="77777777" w:rsidR="003543AF" w:rsidRDefault="008D0C55">
      <w:pPr>
        <w:pStyle w:val="afd"/>
        <w:widowControl/>
        <w:numPr>
          <w:ilvl w:val="1"/>
          <w:numId w:val="9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类别：因组代物料最少得两组，有时也会有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组组代等，类别是指该组代物料是</w:t>
      </w:r>
      <w:r>
        <w:rPr>
          <w:color w:val="000000"/>
          <w:spacing w:val="10"/>
          <w:sz w:val="24"/>
        </w:rPr>
        <w:t>“B</w:t>
      </w:r>
      <w:r>
        <w:rPr>
          <w:color w:val="000000"/>
          <w:spacing w:val="10"/>
          <w:sz w:val="24"/>
        </w:rPr>
        <w:t>组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或</w:t>
      </w:r>
      <w:r>
        <w:rPr>
          <w:color w:val="000000"/>
          <w:spacing w:val="10"/>
          <w:sz w:val="24"/>
        </w:rPr>
        <w:t>“C</w:t>
      </w:r>
      <w:r>
        <w:rPr>
          <w:color w:val="000000"/>
          <w:spacing w:val="10"/>
          <w:sz w:val="24"/>
        </w:rPr>
        <w:t>组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7C3F6B75" w14:textId="77777777" w:rsidR="003543AF" w:rsidRDefault="008D0C55">
      <w:pPr>
        <w:spacing w:beforeLines="25" w:before="78" w:line="400" w:lineRule="exact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举例：组代物料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|1.0.0|</w:t>
      </w:r>
      <w:r>
        <w:rPr>
          <w:rFonts w:hint="eastAsia"/>
          <w:color w:val="000000"/>
          <w:spacing w:val="10"/>
          <w:sz w:val="24"/>
        </w:rPr>
        <w:t>30010001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B</w:t>
      </w:r>
      <w:r>
        <w:rPr>
          <w:color w:val="000000"/>
          <w:spacing w:val="10"/>
          <w:sz w:val="24"/>
        </w:rPr>
        <w:t>组</w:t>
      </w:r>
    </w:p>
    <w:p w14:paraId="280A5E1E" w14:textId="77777777" w:rsidR="003543AF" w:rsidRDefault="008D0C55">
      <w:pPr>
        <w:pStyle w:val="3"/>
        <w:numPr>
          <w:ilvl w:val="1"/>
          <w:numId w:val="4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226" w:name="_Toc421544838"/>
      <w:r>
        <w:rPr>
          <w:rFonts w:asciiTheme="majorEastAsia" w:eastAsiaTheme="majorEastAsia" w:hAnsiTheme="majorEastAsia"/>
          <w:sz w:val="28"/>
          <w:szCs w:val="28"/>
        </w:rPr>
        <w:t>30大类：电路板</w:t>
      </w:r>
      <w:bookmarkEnd w:id="226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3543AF" w14:paraId="7DB3FA12" w14:textId="77777777">
        <w:trPr>
          <w:jc w:val="center"/>
        </w:trPr>
        <w:tc>
          <w:tcPr>
            <w:tcW w:w="4134" w:type="dxa"/>
            <w:gridSpan w:val="2"/>
          </w:tcPr>
          <w:p w14:paraId="30C96D0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136" w:type="dxa"/>
            <w:gridSpan w:val="2"/>
          </w:tcPr>
          <w:p w14:paraId="3A6988D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67E6E5F2" w14:textId="77777777">
        <w:trPr>
          <w:jc w:val="center"/>
        </w:trPr>
        <w:tc>
          <w:tcPr>
            <w:tcW w:w="2067" w:type="dxa"/>
            <w:vAlign w:val="center"/>
          </w:tcPr>
          <w:p w14:paraId="7C8D6D6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067" w:type="dxa"/>
            <w:vAlign w:val="center"/>
          </w:tcPr>
          <w:p w14:paraId="58AC46E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2068" w:type="dxa"/>
          </w:tcPr>
          <w:p w14:paraId="6429682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068" w:type="dxa"/>
          </w:tcPr>
          <w:p w14:paraId="238CB42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51BD3A85" w14:textId="77777777">
        <w:trPr>
          <w:jc w:val="center"/>
        </w:trPr>
        <w:tc>
          <w:tcPr>
            <w:tcW w:w="2067" w:type="dxa"/>
            <w:vMerge w:val="restart"/>
            <w:vAlign w:val="center"/>
          </w:tcPr>
          <w:p w14:paraId="2010693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067" w:type="dxa"/>
            <w:vMerge w:val="restart"/>
            <w:vAlign w:val="center"/>
          </w:tcPr>
          <w:p w14:paraId="30A0C62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电路板</w:t>
            </w:r>
          </w:p>
        </w:tc>
        <w:tc>
          <w:tcPr>
            <w:tcW w:w="2068" w:type="dxa"/>
          </w:tcPr>
          <w:p w14:paraId="22DDE2D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068" w:type="dxa"/>
          </w:tcPr>
          <w:p w14:paraId="355324F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无线路由器</w:t>
            </w:r>
          </w:p>
        </w:tc>
      </w:tr>
      <w:tr w:rsidR="003543AF" w14:paraId="62FA349A" w14:textId="77777777">
        <w:trPr>
          <w:jc w:val="center"/>
        </w:trPr>
        <w:tc>
          <w:tcPr>
            <w:tcW w:w="2067" w:type="dxa"/>
            <w:vMerge/>
            <w:vAlign w:val="center"/>
          </w:tcPr>
          <w:p w14:paraId="637ADBA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  <w:vAlign w:val="center"/>
          </w:tcPr>
          <w:p w14:paraId="7B497F9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8" w:type="dxa"/>
          </w:tcPr>
          <w:p w14:paraId="4DB1A41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02</w:t>
            </w:r>
          </w:p>
        </w:tc>
        <w:tc>
          <w:tcPr>
            <w:tcW w:w="2068" w:type="dxa"/>
          </w:tcPr>
          <w:p w14:paraId="32F102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无线网卡</w:t>
            </w:r>
          </w:p>
        </w:tc>
      </w:tr>
      <w:tr w:rsidR="003543AF" w14:paraId="609B53DE" w14:textId="77777777">
        <w:trPr>
          <w:jc w:val="center"/>
          <w:ins w:id="227" w:author="wwlh8026" w:date="2022-05-28T14:51:00Z"/>
        </w:trPr>
        <w:tc>
          <w:tcPr>
            <w:tcW w:w="2067" w:type="dxa"/>
            <w:vMerge/>
            <w:vAlign w:val="center"/>
          </w:tcPr>
          <w:p w14:paraId="33C0F00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28" w:author="wwlh8026" w:date="2022-05-28T14:5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  <w:vAlign w:val="center"/>
          </w:tcPr>
          <w:p w14:paraId="0BC6297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29" w:author="wwlh8026" w:date="2022-05-28T14:5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8" w:type="dxa"/>
          </w:tcPr>
          <w:p w14:paraId="4C30C48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0" w:author="wwlh8026" w:date="2022-05-28T14:51:00Z"/>
                <w:rFonts w:ascii="宋体" w:hAnsi="宋体"/>
                <w:b w:val="0"/>
                <w:sz w:val="24"/>
                <w:szCs w:val="24"/>
              </w:rPr>
            </w:pPr>
            <w:ins w:id="231" w:author="wwlh8026" w:date="2022-05-28T14:5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</w:p>
        </w:tc>
        <w:tc>
          <w:tcPr>
            <w:tcW w:w="2068" w:type="dxa"/>
          </w:tcPr>
          <w:p w14:paraId="05EFEE7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2" w:author="wwlh8026" w:date="2022-05-28T14:51:00Z"/>
                <w:rFonts w:ascii="宋体" w:hAnsi="宋体"/>
                <w:b w:val="0"/>
                <w:sz w:val="24"/>
                <w:szCs w:val="24"/>
              </w:rPr>
            </w:pPr>
            <w:ins w:id="233" w:author="wwlh8026" w:date="2022-05-28T14:5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P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ON</w:t>
              </w:r>
            </w:ins>
          </w:p>
        </w:tc>
      </w:tr>
      <w:tr w:rsidR="003543AF" w14:paraId="2215CBE3" w14:textId="77777777">
        <w:trPr>
          <w:jc w:val="center"/>
          <w:ins w:id="234" w:author="wwlh8026" w:date="2022-05-28T14:52:00Z"/>
        </w:trPr>
        <w:tc>
          <w:tcPr>
            <w:tcW w:w="2067" w:type="dxa"/>
            <w:vMerge/>
            <w:vAlign w:val="center"/>
          </w:tcPr>
          <w:p w14:paraId="41ED5E4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5" w:author="wwlh8026" w:date="2022-05-28T14:52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  <w:vAlign w:val="center"/>
          </w:tcPr>
          <w:p w14:paraId="4A47134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6" w:author="wwlh8026" w:date="2022-05-28T14:52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8" w:type="dxa"/>
          </w:tcPr>
          <w:p w14:paraId="23BB4ED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7" w:author="wwlh8026" w:date="2022-05-28T14:52:00Z"/>
                <w:rFonts w:ascii="宋体" w:hAnsi="宋体"/>
                <w:b w:val="0"/>
                <w:sz w:val="24"/>
                <w:szCs w:val="24"/>
              </w:rPr>
            </w:pPr>
            <w:ins w:id="238" w:author="wwlh8026" w:date="2022-05-28T14:5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</w:ins>
          </w:p>
        </w:tc>
        <w:tc>
          <w:tcPr>
            <w:tcW w:w="2068" w:type="dxa"/>
          </w:tcPr>
          <w:p w14:paraId="63CBF22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39" w:author="wwlh8026" w:date="2022-05-28T14:52:00Z"/>
                <w:rFonts w:ascii="宋体" w:hAnsi="宋体"/>
                <w:b w:val="0"/>
                <w:sz w:val="24"/>
                <w:szCs w:val="24"/>
              </w:rPr>
            </w:pPr>
            <w:ins w:id="240" w:author="wwlh8026" w:date="2022-05-28T14:5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交换机</w:t>
              </w:r>
            </w:ins>
          </w:p>
        </w:tc>
      </w:tr>
      <w:tr w:rsidR="003543AF" w14:paraId="0C8BDC13" w14:textId="77777777">
        <w:trPr>
          <w:jc w:val="center"/>
        </w:trPr>
        <w:tc>
          <w:tcPr>
            <w:tcW w:w="2067" w:type="dxa"/>
            <w:vMerge/>
            <w:vAlign w:val="center"/>
          </w:tcPr>
          <w:p w14:paraId="393B97C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  <w:vAlign w:val="center"/>
          </w:tcPr>
          <w:p w14:paraId="3E39D49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8" w:type="dxa"/>
          </w:tcPr>
          <w:p w14:paraId="4B9D093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05</w:t>
            </w:r>
          </w:p>
        </w:tc>
        <w:tc>
          <w:tcPr>
            <w:tcW w:w="2068" w:type="dxa"/>
          </w:tcPr>
          <w:p w14:paraId="62770F1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IP Camera</w:t>
            </w:r>
          </w:p>
        </w:tc>
      </w:tr>
      <w:tr w:rsidR="003543AF" w14:paraId="313AA258" w14:textId="77777777">
        <w:trPr>
          <w:jc w:val="center"/>
          <w:ins w:id="241" w:author="WPS_1622815912" w:date="2022-06-14T19:57:00Z"/>
        </w:trPr>
        <w:tc>
          <w:tcPr>
            <w:tcW w:w="2067" w:type="dxa"/>
            <w:vMerge/>
            <w:vAlign w:val="center"/>
          </w:tcPr>
          <w:p w14:paraId="6C86872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42" w:author="WPS_1622815912" w:date="2022-06-14T19:57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  <w:vAlign w:val="center"/>
          </w:tcPr>
          <w:p w14:paraId="7FFB396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43" w:author="WPS_1622815912" w:date="2022-06-14T19:57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8" w:type="dxa"/>
          </w:tcPr>
          <w:p w14:paraId="63D72A9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44" w:author="WPS_1622815912" w:date="2022-06-14T19:57:00Z"/>
                <w:rFonts w:ascii="宋体" w:hAnsi="宋体"/>
                <w:b w:val="0"/>
                <w:sz w:val="24"/>
                <w:szCs w:val="24"/>
              </w:rPr>
            </w:pPr>
            <w:ins w:id="245" w:author="WPS_1622815912" w:date="2022-06-14T19:5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06</w:t>
              </w:r>
            </w:ins>
          </w:p>
        </w:tc>
        <w:tc>
          <w:tcPr>
            <w:tcW w:w="2068" w:type="dxa"/>
          </w:tcPr>
          <w:p w14:paraId="5088F56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246" w:author="WPS_1622815912" w:date="2022-06-14T19:57:00Z"/>
                <w:rFonts w:ascii="宋体" w:hAnsi="宋体"/>
                <w:b w:val="0"/>
                <w:sz w:val="24"/>
                <w:szCs w:val="24"/>
              </w:rPr>
            </w:pPr>
            <w:ins w:id="247" w:author="WPS_1622815912" w:date="2022-06-14T19:5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游戏盒子</w:t>
              </w:r>
            </w:ins>
          </w:p>
        </w:tc>
      </w:tr>
      <w:tr w:rsidR="003543AF" w14:paraId="3FDF2AA9" w14:textId="77777777">
        <w:trPr>
          <w:jc w:val="center"/>
        </w:trPr>
        <w:tc>
          <w:tcPr>
            <w:tcW w:w="2067" w:type="dxa"/>
            <w:vMerge/>
          </w:tcPr>
          <w:p w14:paraId="3172D97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067" w:type="dxa"/>
            <w:vMerge/>
          </w:tcPr>
          <w:p w14:paraId="1E0D9FB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4136" w:type="dxa"/>
            <w:gridSpan w:val="2"/>
          </w:tcPr>
          <w:p w14:paraId="0BB5287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del w:id="248" w:author="wwlh8026" w:date="2022-05-28T14:5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delText>03,04,</w:delText>
              </w:r>
            </w:del>
            <w:r>
              <w:rPr>
                <w:rFonts w:ascii="宋体" w:hAnsi="宋体" w:hint="eastAsia"/>
                <w:b w:val="0"/>
                <w:sz w:val="24"/>
                <w:szCs w:val="24"/>
              </w:rPr>
              <w:t>06～9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6F747AC5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001</w:t>
      </w:r>
      <w:r>
        <w:rPr>
          <w:rFonts w:hint="eastAsia"/>
          <w:b/>
          <w:bCs/>
          <w:color w:val="000000"/>
          <w:spacing w:val="10"/>
          <w:sz w:val="24"/>
        </w:rPr>
        <w:t>-3005</w:t>
      </w:r>
      <w:r>
        <w:rPr>
          <w:rFonts w:hint="eastAsia"/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PCB</w:t>
      </w:r>
    </w:p>
    <w:p w14:paraId="6296CE8D" w14:textId="77777777" w:rsidR="003543AF" w:rsidRDefault="008D0C55">
      <w:pPr>
        <w:tabs>
          <w:tab w:val="left" w:pos="3840"/>
        </w:tabs>
        <w:spacing w:line="400" w:lineRule="exact"/>
        <w:ind w:leftChars="249" w:left="1903" w:hangingChars="529" w:hanging="1380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机型名称及版本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版本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板材类型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层数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表面处理</w:t>
      </w:r>
      <w:r>
        <w:rPr>
          <w:b/>
          <w:bCs/>
          <w:color w:val="000000"/>
          <w:spacing w:val="10"/>
          <w:sz w:val="24"/>
        </w:rPr>
        <w:t>工艺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阻焊颜色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母板</w:t>
      </w:r>
      <w:r>
        <w:rPr>
          <w:b/>
          <w:bCs/>
          <w:color w:val="000000"/>
          <w:spacing w:val="10"/>
          <w:sz w:val="24"/>
        </w:rPr>
        <w:t>/</w:t>
      </w:r>
      <w:r>
        <w:rPr>
          <w:b/>
          <w:bCs/>
          <w:color w:val="000000"/>
          <w:spacing w:val="10"/>
          <w:sz w:val="24"/>
        </w:rPr>
        <w:t>子板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拼板方式</w:t>
      </w:r>
      <w:r>
        <w:rPr>
          <w:b/>
          <w:bCs/>
          <w:color w:val="000000"/>
          <w:spacing w:val="10"/>
          <w:sz w:val="24"/>
        </w:rPr>
        <w:t>/</w:t>
      </w:r>
      <w:r>
        <w:rPr>
          <w:b/>
          <w:bCs/>
          <w:color w:val="000000"/>
          <w:spacing w:val="10"/>
          <w:sz w:val="24"/>
        </w:rPr>
        <w:t>拼板尺寸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4E7EE225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。</w:t>
      </w:r>
    </w:p>
    <w:p w14:paraId="74B686FF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机型名称及版本：指此</w:t>
      </w:r>
      <w:r>
        <w:rPr>
          <w:snapToGrid w:val="0"/>
          <w:color w:val="000000"/>
          <w:spacing w:val="10"/>
          <w:sz w:val="24"/>
        </w:rPr>
        <w:t>PCB</w:t>
      </w:r>
      <w:r>
        <w:rPr>
          <w:snapToGrid w:val="0"/>
          <w:color w:val="000000"/>
          <w:spacing w:val="10"/>
          <w:sz w:val="24"/>
        </w:rPr>
        <w:t>所使用的机型及版本，如果同时有几个机型，仅随机选取一种机型名称。</w:t>
      </w:r>
    </w:p>
    <w:p w14:paraId="1965D183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版本：仅能用数字表示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的版本，见《图号编码原则》之版本控制。</w:t>
      </w:r>
    </w:p>
    <w:p w14:paraId="72233F37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spacing w:val="10"/>
          <w:sz w:val="24"/>
        </w:rPr>
      </w:pPr>
      <w:r>
        <w:rPr>
          <w:spacing w:val="10"/>
          <w:sz w:val="24"/>
        </w:rPr>
        <w:t>尺寸：</w:t>
      </w:r>
      <w:r>
        <w:rPr>
          <w:rFonts w:hint="eastAsia"/>
          <w:spacing w:val="10"/>
          <w:sz w:val="24"/>
        </w:rPr>
        <w:t>用来</w:t>
      </w:r>
      <w:r>
        <w:rPr>
          <w:rFonts w:hint="eastAsia"/>
          <w:spacing w:val="10"/>
          <w:kern w:val="0"/>
          <w:sz w:val="24"/>
        </w:rPr>
        <w:t>描述</w:t>
      </w:r>
      <w:r>
        <w:rPr>
          <w:spacing w:val="10"/>
          <w:sz w:val="24"/>
        </w:rPr>
        <w:t>PCB</w:t>
      </w:r>
      <w:r>
        <w:rPr>
          <w:rFonts w:hint="eastAsia"/>
          <w:spacing w:val="10"/>
          <w:sz w:val="24"/>
        </w:rPr>
        <w:t>板的大小，用长</w:t>
      </w:r>
      <w:r>
        <w:rPr>
          <w:spacing w:val="10"/>
          <w:sz w:val="24"/>
        </w:rPr>
        <w:t>*</w:t>
      </w:r>
      <w:r>
        <w:rPr>
          <w:rFonts w:hint="eastAsia"/>
          <w:spacing w:val="10"/>
          <w:sz w:val="24"/>
        </w:rPr>
        <w:t>宽</w:t>
      </w:r>
      <w:r>
        <w:rPr>
          <w:spacing w:val="10"/>
          <w:sz w:val="24"/>
        </w:rPr>
        <w:t>*</w:t>
      </w:r>
      <w:r>
        <w:rPr>
          <w:rFonts w:hint="eastAsia"/>
          <w:spacing w:val="10"/>
          <w:sz w:val="24"/>
        </w:rPr>
        <w:t>厚度</w:t>
      </w:r>
      <w:r>
        <w:rPr>
          <w:rFonts w:hint="eastAsia"/>
          <w:spacing w:val="10"/>
          <w:sz w:val="24"/>
          <w:lang w:val="fr-BE"/>
        </w:rPr>
        <w:t>来表示，</w:t>
      </w:r>
      <w:r>
        <w:rPr>
          <w:rFonts w:hint="eastAsia"/>
          <w:spacing w:val="10"/>
          <w:sz w:val="24"/>
        </w:rPr>
        <w:t>单位</w:t>
      </w:r>
      <w:r>
        <w:rPr>
          <w:spacing w:val="10"/>
          <w:sz w:val="24"/>
          <w:lang w:val="fr-BE"/>
        </w:rPr>
        <w:t>mm</w:t>
      </w:r>
      <w:r>
        <w:rPr>
          <w:rFonts w:hint="eastAsia"/>
          <w:spacing w:val="10"/>
          <w:sz w:val="24"/>
          <w:lang w:val="fr-BE"/>
        </w:rPr>
        <w:t>，其中长、宽需精确到小数点后两位，厚度针对</w:t>
      </w:r>
      <w:r>
        <w:rPr>
          <w:spacing w:val="10"/>
          <w:sz w:val="24"/>
          <w:lang w:val="fr-BE"/>
        </w:rPr>
        <w:t>FPC</w:t>
      </w:r>
      <w:r>
        <w:rPr>
          <w:rFonts w:hint="eastAsia"/>
          <w:spacing w:val="10"/>
          <w:sz w:val="24"/>
          <w:lang w:val="fr-BE"/>
        </w:rPr>
        <w:t>材质的</w:t>
      </w:r>
      <w:r>
        <w:rPr>
          <w:spacing w:val="10"/>
          <w:sz w:val="24"/>
          <w:lang w:val="fr-BE"/>
        </w:rPr>
        <w:t>PCB</w:t>
      </w:r>
      <w:r>
        <w:rPr>
          <w:rFonts w:hint="eastAsia"/>
          <w:spacing w:val="10"/>
          <w:sz w:val="24"/>
          <w:lang w:val="fr-BE"/>
        </w:rPr>
        <w:t>需精确到小数点后两位，其他材质的厚度精确到小数点后一位。例如：</w:t>
      </w:r>
      <w:r>
        <w:rPr>
          <w:rFonts w:hint="eastAsia"/>
          <w:spacing w:val="10"/>
          <w:sz w:val="24"/>
        </w:rPr>
        <w:t>105.00</w:t>
      </w:r>
      <w:r>
        <w:rPr>
          <w:spacing w:val="10"/>
          <w:sz w:val="24"/>
        </w:rPr>
        <w:t>*</w:t>
      </w:r>
      <w:r>
        <w:rPr>
          <w:rFonts w:hint="eastAsia"/>
          <w:spacing w:val="10"/>
          <w:sz w:val="24"/>
        </w:rPr>
        <w:t>104.00</w:t>
      </w:r>
      <w:r>
        <w:rPr>
          <w:spacing w:val="10"/>
          <w:sz w:val="24"/>
        </w:rPr>
        <w:t>*1.</w:t>
      </w:r>
      <w:r>
        <w:rPr>
          <w:rFonts w:hint="eastAsia"/>
          <w:spacing w:val="10"/>
          <w:sz w:val="24"/>
        </w:rPr>
        <w:t>2</w:t>
      </w:r>
      <w:r>
        <w:rPr>
          <w:rFonts w:hint="eastAsia"/>
          <w:spacing w:val="10"/>
          <w:sz w:val="24"/>
        </w:rPr>
        <w:t>。</w:t>
      </w:r>
    </w:p>
    <w:p w14:paraId="4D3D1CC3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板材类型：网络产品的板材类型主要包含</w:t>
      </w:r>
      <w:r>
        <w:rPr>
          <w:color w:val="000000"/>
          <w:spacing w:val="10"/>
          <w:sz w:val="24"/>
        </w:rPr>
        <w:t>“FR-1”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“FR-4”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“PTFE”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“CEM-1”</w:t>
      </w:r>
      <w:r>
        <w:rPr>
          <w:color w:val="000000"/>
          <w:spacing w:val="10"/>
          <w:sz w:val="24"/>
        </w:rPr>
        <w:t>。</w:t>
      </w:r>
    </w:p>
    <w:p w14:paraId="3C854160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  <w:lang w:val="fr-BE"/>
        </w:rPr>
        <w:t>层数</w:t>
      </w:r>
      <w:r>
        <w:rPr>
          <w:color w:val="000000"/>
          <w:spacing w:val="10"/>
          <w:sz w:val="24"/>
        </w:rPr>
        <w:t>：</w:t>
      </w:r>
      <w:r>
        <w:rPr>
          <w:color w:val="000000"/>
          <w:spacing w:val="10"/>
          <w:kern w:val="0"/>
          <w:sz w:val="24"/>
        </w:rPr>
        <w:t>表示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的层数，必须用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  <w:lang w:val="fr-BE"/>
        </w:rPr>
        <w:t>单层、两层、四层、六层、八层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表示。</w:t>
      </w:r>
    </w:p>
    <w:p w14:paraId="5F29E63A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表面处理</w:t>
      </w:r>
      <w:r>
        <w:rPr>
          <w:color w:val="000000"/>
          <w:spacing w:val="10"/>
          <w:sz w:val="24"/>
        </w:rPr>
        <w:t>工艺：主要有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喷锡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“OSP”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化金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等工艺，或者是多种工艺的组合，如卡类可采用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喷锡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电金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“OSP+</w:t>
      </w:r>
      <w:r>
        <w:rPr>
          <w:color w:val="000000"/>
          <w:spacing w:val="10"/>
          <w:sz w:val="24"/>
        </w:rPr>
        <w:t>电金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等工艺。其中，</w:t>
      </w:r>
    </w:p>
    <w:p w14:paraId="65721D8E" w14:textId="77777777" w:rsidR="003543AF" w:rsidRDefault="008D0C55">
      <w:pPr>
        <w:spacing w:line="400" w:lineRule="exact"/>
        <w:ind w:leftChars="472" w:left="991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无金手指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：一般采用</w:t>
      </w:r>
      <w:r>
        <w:rPr>
          <w:color w:val="000000"/>
          <w:spacing w:val="10"/>
          <w:sz w:val="24"/>
        </w:rPr>
        <w:t>OSP</w:t>
      </w:r>
      <w:r>
        <w:rPr>
          <w:color w:val="000000"/>
          <w:spacing w:val="10"/>
          <w:sz w:val="24"/>
        </w:rPr>
        <w:t>工艺</w:t>
      </w:r>
      <w:r>
        <w:rPr>
          <w:rFonts w:hint="eastAsia"/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无金手指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，如元器件对平整度有更高要求，也可采用特殊工艺，如选择性化金；</w:t>
      </w:r>
    </w:p>
    <w:p w14:paraId="65E4AC4C" w14:textId="77777777" w:rsidR="003543AF" w:rsidRDefault="008D0C55">
      <w:pPr>
        <w:spacing w:line="400" w:lineRule="exact"/>
        <w:ind w:leftChars="471" w:left="989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有金手指</w:t>
      </w:r>
      <w:r>
        <w:rPr>
          <w:color w:val="000000"/>
          <w:spacing w:val="10"/>
          <w:sz w:val="24"/>
        </w:rPr>
        <w:t>PCB</w:t>
      </w:r>
      <w:r>
        <w:rPr>
          <w:color w:val="000000"/>
          <w:spacing w:val="10"/>
          <w:sz w:val="24"/>
        </w:rPr>
        <w:t>：一般采用整板化金工艺</w:t>
      </w:r>
      <w:r>
        <w:rPr>
          <w:rFonts w:hint="eastAsia"/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如对插拔性能有更高要求，金手指也可</w:t>
      </w:r>
      <w:proofErr w:type="gramStart"/>
      <w:r>
        <w:rPr>
          <w:color w:val="000000"/>
          <w:spacing w:val="10"/>
          <w:sz w:val="24"/>
        </w:rPr>
        <w:t>采用电金工艺</w:t>
      </w:r>
      <w:proofErr w:type="gramEnd"/>
      <w:r>
        <w:rPr>
          <w:color w:val="000000"/>
          <w:spacing w:val="10"/>
          <w:sz w:val="24"/>
        </w:rPr>
        <w:t>。</w:t>
      </w:r>
    </w:p>
    <w:p w14:paraId="10B2C60A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阻焊颜色：绿油、黑油、红油等。</w:t>
      </w:r>
    </w:p>
    <w:p w14:paraId="35642CB9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母板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子板：产品中如无子板，写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；产品中</w:t>
      </w:r>
      <w:proofErr w:type="gramStart"/>
      <w:r>
        <w:rPr>
          <w:color w:val="000000"/>
          <w:spacing w:val="10"/>
          <w:sz w:val="24"/>
        </w:rPr>
        <w:t>如含子母板</w:t>
      </w:r>
      <w:proofErr w:type="gramEnd"/>
      <w:r>
        <w:rPr>
          <w:color w:val="000000"/>
          <w:spacing w:val="10"/>
          <w:sz w:val="24"/>
        </w:rPr>
        <w:t>的，可写成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子板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母板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，或其他约定的名称，如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电源板</w:t>
      </w:r>
      <w:r>
        <w:rPr>
          <w:color w:val="000000"/>
          <w:spacing w:val="10"/>
          <w:sz w:val="24"/>
        </w:rPr>
        <w:t>”</w:t>
      </w:r>
      <w:r>
        <w:rPr>
          <w:rFonts w:hint="eastAsia"/>
          <w:color w:val="000000"/>
          <w:spacing w:val="10"/>
          <w:sz w:val="24"/>
        </w:rPr>
        <w:t>、</w:t>
      </w:r>
      <w:proofErr w:type="gramStart"/>
      <w:r>
        <w:rPr>
          <w:color w:val="000000"/>
          <w:spacing w:val="10"/>
          <w:sz w:val="24"/>
        </w:rPr>
        <w:t>”</w:t>
      </w:r>
      <w:proofErr w:type="gramEnd"/>
      <w:r>
        <w:rPr>
          <w:rFonts w:hint="eastAsia"/>
          <w:color w:val="000000"/>
          <w:spacing w:val="10"/>
          <w:sz w:val="24"/>
        </w:rPr>
        <w:t>PoE</w:t>
      </w:r>
      <w:r>
        <w:rPr>
          <w:rFonts w:hint="eastAsia"/>
          <w:color w:val="000000"/>
          <w:spacing w:val="10"/>
          <w:sz w:val="24"/>
        </w:rPr>
        <w:t>板</w:t>
      </w:r>
      <w:proofErr w:type="gramStart"/>
      <w:r>
        <w:rPr>
          <w:color w:val="000000"/>
          <w:spacing w:val="10"/>
          <w:sz w:val="24"/>
        </w:rPr>
        <w:t>”</w:t>
      </w:r>
      <w:proofErr w:type="gramEnd"/>
      <w:r>
        <w:rPr>
          <w:color w:val="000000"/>
          <w:spacing w:val="10"/>
          <w:sz w:val="24"/>
        </w:rPr>
        <w:t>等。</w:t>
      </w:r>
    </w:p>
    <w:p w14:paraId="5F148CCC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拼板</w:t>
      </w:r>
      <w:r>
        <w:rPr>
          <w:snapToGrid w:val="0"/>
          <w:color w:val="000000"/>
          <w:spacing w:val="10"/>
          <w:sz w:val="24"/>
        </w:rPr>
        <w:t>方式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拼板尺寸；拼板方式，没有拼板的写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无拼板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；有拼板的，描述中的表示形式为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数字拼板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，其中数字必须为中文数词，如二拼板；拼板尺寸，用来描述拼板后的大小，用长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  <w:lang w:val="fr-BE"/>
        </w:rPr>
        <w:t>来表示，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  <w:lang w:val="fr-BE"/>
        </w:rPr>
        <w:t>mm</w:t>
      </w:r>
      <w:r>
        <w:rPr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。拼板方式与拼板尺寸中间加</w:t>
      </w:r>
      <w:r>
        <w:rPr>
          <w:color w:val="000000"/>
          <w:spacing w:val="10"/>
          <w:sz w:val="24"/>
        </w:rPr>
        <w:t>“/”</w:t>
      </w:r>
      <w:r>
        <w:rPr>
          <w:color w:val="000000"/>
          <w:spacing w:val="10"/>
          <w:sz w:val="24"/>
        </w:rPr>
        <w:t>。</w:t>
      </w:r>
    </w:p>
    <w:p w14:paraId="326A54EA" w14:textId="77777777" w:rsidR="003543AF" w:rsidRDefault="008D0C55">
      <w:pPr>
        <w:pStyle w:val="afd"/>
        <w:widowControl/>
        <w:numPr>
          <w:ilvl w:val="1"/>
          <w:numId w:val="1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</w:t>
      </w:r>
      <w:r>
        <w:rPr>
          <w:snapToGrid w:val="0"/>
          <w:color w:val="000000"/>
          <w:spacing w:val="10"/>
          <w:sz w:val="24"/>
        </w:rPr>
        <w:t>说明</w:t>
      </w:r>
      <w:r>
        <w:rPr>
          <w:color w:val="000000"/>
          <w:spacing w:val="10"/>
          <w:sz w:val="24"/>
        </w:rPr>
        <w:t>：其他重要信息。如果是拼板则要在必要说明中注明几拼板及拼板后的总尺寸，拼板描述与尺寸中间用</w:t>
      </w:r>
      <w:r>
        <w:rPr>
          <w:color w:val="000000"/>
          <w:spacing w:val="10"/>
          <w:sz w:val="24"/>
        </w:rPr>
        <w:t>“/”</w:t>
      </w:r>
      <w:r>
        <w:rPr>
          <w:color w:val="000000"/>
          <w:spacing w:val="10"/>
          <w:sz w:val="24"/>
        </w:rPr>
        <w:t>隔开。</w:t>
      </w:r>
    </w:p>
    <w:p w14:paraId="34485094" w14:textId="77777777" w:rsidR="003543AF" w:rsidRDefault="008D0C55">
      <w:pPr>
        <w:widowControl/>
        <w:spacing w:line="400" w:lineRule="exact"/>
        <w:jc w:val="left"/>
        <w:rPr>
          <w:rFonts w:ascii="宋体" w:hAnsi="宋体"/>
          <w:b/>
          <w:szCs w:val="21"/>
        </w:rPr>
      </w:pPr>
      <w:r>
        <w:rPr>
          <w:color w:val="000000"/>
          <w:spacing w:val="10"/>
          <w:kern w:val="0"/>
          <w:sz w:val="24"/>
        </w:rPr>
        <w:t>举例：</w:t>
      </w:r>
      <w:r>
        <w:rPr>
          <w:color w:val="000000"/>
          <w:spacing w:val="10"/>
          <w:kern w:val="0"/>
          <w:sz w:val="24"/>
        </w:rPr>
        <w:t>PCB|</w:t>
      </w:r>
      <w:r>
        <w:rPr>
          <w:rFonts w:hint="eastAsia"/>
          <w:color w:val="000000"/>
          <w:spacing w:val="10"/>
          <w:kern w:val="0"/>
          <w:sz w:val="24"/>
        </w:rPr>
        <w:t>T18 pro</w:t>
      </w:r>
      <w:r>
        <w:rPr>
          <w:color w:val="000000"/>
          <w:spacing w:val="10"/>
          <w:kern w:val="0"/>
          <w:sz w:val="24"/>
        </w:rPr>
        <w:t>REV2.0.0|1.0|</w:t>
      </w:r>
      <w:r>
        <w:rPr>
          <w:rFonts w:hint="eastAsia"/>
          <w:color w:val="000000"/>
          <w:spacing w:val="10"/>
          <w:kern w:val="0"/>
          <w:sz w:val="24"/>
        </w:rPr>
        <w:t>128.00</w:t>
      </w:r>
      <w:r>
        <w:rPr>
          <w:color w:val="000000"/>
          <w:spacing w:val="10"/>
          <w:kern w:val="0"/>
          <w:sz w:val="24"/>
        </w:rPr>
        <w:t>*</w:t>
      </w:r>
      <w:r>
        <w:rPr>
          <w:rFonts w:hint="eastAsia"/>
          <w:color w:val="000000"/>
          <w:spacing w:val="10"/>
          <w:kern w:val="0"/>
          <w:sz w:val="24"/>
        </w:rPr>
        <w:t>83</w:t>
      </w:r>
      <w:r>
        <w:rPr>
          <w:color w:val="000000"/>
          <w:spacing w:val="10"/>
          <w:kern w:val="0"/>
          <w:sz w:val="24"/>
        </w:rPr>
        <w:t>.00*1.</w:t>
      </w:r>
      <w:r>
        <w:rPr>
          <w:rFonts w:hint="eastAsia"/>
          <w:color w:val="000000"/>
          <w:spacing w:val="10"/>
          <w:kern w:val="0"/>
          <w:sz w:val="24"/>
        </w:rPr>
        <w:t>0</w:t>
      </w:r>
      <w:r>
        <w:rPr>
          <w:color w:val="000000"/>
          <w:spacing w:val="10"/>
          <w:kern w:val="0"/>
          <w:sz w:val="24"/>
        </w:rPr>
        <w:t>|FR-4|</w:t>
      </w:r>
      <w:r>
        <w:rPr>
          <w:rFonts w:hint="eastAsia"/>
          <w:color w:val="000000"/>
          <w:spacing w:val="10"/>
          <w:kern w:val="0"/>
          <w:sz w:val="24"/>
        </w:rPr>
        <w:t>两</w:t>
      </w:r>
      <w:r>
        <w:rPr>
          <w:color w:val="000000"/>
          <w:spacing w:val="10"/>
          <w:kern w:val="0"/>
          <w:sz w:val="24"/>
        </w:rPr>
        <w:t>层</w:t>
      </w:r>
      <w:r>
        <w:rPr>
          <w:color w:val="000000"/>
          <w:spacing w:val="10"/>
          <w:kern w:val="0"/>
          <w:sz w:val="24"/>
        </w:rPr>
        <w:t xml:space="preserve"> |OSP |</w:t>
      </w:r>
      <w:r>
        <w:rPr>
          <w:rFonts w:hint="eastAsia"/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四拼板</w:t>
      </w:r>
      <w:r>
        <w:rPr>
          <w:color w:val="000000"/>
          <w:spacing w:val="10"/>
          <w:kern w:val="0"/>
          <w:sz w:val="24"/>
        </w:rPr>
        <w:t>/</w:t>
      </w:r>
      <w:r>
        <w:rPr>
          <w:rFonts w:hint="eastAsia"/>
          <w:color w:val="000000"/>
          <w:spacing w:val="10"/>
          <w:kern w:val="0"/>
          <w:sz w:val="24"/>
        </w:rPr>
        <w:t>256</w:t>
      </w:r>
      <w:r>
        <w:rPr>
          <w:color w:val="000000"/>
          <w:spacing w:val="10"/>
          <w:kern w:val="0"/>
          <w:sz w:val="24"/>
        </w:rPr>
        <w:t>.00*</w:t>
      </w:r>
      <w:r>
        <w:rPr>
          <w:rFonts w:hint="eastAsia"/>
          <w:color w:val="000000"/>
          <w:spacing w:val="10"/>
          <w:kern w:val="0"/>
          <w:sz w:val="24"/>
        </w:rPr>
        <w:t>166.0</w:t>
      </w:r>
      <w:r>
        <w:rPr>
          <w:color w:val="000000"/>
          <w:spacing w:val="10"/>
          <w:kern w:val="0"/>
          <w:sz w:val="24"/>
        </w:rPr>
        <w:t>0*1.</w:t>
      </w:r>
      <w:r>
        <w:rPr>
          <w:rFonts w:hint="eastAsia"/>
          <w:color w:val="000000"/>
          <w:spacing w:val="10"/>
          <w:kern w:val="0"/>
          <w:sz w:val="24"/>
        </w:rPr>
        <w:t>0</w:t>
      </w:r>
    </w:p>
    <w:p w14:paraId="554800C0" w14:textId="77777777" w:rsidR="003543AF" w:rsidRDefault="008D0C55">
      <w:pPr>
        <w:pStyle w:val="3"/>
        <w:numPr>
          <w:ilvl w:val="1"/>
          <w:numId w:val="4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31大类：集成电</w:t>
      </w:r>
      <w:r>
        <w:rPr>
          <w:rFonts w:asciiTheme="majorEastAsia" w:eastAsiaTheme="majorEastAsia" w:hAnsiTheme="majorEastAsia" w:hint="eastAsia"/>
          <w:sz w:val="28"/>
          <w:szCs w:val="28"/>
        </w:rPr>
        <w:t>器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  <w:tblPrChange w:id="249" w:author="wwlh8026" w:date="2022-09-01T09:47:00Z">
          <w:tblPr>
            <w:tblStyle w:val="af5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584"/>
        <w:gridCol w:w="2514"/>
        <w:gridCol w:w="1276"/>
        <w:gridCol w:w="2693"/>
        <w:tblGridChange w:id="250">
          <w:tblGrid>
            <w:gridCol w:w="2584"/>
            <w:gridCol w:w="2514"/>
            <w:gridCol w:w="1276"/>
            <w:gridCol w:w="2693"/>
          </w:tblGrid>
        </w:tblGridChange>
      </w:tblGrid>
      <w:tr w:rsidR="003543AF" w14:paraId="1DDC3BC9" w14:textId="77777777" w:rsidTr="0095778A">
        <w:trPr>
          <w:jc w:val="center"/>
          <w:trPrChange w:id="251" w:author="wwlh8026" w:date="2022-09-01T09:47:00Z">
            <w:trPr>
              <w:jc w:val="center"/>
            </w:trPr>
          </w:trPrChange>
        </w:trPr>
        <w:tc>
          <w:tcPr>
            <w:tcW w:w="5098" w:type="dxa"/>
            <w:gridSpan w:val="2"/>
            <w:tcPrChange w:id="252" w:author="wwlh8026" w:date="2022-09-01T09:47:00Z">
              <w:tcPr>
                <w:tcW w:w="5098" w:type="dxa"/>
                <w:gridSpan w:val="2"/>
              </w:tcPr>
            </w:tcPrChange>
          </w:tcPr>
          <w:p w14:paraId="4651AE6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3969" w:type="dxa"/>
            <w:gridSpan w:val="2"/>
            <w:tcPrChange w:id="253" w:author="wwlh8026" w:date="2022-09-01T09:47:00Z">
              <w:tcPr>
                <w:tcW w:w="3969" w:type="dxa"/>
                <w:gridSpan w:val="2"/>
              </w:tcPr>
            </w:tcPrChange>
          </w:tcPr>
          <w:p w14:paraId="469D5BE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57819C91" w14:textId="77777777" w:rsidTr="0095778A">
        <w:trPr>
          <w:jc w:val="center"/>
          <w:trPrChange w:id="254" w:author="wwlh8026" w:date="2022-09-01T09:47:00Z">
            <w:trPr>
              <w:jc w:val="center"/>
            </w:trPr>
          </w:trPrChange>
        </w:trPr>
        <w:tc>
          <w:tcPr>
            <w:tcW w:w="2584" w:type="dxa"/>
            <w:tcPrChange w:id="255" w:author="wwlh8026" w:date="2022-09-01T09:47:00Z">
              <w:tcPr>
                <w:tcW w:w="2584" w:type="dxa"/>
              </w:tcPr>
            </w:tcPrChange>
          </w:tcPr>
          <w:p w14:paraId="24EE59B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514" w:type="dxa"/>
            <w:tcPrChange w:id="256" w:author="wwlh8026" w:date="2022-09-01T09:47:00Z">
              <w:tcPr>
                <w:tcW w:w="2514" w:type="dxa"/>
              </w:tcPr>
            </w:tcPrChange>
          </w:tcPr>
          <w:p w14:paraId="66F3ED0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276" w:type="dxa"/>
            <w:tcPrChange w:id="257" w:author="wwlh8026" w:date="2022-09-01T09:47:00Z">
              <w:tcPr>
                <w:tcW w:w="1276" w:type="dxa"/>
              </w:tcPr>
            </w:tcPrChange>
          </w:tcPr>
          <w:p w14:paraId="36D9574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693" w:type="dxa"/>
            <w:tcPrChange w:id="258" w:author="wwlh8026" w:date="2022-09-01T09:47:00Z">
              <w:tcPr>
                <w:tcW w:w="2693" w:type="dxa"/>
              </w:tcPr>
            </w:tcPrChange>
          </w:tcPr>
          <w:p w14:paraId="4AF5EC9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225FB53F" w14:textId="77777777" w:rsidTr="0095778A">
        <w:trPr>
          <w:jc w:val="center"/>
          <w:trPrChange w:id="259" w:author="wwlh8026" w:date="2022-09-01T09:47:00Z">
            <w:trPr>
              <w:jc w:val="center"/>
            </w:trPr>
          </w:trPrChange>
        </w:trPr>
        <w:tc>
          <w:tcPr>
            <w:tcW w:w="2584" w:type="dxa"/>
            <w:vMerge w:val="restart"/>
            <w:vAlign w:val="center"/>
            <w:tcPrChange w:id="260" w:author="wwlh8026" w:date="2022-09-01T09:47:00Z">
              <w:tcPr>
                <w:tcW w:w="2584" w:type="dxa"/>
                <w:vMerge w:val="restart"/>
                <w:vAlign w:val="center"/>
              </w:tcPr>
            </w:tcPrChange>
          </w:tcPr>
          <w:p w14:paraId="2260465D" w14:textId="77777777" w:rsidR="003543AF" w:rsidRDefault="008D0C55">
            <w:pPr>
              <w:pStyle w:val="12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514" w:type="dxa"/>
            <w:vMerge w:val="restart"/>
            <w:vAlign w:val="center"/>
            <w:tcPrChange w:id="261" w:author="wwlh8026" w:date="2022-09-01T09:47:00Z">
              <w:tcPr>
                <w:tcW w:w="2514" w:type="dxa"/>
                <w:vMerge w:val="restart"/>
                <w:vAlign w:val="center"/>
              </w:tcPr>
            </w:tcPrChange>
          </w:tcPr>
          <w:p w14:paraId="62780F89" w14:textId="77777777" w:rsidR="003543AF" w:rsidRDefault="008D0C55">
            <w:pPr>
              <w:pStyle w:val="12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集成电器</w:t>
            </w:r>
          </w:p>
        </w:tc>
        <w:tc>
          <w:tcPr>
            <w:tcW w:w="1276" w:type="dxa"/>
            <w:tcPrChange w:id="262" w:author="wwlh8026" w:date="2022-09-01T09:47:00Z">
              <w:tcPr>
                <w:tcW w:w="1276" w:type="dxa"/>
              </w:tcPr>
            </w:tcPrChange>
          </w:tcPr>
          <w:p w14:paraId="32F8EBF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PrChange w:id="263" w:author="wwlh8026" w:date="2022-09-01T09:47:00Z">
              <w:tcPr>
                <w:tcW w:w="2693" w:type="dxa"/>
              </w:tcPr>
            </w:tcPrChange>
          </w:tcPr>
          <w:p w14:paraId="12820DF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Wi-Fi芯片</w:t>
            </w:r>
          </w:p>
        </w:tc>
      </w:tr>
      <w:tr w:rsidR="003543AF" w14:paraId="171641F5" w14:textId="77777777" w:rsidTr="0095778A">
        <w:trPr>
          <w:jc w:val="center"/>
          <w:trPrChange w:id="26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65" w:author="wwlh8026" w:date="2022-09-01T09:47:00Z">
              <w:tcPr>
                <w:tcW w:w="2584" w:type="dxa"/>
                <w:vMerge/>
              </w:tcPr>
            </w:tcPrChange>
          </w:tcPr>
          <w:p w14:paraId="4CB901E9" w14:textId="77777777" w:rsidR="003543AF" w:rsidRDefault="003543AF">
            <w:pPr>
              <w:pStyle w:val="12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66" w:author="wwlh8026" w:date="2022-09-01T09:47:00Z">
              <w:tcPr>
                <w:tcW w:w="2514" w:type="dxa"/>
                <w:vMerge/>
              </w:tcPr>
            </w:tcPrChange>
          </w:tcPr>
          <w:p w14:paraId="708B212E" w14:textId="77777777" w:rsidR="003543AF" w:rsidRDefault="003543AF">
            <w:pPr>
              <w:pStyle w:val="12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67" w:author="wwlh8026" w:date="2022-09-01T09:47:00Z">
              <w:tcPr>
                <w:tcW w:w="1276" w:type="dxa"/>
              </w:tcPr>
            </w:tcPrChange>
          </w:tcPr>
          <w:p w14:paraId="2484E43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PrChange w:id="268" w:author="wwlh8026" w:date="2022-09-01T09:47:00Z">
              <w:tcPr>
                <w:tcW w:w="2693" w:type="dxa"/>
              </w:tcPr>
            </w:tcPrChange>
          </w:tcPr>
          <w:p w14:paraId="1934BBD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交换芯片</w:t>
            </w:r>
          </w:p>
        </w:tc>
      </w:tr>
      <w:tr w:rsidR="003543AF" w14:paraId="569D5C86" w14:textId="77777777" w:rsidTr="0095778A">
        <w:trPr>
          <w:jc w:val="center"/>
          <w:trPrChange w:id="26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70" w:author="wwlh8026" w:date="2022-09-01T09:47:00Z">
              <w:tcPr>
                <w:tcW w:w="2584" w:type="dxa"/>
                <w:vMerge/>
              </w:tcPr>
            </w:tcPrChange>
          </w:tcPr>
          <w:p w14:paraId="4BECFF3D" w14:textId="77777777" w:rsidR="003543AF" w:rsidRDefault="003543AF">
            <w:pPr>
              <w:pStyle w:val="12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71" w:author="wwlh8026" w:date="2022-09-01T09:47:00Z">
              <w:tcPr>
                <w:tcW w:w="2514" w:type="dxa"/>
                <w:vMerge/>
              </w:tcPr>
            </w:tcPrChange>
          </w:tcPr>
          <w:p w14:paraId="5E089994" w14:textId="77777777" w:rsidR="003543AF" w:rsidRDefault="003543AF">
            <w:pPr>
              <w:pStyle w:val="12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72" w:author="wwlh8026" w:date="2022-09-01T09:47:00Z">
              <w:tcPr>
                <w:tcW w:w="1276" w:type="dxa"/>
              </w:tcPr>
            </w:tcPrChange>
          </w:tcPr>
          <w:p w14:paraId="0AF8BB7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PrChange w:id="273" w:author="wwlh8026" w:date="2022-09-01T09:47:00Z">
              <w:tcPr>
                <w:tcW w:w="2693" w:type="dxa"/>
              </w:tcPr>
            </w:tcPrChange>
          </w:tcPr>
          <w:p w14:paraId="033D02B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CPU/MCU</w:t>
            </w:r>
          </w:p>
        </w:tc>
      </w:tr>
      <w:tr w:rsidR="003543AF" w14:paraId="3774299F" w14:textId="77777777" w:rsidTr="0095778A">
        <w:trPr>
          <w:jc w:val="center"/>
          <w:trPrChange w:id="27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75" w:author="wwlh8026" w:date="2022-09-01T09:47:00Z">
              <w:tcPr>
                <w:tcW w:w="2584" w:type="dxa"/>
                <w:vMerge/>
              </w:tcPr>
            </w:tcPrChange>
          </w:tcPr>
          <w:p w14:paraId="6DF3762B" w14:textId="77777777" w:rsidR="003543AF" w:rsidRDefault="003543AF">
            <w:pPr>
              <w:pStyle w:val="12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76" w:author="wwlh8026" w:date="2022-09-01T09:47:00Z">
              <w:tcPr>
                <w:tcW w:w="2514" w:type="dxa"/>
                <w:vMerge/>
              </w:tcPr>
            </w:tcPrChange>
          </w:tcPr>
          <w:p w14:paraId="30093945" w14:textId="77777777" w:rsidR="003543AF" w:rsidRDefault="003543AF">
            <w:pPr>
              <w:pStyle w:val="12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77" w:author="wwlh8026" w:date="2022-09-01T09:47:00Z">
              <w:tcPr>
                <w:tcW w:w="1276" w:type="dxa"/>
              </w:tcPr>
            </w:tcPrChange>
          </w:tcPr>
          <w:p w14:paraId="6CE6EA6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PrChange w:id="278" w:author="wwlh8026" w:date="2022-09-01T09:47:00Z">
              <w:tcPr>
                <w:tcW w:w="2693" w:type="dxa"/>
              </w:tcPr>
            </w:tcPrChange>
          </w:tcPr>
          <w:p w14:paraId="71BB3F3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图像传感器</w:t>
            </w:r>
          </w:p>
        </w:tc>
      </w:tr>
      <w:tr w:rsidR="003543AF" w14:paraId="317A59CA" w14:textId="77777777" w:rsidTr="0095778A">
        <w:trPr>
          <w:jc w:val="center"/>
          <w:trPrChange w:id="27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80" w:author="wwlh8026" w:date="2022-09-01T09:47:00Z">
              <w:tcPr>
                <w:tcW w:w="2584" w:type="dxa"/>
                <w:vMerge/>
              </w:tcPr>
            </w:tcPrChange>
          </w:tcPr>
          <w:p w14:paraId="7E6D851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81" w:author="wwlh8026" w:date="2022-09-01T09:47:00Z">
              <w:tcPr>
                <w:tcW w:w="2514" w:type="dxa"/>
                <w:vMerge/>
              </w:tcPr>
            </w:tcPrChange>
          </w:tcPr>
          <w:p w14:paraId="4A9886E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82" w:author="wwlh8026" w:date="2022-09-01T09:47:00Z">
              <w:tcPr>
                <w:tcW w:w="1276" w:type="dxa"/>
              </w:tcPr>
            </w:tcPrChange>
          </w:tcPr>
          <w:p w14:paraId="587BE59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PrChange w:id="283" w:author="wwlh8026" w:date="2022-09-01T09:47:00Z">
              <w:tcPr>
                <w:tcW w:w="2693" w:type="dxa"/>
              </w:tcPr>
            </w:tcPrChange>
          </w:tcPr>
          <w:p w14:paraId="2424C3D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LDO</w:t>
            </w:r>
          </w:p>
        </w:tc>
      </w:tr>
      <w:tr w:rsidR="003543AF" w14:paraId="6261ADE2" w14:textId="77777777" w:rsidTr="0095778A">
        <w:trPr>
          <w:jc w:val="center"/>
          <w:trPrChange w:id="28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85" w:author="wwlh8026" w:date="2022-09-01T09:47:00Z">
              <w:tcPr>
                <w:tcW w:w="2584" w:type="dxa"/>
                <w:vMerge/>
              </w:tcPr>
            </w:tcPrChange>
          </w:tcPr>
          <w:p w14:paraId="3DD35AD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86" w:author="wwlh8026" w:date="2022-09-01T09:47:00Z">
              <w:tcPr>
                <w:tcW w:w="2514" w:type="dxa"/>
                <w:vMerge/>
              </w:tcPr>
            </w:tcPrChange>
          </w:tcPr>
          <w:p w14:paraId="70500C3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87" w:author="wwlh8026" w:date="2022-09-01T09:47:00Z">
              <w:tcPr>
                <w:tcW w:w="1276" w:type="dxa"/>
              </w:tcPr>
            </w:tcPrChange>
          </w:tcPr>
          <w:p w14:paraId="49F1A9B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PrChange w:id="288" w:author="wwlh8026" w:date="2022-09-01T09:47:00Z">
              <w:tcPr>
                <w:tcW w:w="2693" w:type="dxa"/>
              </w:tcPr>
            </w:tcPrChange>
          </w:tcPr>
          <w:p w14:paraId="5707D42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DC-DC</w:t>
            </w:r>
          </w:p>
        </w:tc>
      </w:tr>
      <w:tr w:rsidR="003543AF" w14:paraId="3FACA7A7" w14:textId="77777777" w:rsidTr="0095778A">
        <w:trPr>
          <w:jc w:val="center"/>
          <w:trPrChange w:id="28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290" w:author="wwlh8026" w:date="2022-09-01T09:47:00Z">
              <w:tcPr>
                <w:tcW w:w="2584" w:type="dxa"/>
                <w:vMerge/>
              </w:tcPr>
            </w:tcPrChange>
          </w:tcPr>
          <w:p w14:paraId="5858A44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91" w:author="wwlh8026" w:date="2022-09-01T09:47:00Z">
              <w:tcPr>
                <w:tcW w:w="2514" w:type="dxa"/>
                <w:vMerge/>
              </w:tcPr>
            </w:tcPrChange>
          </w:tcPr>
          <w:p w14:paraId="5BA2DDD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92" w:author="wwlh8026" w:date="2022-09-01T09:47:00Z">
              <w:tcPr>
                <w:tcW w:w="1276" w:type="dxa"/>
              </w:tcPr>
            </w:tcPrChange>
          </w:tcPr>
          <w:p w14:paraId="1225FEE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PrChange w:id="293" w:author="wwlh8026" w:date="2022-09-01T09:47:00Z">
              <w:tcPr>
                <w:tcW w:w="2693" w:type="dxa"/>
              </w:tcPr>
            </w:tcPrChange>
          </w:tcPr>
          <w:p w14:paraId="56B02C9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AC-DC</w:t>
            </w:r>
          </w:p>
        </w:tc>
      </w:tr>
      <w:tr w:rsidR="003543AF" w14:paraId="230B4502" w14:textId="77777777" w:rsidTr="0095778A">
        <w:trPr>
          <w:trHeight w:val="209"/>
          <w:jc w:val="center"/>
          <w:trPrChange w:id="294" w:author="wwlh8026" w:date="2022-09-01T09:47:00Z">
            <w:trPr>
              <w:trHeight w:val="209"/>
              <w:jc w:val="center"/>
            </w:trPr>
          </w:trPrChange>
        </w:trPr>
        <w:tc>
          <w:tcPr>
            <w:tcW w:w="2584" w:type="dxa"/>
            <w:vMerge/>
            <w:tcPrChange w:id="295" w:author="wwlh8026" w:date="2022-09-01T09:47:00Z">
              <w:tcPr>
                <w:tcW w:w="2584" w:type="dxa"/>
                <w:vMerge/>
              </w:tcPr>
            </w:tcPrChange>
          </w:tcPr>
          <w:p w14:paraId="5DA88DF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296" w:author="wwlh8026" w:date="2022-09-01T09:47:00Z">
              <w:tcPr>
                <w:tcW w:w="2514" w:type="dxa"/>
                <w:vMerge/>
              </w:tcPr>
            </w:tcPrChange>
          </w:tcPr>
          <w:p w14:paraId="265BA7A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297" w:author="wwlh8026" w:date="2022-09-01T09:47:00Z">
              <w:tcPr>
                <w:tcW w:w="1276" w:type="dxa"/>
              </w:tcPr>
            </w:tcPrChange>
          </w:tcPr>
          <w:p w14:paraId="253AB65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tcPrChange w:id="298" w:author="wwlh8026" w:date="2022-09-01T09:47:00Z">
              <w:tcPr>
                <w:tcW w:w="2693" w:type="dxa"/>
              </w:tcPr>
            </w:tcPrChange>
          </w:tcPr>
          <w:p w14:paraId="5871DBD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NOR FLASH</w:t>
            </w:r>
          </w:p>
        </w:tc>
      </w:tr>
      <w:tr w:rsidR="003543AF" w14:paraId="311D7724" w14:textId="77777777" w:rsidTr="0095778A">
        <w:trPr>
          <w:jc w:val="center"/>
          <w:trPrChange w:id="29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00" w:author="wwlh8026" w:date="2022-09-01T09:47:00Z">
              <w:tcPr>
                <w:tcW w:w="2584" w:type="dxa"/>
                <w:vMerge/>
              </w:tcPr>
            </w:tcPrChange>
          </w:tcPr>
          <w:p w14:paraId="0263344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01" w:author="wwlh8026" w:date="2022-09-01T09:47:00Z">
              <w:tcPr>
                <w:tcW w:w="2514" w:type="dxa"/>
                <w:vMerge/>
              </w:tcPr>
            </w:tcPrChange>
          </w:tcPr>
          <w:p w14:paraId="32D90D0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02" w:author="wwlh8026" w:date="2022-09-01T09:47:00Z">
              <w:tcPr>
                <w:tcW w:w="1276" w:type="dxa"/>
              </w:tcPr>
            </w:tcPrChange>
          </w:tcPr>
          <w:p w14:paraId="4BD6078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2693" w:type="dxa"/>
            <w:tcPrChange w:id="303" w:author="wwlh8026" w:date="2022-09-01T09:47:00Z">
              <w:tcPr>
                <w:tcW w:w="2693" w:type="dxa"/>
              </w:tcPr>
            </w:tcPrChange>
          </w:tcPr>
          <w:p w14:paraId="6CEBE7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NAND FLASH</w:t>
            </w:r>
          </w:p>
        </w:tc>
      </w:tr>
      <w:tr w:rsidR="003543AF" w14:paraId="17E687B8" w14:textId="77777777" w:rsidTr="0095778A">
        <w:trPr>
          <w:jc w:val="center"/>
          <w:trPrChange w:id="30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05" w:author="wwlh8026" w:date="2022-09-01T09:47:00Z">
              <w:tcPr>
                <w:tcW w:w="2584" w:type="dxa"/>
                <w:vMerge/>
              </w:tcPr>
            </w:tcPrChange>
          </w:tcPr>
          <w:p w14:paraId="52705EF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06" w:author="wwlh8026" w:date="2022-09-01T09:47:00Z">
              <w:tcPr>
                <w:tcW w:w="2514" w:type="dxa"/>
                <w:vMerge/>
              </w:tcPr>
            </w:tcPrChange>
          </w:tcPr>
          <w:p w14:paraId="3BF72C9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07" w:author="wwlh8026" w:date="2022-09-01T09:47:00Z">
              <w:tcPr>
                <w:tcW w:w="1276" w:type="dxa"/>
              </w:tcPr>
            </w:tcPrChange>
          </w:tcPr>
          <w:p w14:paraId="1476DCC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17</w:t>
            </w:r>
          </w:p>
        </w:tc>
        <w:tc>
          <w:tcPr>
            <w:tcW w:w="2693" w:type="dxa"/>
            <w:tcPrChange w:id="308" w:author="wwlh8026" w:date="2022-09-01T09:47:00Z">
              <w:tcPr>
                <w:tcW w:w="2693" w:type="dxa"/>
              </w:tcPr>
            </w:tcPrChange>
          </w:tcPr>
          <w:p w14:paraId="2EFF6C3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DDR</w:t>
            </w:r>
          </w:p>
        </w:tc>
      </w:tr>
      <w:tr w:rsidR="003543AF" w14:paraId="4E215192" w14:textId="77777777" w:rsidTr="0095778A">
        <w:trPr>
          <w:jc w:val="center"/>
          <w:trPrChange w:id="30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10" w:author="wwlh8026" w:date="2022-09-01T09:47:00Z">
              <w:tcPr>
                <w:tcW w:w="2584" w:type="dxa"/>
                <w:vMerge/>
              </w:tcPr>
            </w:tcPrChange>
          </w:tcPr>
          <w:p w14:paraId="01F1514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11" w:author="wwlh8026" w:date="2022-09-01T09:47:00Z">
              <w:tcPr>
                <w:tcW w:w="2514" w:type="dxa"/>
                <w:vMerge/>
              </w:tcPr>
            </w:tcPrChange>
          </w:tcPr>
          <w:p w14:paraId="21C6A89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12" w:author="wwlh8026" w:date="2022-09-01T09:47:00Z">
              <w:tcPr>
                <w:tcW w:w="1276" w:type="dxa"/>
              </w:tcPr>
            </w:tcPrChange>
          </w:tcPr>
          <w:p w14:paraId="5D3E865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8</w:t>
            </w:r>
          </w:p>
        </w:tc>
        <w:tc>
          <w:tcPr>
            <w:tcW w:w="2693" w:type="dxa"/>
            <w:tcPrChange w:id="313" w:author="wwlh8026" w:date="2022-09-01T09:47:00Z">
              <w:tcPr>
                <w:tcW w:w="2693" w:type="dxa"/>
              </w:tcPr>
            </w:tcPrChange>
          </w:tcPr>
          <w:p w14:paraId="42B5A90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PHY</w:t>
            </w:r>
          </w:p>
        </w:tc>
      </w:tr>
      <w:tr w:rsidR="003543AF" w14:paraId="0B91A67F" w14:textId="77777777" w:rsidTr="0095778A">
        <w:trPr>
          <w:jc w:val="center"/>
          <w:trPrChange w:id="31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15" w:author="wwlh8026" w:date="2022-09-01T09:47:00Z">
              <w:tcPr>
                <w:tcW w:w="2584" w:type="dxa"/>
                <w:vMerge/>
              </w:tcPr>
            </w:tcPrChange>
          </w:tcPr>
          <w:p w14:paraId="6F432F7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16" w:author="wwlh8026" w:date="2022-09-01T09:47:00Z">
              <w:tcPr>
                <w:tcW w:w="2514" w:type="dxa"/>
                <w:vMerge/>
              </w:tcPr>
            </w:tcPrChange>
          </w:tcPr>
          <w:p w14:paraId="7F80075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17" w:author="wwlh8026" w:date="2022-09-01T09:47:00Z">
              <w:tcPr>
                <w:tcW w:w="1276" w:type="dxa"/>
              </w:tcPr>
            </w:tcPrChange>
          </w:tcPr>
          <w:p w14:paraId="6DA6C09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2693" w:type="dxa"/>
            <w:tcPrChange w:id="318" w:author="wwlh8026" w:date="2022-09-01T09:47:00Z">
              <w:tcPr>
                <w:tcW w:w="2693" w:type="dxa"/>
              </w:tcPr>
            </w:tcPrChange>
          </w:tcPr>
          <w:p w14:paraId="31364F6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音频功放</w:t>
            </w:r>
          </w:p>
        </w:tc>
      </w:tr>
      <w:tr w:rsidR="003543AF" w14:paraId="3C8A2B6E" w14:textId="77777777" w:rsidTr="0095778A">
        <w:trPr>
          <w:jc w:val="center"/>
          <w:trPrChange w:id="31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20" w:author="wwlh8026" w:date="2022-09-01T09:47:00Z">
              <w:tcPr>
                <w:tcW w:w="2584" w:type="dxa"/>
                <w:vMerge/>
              </w:tcPr>
            </w:tcPrChange>
          </w:tcPr>
          <w:p w14:paraId="6DAD1BD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21" w:author="wwlh8026" w:date="2022-09-01T09:47:00Z">
              <w:tcPr>
                <w:tcW w:w="2514" w:type="dxa"/>
                <w:vMerge/>
              </w:tcPr>
            </w:tcPrChange>
          </w:tcPr>
          <w:p w14:paraId="25111E4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22" w:author="wwlh8026" w:date="2022-09-01T09:47:00Z">
              <w:tcPr>
                <w:tcW w:w="1276" w:type="dxa"/>
              </w:tcPr>
            </w:tcPrChange>
          </w:tcPr>
          <w:p w14:paraId="1CC385A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693" w:type="dxa"/>
            <w:tcPrChange w:id="323" w:author="wwlh8026" w:date="2022-09-01T09:47:00Z">
              <w:tcPr>
                <w:tcW w:w="2693" w:type="dxa"/>
              </w:tcPr>
            </w:tcPrChange>
          </w:tcPr>
          <w:p w14:paraId="13EB14D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ICR驱动</w:t>
            </w:r>
          </w:p>
        </w:tc>
      </w:tr>
      <w:tr w:rsidR="003543AF" w14:paraId="628302C8" w14:textId="77777777" w:rsidTr="0095778A">
        <w:trPr>
          <w:jc w:val="center"/>
          <w:trPrChange w:id="32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25" w:author="wwlh8026" w:date="2022-09-01T09:47:00Z">
              <w:tcPr>
                <w:tcW w:w="2584" w:type="dxa"/>
                <w:vMerge/>
              </w:tcPr>
            </w:tcPrChange>
          </w:tcPr>
          <w:p w14:paraId="1BB0F9D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26" w:author="wwlh8026" w:date="2022-09-01T09:47:00Z">
              <w:tcPr>
                <w:tcW w:w="2514" w:type="dxa"/>
                <w:vMerge/>
              </w:tcPr>
            </w:tcPrChange>
          </w:tcPr>
          <w:p w14:paraId="6F6CC57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27" w:author="wwlh8026" w:date="2022-09-01T09:47:00Z">
              <w:tcPr>
                <w:tcW w:w="1276" w:type="dxa"/>
              </w:tcPr>
            </w:tcPrChange>
          </w:tcPr>
          <w:p w14:paraId="3AE0D18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PrChange w:id="328" w:author="wwlh8026" w:date="2022-09-01T09:47:00Z">
              <w:tcPr>
                <w:tcW w:w="2693" w:type="dxa"/>
              </w:tcPr>
            </w:tcPrChange>
          </w:tcPr>
          <w:p w14:paraId="5DD2293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驱动IC</w:t>
            </w:r>
          </w:p>
        </w:tc>
      </w:tr>
      <w:tr w:rsidR="003543AF" w14:paraId="6AF518A0" w14:textId="77777777" w:rsidTr="0095778A">
        <w:trPr>
          <w:jc w:val="center"/>
          <w:trPrChange w:id="32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30" w:author="wwlh8026" w:date="2022-09-01T09:47:00Z">
              <w:tcPr>
                <w:tcW w:w="2584" w:type="dxa"/>
                <w:vMerge/>
              </w:tcPr>
            </w:tcPrChange>
          </w:tcPr>
          <w:p w14:paraId="570EA58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31" w:author="wwlh8026" w:date="2022-09-01T09:47:00Z">
              <w:tcPr>
                <w:tcW w:w="2514" w:type="dxa"/>
                <w:vMerge/>
              </w:tcPr>
            </w:tcPrChange>
          </w:tcPr>
          <w:p w14:paraId="67F0CA9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32" w:author="wwlh8026" w:date="2022-09-01T09:47:00Z">
              <w:tcPr>
                <w:tcW w:w="1276" w:type="dxa"/>
              </w:tcPr>
            </w:tcPrChange>
          </w:tcPr>
          <w:p w14:paraId="1B99C71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tcPrChange w:id="333" w:author="wwlh8026" w:date="2022-09-01T09:47:00Z">
              <w:tcPr>
                <w:tcW w:w="2693" w:type="dxa"/>
              </w:tcPr>
            </w:tcPrChange>
          </w:tcPr>
          <w:p w14:paraId="7576D5C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线路驱动</w:t>
            </w:r>
          </w:p>
        </w:tc>
      </w:tr>
      <w:tr w:rsidR="003543AF" w14:paraId="560B451F" w14:textId="77777777" w:rsidTr="0095778A">
        <w:trPr>
          <w:jc w:val="center"/>
          <w:trPrChange w:id="33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35" w:author="wwlh8026" w:date="2022-09-01T09:47:00Z">
              <w:tcPr>
                <w:tcW w:w="2584" w:type="dxa"/>
                <w:vMerge/>
              </w:tcPr>
            </w:tcPrChange>
          </w:tcPr>
          <w:p w14:paraId="57BE956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36" w:author="wwlh8026" w:date="2022-09-01T09:47:00Z">
              <w:tcPr>
                <w:tcW w:w="2514" w:type="dxa"/>
                <w:vMerge/>
              </w:tcPr>
            </w:tcPrChange>
          </w:tcPr>
          <w:p w14:paraId="4576842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37" w:author="wwlh8026" w:date="2022-09-01T09:47:00Z">
              <w:tcPr>
                <w:tcW w:w="1276" w:type="dxa"/>
              </w:tcPr>
            </w:tcPrChange>
          </w:tcPr>
          <w:p w14:paraId="6EB9CAE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tcPrChange w:id="338" w:author="wwlh8026" w:date="2022-09-01T09:47:00Z">
              <w:tcPr>
                <w:tcW w:w="2693" w:type="dxa"/>
              </w:tcPr>
            </w:tcPrChange>
          </w:tcPr>
          <w:p w14:paraId="68A9D2D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传感I</w:t>
            </w:r>
            <w:r>
              <w:rPr>
                <w:rFonts w:ascii="宋体" w:hAnsi="宋体"/>
                <w:b w:val="0"/>
                <w:sz w:val="24"/>
                <w:szCs w:val="24"/>
              </w:rPr>
              <w:t>C</w:t>
            </w:r>
          </w:p>
        </w:tc>
      </w:tr>
      <w:tr w:rsidR="003543AF" w14:paraId="2C1220E4" w14:textId="77777777" w:rsidTr="0095778A">
        <w:trPr>
          <w:jc w:val="center"/>
          <w:trPrChange w:id="33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40" w:author="wwlh8026" w:date="2022-09-01T09:47:00Z">
              <w:tcPr>
                <w:tcW w:w="2584" w:type="dxa"/>
                <w:vMerge/>
              </w:tcPr>
            </w:tcPrChange>
          </w:tcPr>
          <w:p w14:paraId="0967922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41" w:author="wwlh8026" w:date="2022-09-01T09:47:00Z">
              <w:tcPr>
                <w:tcW w:w="2514" w:type="dxa"/>
                <w:vMerge/>
              </w:tcPr>
            </w:tcPrChange>
          </w:tcPr>
          <w:p w14:paraId="655DA3A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42" w:author="wwlh8026" w:date="2022-09-01T09:47:00Z">
              <w:tcPr>
                <w:tcW w:w="1276" w:type="dxa"/>
              </w:tcPr>
            </w:tcPrChange>
          </w:tcPr>
          <w:p w14:paraId="545B0E5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tcPrChange w:id="343" w:author="wwlh8026" w:date="2022-09-01T09:47:00Z">
              <w:tcPr>
                <w:tcW w:w="2693" w:type="dxa"/>
              </w:tcPr>
            </w:tcPrChange>
          </w:tcPr>
          <w:p w14:paraId="4441D19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L</w:t>
            </w:r>
            <w:r>
              <w:rPr>
                <w:rFonts w:ascii="宋体" w:hAnsi="宋体"/>
                <w:b w:val="0"/>
                <w:sz w:val="24"/>
                <w:szCs w:val="24"/>
              </w:rPr>
              <w:t>ED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驱动I</w:t>
            </w:r>
            <w:r>
              <w:rPr>
                <w:rFonts w:ascii="宋体" w:hAnsi="宋体"/>
                <w:b w:val="0"/>
                <w:sz w:val="24"/>
                <w:szCs w:val="24"/>
              </w:rPr>
              <w:t>C</w:t>
            </w:r>
          </w:p>
        </w:tc>
      </w:tr>
      <w:tr w:rsidR="003543AF" w14:paraId="1A0BB236" w14:textId="77777777" w:rsidTr="0095778A">
        <w:trPr>
          <w:jc w:val="center"/>
          <w:ins w:id="344" w:author="wwlh8026" w:date="2022-05-28T16:09:00Z"/>
          <w:trPrChange w:id="345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46" w:author="wwlh8026" w:date="2022-09-01T09:47:00Z">
              <w:tcPr>
                <w:tcW w:w="2584" w:type="dxa"/>
                <w:vMerge/>
              </w:tcPr>
            </w:tcPrChange>
          </w:tcPr>
          <w:p w14:paraId="4E84838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47" w:author="wwlh8026" w:date="2022-05-28T16:0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48" w:author="wwlh8026" w:date="2022-09-01T09:47:00Z">
              <w:tcPr>
                <w:tcW w:w="2514" w:type="dxa"/>
                <w:vMerge/>
              </w:tcPr>
            </w:tcPrChange>
          </w:tcPr>
          <w:p w14:paraId="4CB77EF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49" w:author="wwlh8026" w:date="2022-05-28T16:0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50" w:author="wwlh8026" w:date="2022-09-01T09:47:00Z">
              <w:tcPr>
                <w:tcW w:w="1276" w:type="dxa"/>
              </w:tcPr>
            </w:tcPrChange>
          </w:tcPr>
          <w:p w14:paraId="368E427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51" w:author="wwlh8026" w:date="2022-05-28T16:09:00Z"/>
                <w:rFonts w:ascii="宋体" w:hAnsi="宋体"/>
                <w:b w:val="0"/>
                <w:sz w:val="24"/>
                <w:szCs w:val="24"/>
              </w:rPr>
            </w:pPr>
            <w:ins w:id="352" w:author="wwlh8026" w:date="2022-05-28T16:0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5</w:t>
              </w:r>
            </w:ins>
          </w:p>
        </w:tc>
        <w:tc>
          <w:tcPr>
            <w:tcW w:w="2693" w:type="dxa"/>
            <w:tcPrChange w:id="353" w:author="wwlh8026" w:date="2022-09-01T09:47:00Z">
              <w:tcPr>
                <w:tcW w:w="2693" w:type="dxa"/>
              </w:tcPr>
            </w:tcPrChange>
          </w:tcPr>
          <w:p w14:paraId="0A98915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54" w:author="wwlh8026" w:date="2022-05-28T16:09:00Z"/>
                <w:rFonts w:ascii="宋体" w:hAnsi="宋体"/>
                <w:b w:val="0"/>
                <w:sz w:val="24"/>
                <w:szCs w:val="24"/>
              </w:rPr>
            </w:pPr>
            <w:ins w:id="355" w:author="wwlh8026" w:date="2022-05-28T16:0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D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C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控制器</w:t>
              </w:r>
            </w:ins>
          </w:p>
        </w:tc>
      </w:tr>
      <w:tr w:rsidR="003543AF" w14:paraId="03C7F9C9" w14:textId="77777777" w:rsidTr="0095778A">
        <w:trPr>
          <w:jc w:val="center"/>
          <w:ins w:id="356" w:author="wwlh8026" w:date="2022-05-28T16:50:00Z"/>
          <w:trPrChange w:id="357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58" w:author="wwlh8026" w:date="2022-09-01T09:47:00Z">
              <w:tcPr>
                <w:tcW w:w="2584" w:type="dxa"/>
                <w:vMerge/>
              </w:tcPr>
            </w:tcPrChange>
          </w:tcPr>
          <w:p w14:paraId="4DC076A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59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60" w:author="wwlh8026" w:date="2022-09-01T09:47:00Z">
              <w:tcPr>
                <w:tcW w:w="2514" w:type="dxa"/>
                <w:vMerge/>
              </w:tcPr>
            </w:tcPrChange>
          </w:tcPr>
          <w:p w14:paraId="6B9548A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61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62" w:author="wwlh8026" w:date="2022-09-01T09:47:00Z">
              <w:tcPr>
                <w:tcW w:w="1276" w:type="dxa"/>
              </w:tcPr>
            </w:tcPrChange>
          </w:tcPr>
          <w:p w14:paraId="5911E46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63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64" w:author="wwlh8026" w:date="2022-05-28T16:50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0</w:t>
              </w:r>
            </w:ins>
          </w:p>
        </w:tc>
        <w:tc>
          <w:tcPr>
            <w:tcW w:w="2693" w:type="dxa"/>
            <w:tcPrChange w:id="365" w:author="wwlh8026" w:date="2022-09-01T09:47:00Z">
              <w:tcPr>
                <w:tcW w:w="2693" w:type="dxa"/>
              </w:tcPr>
            </w:tcPrChange>
          </w:tcPr>
          <w:p w14:paraId="1E74D97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66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67" w:author="wwlh8026" w:date="2022-05-28T16:50:00Z">
              <w:r>
                <w:rPr>
                  <w:rFonts w:ascii="宋体" w:hAnsi="宋体"/>
                  <w:b w:val="0"/>
                  <w:sz w:val="24"/>
                  <w:szCs w:val="24"/>
                </w:rPr>
                <w:t>EEPROM</w:t>
              </w:r>
            </w:ins>
          </w:p>
        </w:tc>
      </w:tr>
      <w:tr w:rsidR="003543AF" w14:paraId="03D707B1" w14:textId="77777777" w:rsidTr="0095778A">
        <w:trPr>
          <w:jc w:val="center"/>
          <w:ins w:id="368" w:author="wwlh8026" w:date="2022-05-28T16:50:00Z"/>
          <w:trPrChange w:id="369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70" w:author="wwlh8026" w:date="2022-09-01T09:47:00Z">
              <w:tcPr>
                <w:tcW w:w="2584" w:type="dxa"/>
                <w:vMerge/>
              </w:tcPr>
            </w:tcPrChange>
          </w:tcPr>
          <w:p w14:paraId="29C64D0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71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72" w:author="wwlh8026" w:date="2022-09-01T09:47:00Z">
              <w:tcPr>
                <w:tcW w:w="2514" w:type="dxa"/>
                <w:vMerge/>
              </w:tcPr>
            </w:tcPrChange>
          </w:tcPr>
          <w:p w14:paraId="37865B3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73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74" w:author="wwlh8026" w:date="2022-09-01T09:47:00Z">
              <w:tcPr>
                <w:tcW w:w="1276" w:type="dxa"/>
              </w:tcPr>
            </w:tcPrChange>
          </w:tcPr>
          <w:p w14:paraId="38670E8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75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76" w:author="wwlh8026" w:date="2022-05-28T16:50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1</w:t>
              </w:r>
            </w:ins>
          </w:p>
        </w:tc>
        <w:tc>
          <w:tcPr>
            <w:tcW w:w="2693" w:type="dxa"/>
            <w:tcPrChange w:id="377" w:author="wwlh8026" w:date="2022-09-01T09:47:00Z">
              <w:tcPr>
                <w:tcW w:w="2693" w:type="dxa"/>
              </w:tcPr>
            </w:tcPrChange>
          </w:tcPr>
          <w:p w14:paraId="64A4081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78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79" w:author="wwlh8026" w:date="2022-05-28T16:50:00Z">
              <w:r>
                <w:rPr>
                  <w:rFonts w:ascii="宋体" w:hAnsi="宋体"/>
                  <w:b w:val="0"/>
                  <w:sz w:val="24"/>
                  <w:szCs w:val="24"/>
                </w:rPr>
                <w:t>WATCHDOG</w:t>
              </w:r>
            </w:ins>
          </w:p>
        </w:tc>
      </w:tr>
      <w:tr w:rsidR="003543AF" w14:paraId="12E72AC3" w14:textId="77777777" w:rsidTr="0095778A">
        <w:trPr>
          <w:jc w:val="center"/>
          <w:ins w:id="380" w:author="wwlh8026" w:date="2022-05-28T16:50:00Z"/>
          <w:trPrChange w:id="381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82" w:author="wwlh8026" w:date="2022-09-01T09:47:00Z">
              <w:tcPr>
                <w:tcW w:w="2584" w:type="dxa"/>
                <w:vMerge/>
              </w:tcPr>
            </w:tcPrChange>
          </w:tcPr>
          <w:p w14:paraId="6B4EC0A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83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84" w:author="wwlh8026" w:date="2022-09-01T09:47:00Z">
              <w:tcPr>
                <w:tcW w:w="2514" w:type="dxa"/>
                <w:vMerge/>
              </w:tcPr>
            </w:tcPrChange>
          </w:tcPr>
          <w:p w14:paraId="4741BF1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85" w:author="wwlh8026" w:date="2022-05-28T16:50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86" w:author="wwlh8026" w:date="2022-09-01T09:47:00Z">
              <w:tcPr>
                <w:tcW w:w="1276" w:type="dxa"/>
              </w:tcPr>
            </w:tcPrChange>
          </w:tcPr>
          <w:p w14:paraId="404C383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87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88" w:author="wwlh8026" w:date="2022-05-28T16:50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2</w:t>
              </w:r>
            </w:ins>
          </w:p>
        </w:tc>
        <w:tc>
          <w:tcPr>
            <w:tcW w:w="2693" w:type="dxa"/>
            <w:tcPrChange w:id="389" w:author="wwlh8026" w:date="2022-09-01T09:47:00Z">
              <w:tcPr>
                <w:tcW w:w="2693" w:type="dxa"/>
              </w:tcPr>
            </w:tcPrChange>
          </w:tcPr>
          <w:p w14:paraId="4715303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90" w:author="wwlh8026" w:date="2022-05-28T16:50:00Z"/>
                <w:rFonts w:ascii="宋体" w:hAnsi="宋体"/>
                <w:b w:val="0"/>
                <w:sz w:val="24"/>
                <w:szCs w:val="24"/>
              </w:rPr>
            </w:pPr>
            <w:ins w:id="391" w:author="wwlh8026" w:date="2022-05-28T16:50:00Z">
              <w:r>
                <w:rPr>
                  <w:rFonts w:ascii="宋体" w:hAnsi="宋体"/>
                  <w:b w:val="0"/>
                  <w:sz w:val="24"/>
                  <w:szCs w:val="24"/>
                </w:rPr>
                <w:t>RTC</w:t>
              </w:r>
            </w:ins>
          </w:p>
        </w:tc>
      </w:tr>
      <w:tr w:rsidR="003543AF" w14:paraId="480E509E" w14:textId="77777777" w:rsidTr="0095778A">
        <w:trPr>
          <w:jc w:val="center"/>
          <w:ins w:id="392" w:author="wwlh8026" w:date="2022-05-28T17:18:00Z"/>
          <w:trPrChange w:id="393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394" w:author="wwlh8026" w:date="2022-09-01T09:47:00Z">
              <w:tcPr>
                <w:tcW w:w="2584" w:type="dxa"/>
                <w:vMerge/>
              </w:tcPr>
            </w:tcPrChange>
          </w:tcPr>
          <w:p w14:paraId="4960359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95" w:author="wwlh8026" w:date="2022-05-28T17:18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396" w:author="wwlh8026" w:date="2022-09-01T09:47:00Z">
              <w:tcPr>
                <w:tcW w:w="2514" w:type="dxa"/>
                <w:vMerge/>
              </w:tcPr>
            </w:tcPrChange>
          </w:tcPr>
          <w:p w14:paraId="0AF47E8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397" w:author="wwlh8026" w:date="2022-05-28T17:18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398" w:author="wwlh8026" w:date="2022-09-01T09:47:00Z">
              <w:tcPr>
                <w:tcW w:w="1276" w:type="dxa"/>
              </w:tcPr>
            </w:tcPrChange>
          </w:tcPr>
          <w:p w14:paraId="60A7D6D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399" w:author="wwlh8026" w:date="2022-05-28T17:18:00Z"/>
                <w:rFonts w:ascii="宋体" w:hAnsi="宋体"/>
                <w:b w:val="0"/>
                <w:sz w:val="24"/>
                <w:szCs w:val="24"/>
              </w:rPr>
            </w:pPr>
            <w:ins w:id="400" w:author="wwlh8026" w:date="2022-05-28T17:18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</w:p>
        </w:tc>
        <w:tc>
          <w:tcPr>
            <w:tcW w:w="2693" w:type="dxa"/>
            <w:tcPrChange w:id="401" w:author="wwlh8026" w:date="2022-09-01T09:47:00Z">
              <w:tcPr>
                <w:tcW w:w="2693" w:type="dxa"/>
              </w:tcPr>
            </w:tcPrChange>
          </w:tcPr>
          <w:p w14:paraId="21EACED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402" w:author="wwlh8026" w:date="2022-05-28T17:18:00Z"/>
                <w:rFonts w:ascii="宋体" w:hAnsi="宋体"/>
                <w:b w:val="0"/>
                <w:sz w:val="24"/>
                <w:szCs w:val="24"/>
              </w:rPr>
            </w:pPr>
            <w:ins w:id="403" w:author="wwlh8026" w:date="2022-05-28T17:18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I2C开关</w:t>
              </w:r>
            </w:ins>
          </w:p>
        </w:tc>
      </w:tr>
      <w:tr w:rsidR="003543AF" w14:paraId="77188457" w14:textId="77777777" w:rsidTr="0095778A">
        <w:trPr>
          <w:jc w:val="center"/>
          <w:ins w:id="404" w:author="wwlh8026" w:date="2022-05-28T17:24:00Z"/>
          <w:trPrChange w:id="405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06" w:author="wwlh8026" w:date="2022-09-01T09:47:00Z">
              <w:tcPr>
                <w:tcW w:w="2584" w:type="dxa"/>
                <w:vMerge/>
              </w:tcPr>
            </w:tcPrChange>
          </w:tcPr>
          <w:p w14:paraId="6837ABE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407" w:author="wwlh8026" w:date="2022-05-28T17:24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08" w:author="wwlh8026" w:date="2022-09-01T09:47:00Z">
              <w:tcPr>
                <w:tcW w:w="2514" w:type="dxa"/>
                <w:vMerge/>
              </w:tcPr>
            </w:tcPrChange>
          </w:tcPr>
          <w:p w14:paraId="3ACB2D2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409" w:author="wwlh8026" w:date="2022-05-28T17:24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10" w:author="wwlh8026" w:date="2022-09-01T09:47:00Z">
              <w:tcPr>
                <w:tcW w:w="1276" w:type="dxa"/>
              </w:tcPr>
            </w:tcPrChange>
          </w:tcPr>
          <w:p w14:paraId="1F8F7E9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411" w:author="wwlh8026" w:date="2022-05-28T17:24:00Z"/>
                <w:rFonts w:ascii="宋体" w:hAnsi="宋体"/>
                <w:b w:val="0"/>
                <w:sz w:val="24"/>
                <w:szCs w:val="24"/>
              </w:rPr>
            </w:pPr>
            <w:ins w:id="412" w:author="wwlh8026" w:date="2022-05-28T17:2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</w:ins>
          </w:p>
        </w:tc>
        <w:tc>
          <w:tcPr>
            <w:tcW w:w="2693" w:type="dxa"/>
            <w:tcPrChange w:id="413" w:author="wwlh8026" w:date="2022-09-01T09:47:00Z">
              <w:tcPr>
                <w:tcW w:w="2693" w:type="dxa"/>
              </w:tcPr>
            </w:tcPrChange>
          </w:tcPr>
          <w:p w14:paraId="5EF84FC1" w14:textId="77777777" w:rsidR="003543AF" w:rsidRPr="003543AF" w:rsidRDefault="008D0C55">
            <w:pPr>
              <w:widowControl/>
              <w:jc w:val="left"/>
              <w:rPr>
                <w:ins w:id="414" w:author="wwlh8026" w:date="2022-05-28T17:24:00Z"/>
                <w:rFonts w:ascii="宋体" w:hAnsi="宋体" w:cs="宋体"/>
                <w:b/>
                <w:kern w:val="0"/>
                <w:sz w:val="24"/>
                <w:rPrChange w:id="415" w:author="wwlh8026" w:date="2022-05-28T17:26:00Z">
                  <w:rPr>
                    <w:ins w:id="416" w:author="wwlh8026" w:date="2022-05-28T17:24:00Z"/>
                    <w:rFonts w:ascii="宋体" w:hAnsi="宋体"/>
                    <w:b w:val="0"/>
                    <w:sz w:val="24"/>
                    <w:szCs w:val="24"/>
                  </w:rPr>
                </w:rPrChange>
              </w:rPr>
              <w:pPrChange w:id="417" w:author="wwlh8026" w:date="2022-05-28T17:26:00Z">
                <w:pPr>
                  <w:pStyle w:val="12"/>
                  <w:keepNext w:val="0"/>
                  <w:keepLines w:val="0"/>
                  <w:spacing w:before="0" w:after="0" w:line="240" w:lineRule="auto"/>
                </w:pPr>
              </w:pPrChange>
            </w:pPr>
            <w:proofErr w:type="gramStart"/>
            <w:ins w:id="418" w:author="wwlh8026" w:date="2022-05-28T17:26:00Z">
              <w:r>
                <w:rPr>
                  <w:rFonts w:ascii="宋体" w:hAnsi="宋体" w:cs="宋体"/>
                  <w:kern w:val="0"/>
                  <w:sz w:val="24"/>
                </w:rPr>
                <w:t>热插拨</w:t>
              </w:r>
              <w:proofErr w:type="gramEnd"/>
              <w:r>
                <w:rPr>
                  <w:rFonts w:ascii="宋体" w:hAnsi="宋体" w:cs="宋体"/>
                  <w:kern w:val="0"/>
                  <w:sz w:val="24"/>
                </w:rPr>
                <w:t>芯片</w:t>
              </w:r>
            </w:ins>
          </w:p>
        </w:tc>
      </w:tr>
      <w:tr w:rsidR="003543AF" w14:paraId="4871F160" w14:textId="77777777" w:rsidTr="0095778A">
        <w:trPr>
          <w:jc w:val="center"/>
          <w:ins w:id="419" w:author="wwlh8026" w:date="2022-05-31T14:31:00Z"/>
          <w:trPrChange w:id="420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21" w:author="wwlh8026" w:date="2022-09-01T09:47:00Z">
              <w:tcPr>
                <w:tcW w:w="2584" w:type="dxa"/>
                <w:vMerge/>
              </w:tcPr>
            </w:tcPrChange>
          </w:tcPr>
          <w:p w14:paraId="0299E6A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422" w:author="wwlh8026" w:date="2022-05-31T14:3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23" w:author="wwlh8026" w:date="2022-09-01T09:47:00Z">
              <w:tcPr>
                <w:tcW w:w="2514" w:type="dxa"/>
                <w:vMerge/>
              </w:tcPr>
            </w:tcPrChange>
          </w:tcPr>
          <w:p w14:paraId="653287F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424" w:author="wwlh8026" w:date="2022-05-31T14:3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25" w:author="wwlh8026" w:date="2022-09-01T09:47:00Z">
              <w:tcPr>
                <w:tcW w:w="1276" w:type="dxa"/>
              </w:tcPr>
            </w:tcPrChange>
          </w:tcPr>
          <w:p w14:paraId="5E9796E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426" w:author="wwlh8026" w:date="2022-05-31T14:31:00Z"/>
                <w:rFonts w:ascii="宋体" w:hAnsi="宋体"/>
                <w:b w:val="0"/>
                <w:sz w:val="24"/>
                <w:szCs w:val="24"/>
              </w:rPr>
            </w:pPr>
            <w:ins w:id="427" w:author="wwlh8026" w:date="2022-05-31T14:31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5</w:t>
              </w:r>
            </w:ins>
          </w:p>
        </w:tc>
        <w:tc>
          <w:tcPr>
            <w:tcW w:w="2693" w:type="dxa"/>
            <w:tcPrChange w:id="428" w:author="wwlh8026" w:date="2022-09-01T09:47:00Z">
              <w:tcPr>
                <w:tcW w:w="2693" w:type="dxa"/>
              </w:tcPr>
            </w:tcPrChange>
          </w:tcPr>
          <w:p w14:paraId="788604C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429" w:author="wwlh8026" w:date="2022-05-31T14:31:00Z"/>
                <w:rFonts w:ascii="宋体" w:hAnsi="宋体"/>
                <w:b w:val="0"/>
                <w:sz w:val="24"/>
                <w:szCs w:val="24"/>
              </w:rPr>
            </w:pPr>
            <w:ins w:id="430" w:author="wwlh8026" w:date="2022-05-31T14:31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RS232芯片</w:t>
              </w:r>
            </w:ins>
          </w:p>
        </w:tc>
      </w:tr>
      <w:tr w:rsidR="003543AF" w14:paraId="45166E3B" w14:textId="77777777" w:rsidTr="0095778A">
        <w:trPr>
          <w:jc w:val="center"/>
          <w:trPrChange w:id="431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32" w:author="wwlh8026" w:date="2022-09-01T09:47:00Z">
              <w:tcPr>
                <w:tcW w:w="2584" w:type="dxa"/>
                <w:vMerge/>
              </w:tcPr>
            </w:tcPrChange>
          </w:tcPr>
          <w:p w14:paraId="5645DAC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33" w:author="wwlh8026" w:date="2022-09-01T09:47:00Z">
              <w:tcPr>
                <w:tcW w:w="2514" w:type="dxa"/>
                <w:vMerge/>
              </w:tcPr>
            </w:tcPrChange>
          </w:tcPr>
          <w:p w14:paraId="50E7A5A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34" w:author="wwlh8026" w:date="2022-09-01T09:47:00Z">
              <w:tcPr>
                <w:tcW w:w="1276" w:type="dxa"/>
              </w:tcPr>
            </w:tcPrChange>
          </w:tcPr>
          <w:p w14:paraId="61CB57A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693" w:type="dxa"/>
            <w:tcPrChange w:id="435" w:author="wwlh8026" w:date="2022-09-01T09:47:00Z">
              <w:tcPr>
                <w:tcW w:w="2693" w:type="dxa"/>
              </w:tcPr>
            </w:tcPrChange>
          </w:tcPr>
          <w:p w14:paraId="50ED926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实时时钟</w:t>
            </w:r>
          </w:p>
        </w:tc>
      </w:tr>
      <w:tr w:rsidR="00A823FA" w14:paraId="727EE128" w14:textId="77777777" w:rsidTr="0095778A">
        <w:trPr>
          <w:jc w:val="center"/>
          <w:ins w:id="436" w:author="wwlh8026" w:date="2022-08-29T10:04:00Z"/>
          <w:trPrChange w:id="437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38" w:author="wwlh8026" w:date="2022-09-01T09:47:00Z">
              <w:tcPr>
                <w:tcW w:w="2584" w:type="dxa"/>
                <w:vMerge/>
              </w:tcPr>
            </w:tcPrChange>
          </w:tcPr>
          <w:p w14:paraId="51A090EC" w14:textId="77777777" w:rsidR="00A823FA" w:rsidRDefault="00A823FA">
            <w:pPr>
              <w:pStyle w:val="12"/>
              <w:keepNext w:val="0"/>
              <w:keepLines w:val="0"/>
              <w:spacing w:before="0" w:after="0" w:line="240" w:lineRule="auto"/>
              <w:rPr>
                <w:ins w:id="439" w:author="wwlh8026" w:date="2022-08-29T10:04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40" w:author="wwlh8026" w:date="2022-09-01T09:47:00Z">
              <w:tcPr>
                <w:tcW w:w="2514" w:type="dxa"/>
                <w:vMerge/>
              </w:tcPr>
            </w:tcPrChange>
          </w:tcPr>
          <w:p w14:paraId="17E48481" w14:textId="77777777" w:rsidR="00A823FA" w:rsidRDefault="00A823FA">
            <w:pPr>
              <w:pStyle w:val="12"/>
              <w:keepNext w:val="0"/>
              <w:keepLines w:val="0"/>
              <w:spacing w:before="0" w:after="0" w:line="240" w:lineRule="auto"/>
              <w:rPr>
                <w:ins w:id="441" w:author="wwlh8026" w:date="2022-08-29T10:04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42" w:author="wwlh8026" w:date="2022-09-01T09:47:00Z">
              <w:tcPr>
                <w:tcW w:w="1276" w:type="dxa"/>
              </w:tcPr>
            </w:tcPrChange>
          </w:tcPr>
          <w:p w14:paraId="34BC0961" w14:textId="735C4AC9" w:rsidR="00A823FA" w:rsidRDefault="00A823FA">
            <w:pPr>
              <w:pStyle w:val="12"/>
              <w:keepNext w:val="0"/>
              <w:keepLines w:val="0"/>
              <w:spacing w:before="0" w:after="0" w:line="240" w:lineRule="auto"/>
              <w:rPr>
                <w:ins w:id="443" w:author="wwlh8026" w:date="2022-08-29T10:04:00Z"/>
                <w:rFonts w:ascii="宋体" w:hAnsi="宋体"/>
                <w:b w:val="0"/>
                <w:sz w:val="24"/>
                <w:szCs w:val="24"/>
              </w:rPr>
            </w:pPr>
            <w:ins w:id="444" w:author="wwlh8026" w:date="2022-08-29T10:04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6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0</w:t>
              </w:r>
            </w:ins>
          </w:p>
        </w:tc>
        <w:tc>
          <w:tcPr>
            <w:tcW w:w="2693" w:type="dxa"/>
            <w:tcPrChange w:id="445" w:author="wwlh8026" w:date="2022-09-01T09:47:00Z">
              <w:tcPr>
                <w:tcW w:w="2693" w:type="dxa"/>
              </w:tcPr>
            </w:tcPrChange>
          </w:tcPr>
          <w:p w14:paraId="2CC090C7" w14:textId="07E0EE2B" w:rsidR="00A823FA" w:rsidRPr="00A823FA" w:rsidRDefault="00A823FA">
            <w:pPr>
              <w:widowControl/>
              <w:jc w:val="left"/>
              <w:rPr>
                <w:ins w:id="446" w:author="wwlh8026" w:date="2022-08-29T10:04:00Z"/>
                <w:rFonts w:ascii="宋体" w:hAnsi="宋体" w:cs="宋体"/>
                <w:b/>
                <w:kern w:val="0"/>
                <w:sz w:val="24"/>
                <w:rPrChange w:id="447" w:author="wwlh8026" w:date="2022-08-29T10:05:00Z">
                  <w:rPr>
                    <w:ins w:id="448" w:author="wwlh8026" w:date="2022-08-29T10:04:00Z"/>
                    <w:rFonts w:ascii="宋体" w:hAnsi="宋体"/>
                    <w:b w:val="0"/>
                    <w:sz w:val="24"/>
                    <w:szCs w:val="24"/>
                  </w:rPr>
                </w:rPrChange>
              </w:rPr>
              <w:pPrChange w:id="449" w:author="wwlh8026" w:date="2022-08-29T10:05:00Z">
                <w:pPr>
                  <w:pStyle w:val="12"/>
                  <w:keepNext w:val="0"/>
                  <w:keepLines w:val="0"/>
                  <w:spacing w:before="0" w:after="0" w:line="240" w:lineRule="auto"/>
                </w:pPr>
              </w:pPrChange>
            </w:pPr>
            <w:ins w:id="450" w:author="wwlh8026" w:date="2022-08-29T10:05:00Z">
              <w:r w:rsidRPr="00A823FA">
                <w:rPr>
                  <w:rFonts w:ascii="宋体" w:hAnsi="宋体" w:cs="宋体"/>
                  <w:kern w:val="0"/>
                  <w:sz w:val="24"/>
                </w:rPr>
                <w:t>耦合器</w:t>
              </w:r>
            </w:ins>
          </w:p>
        </w:tc>
      </w:tr>
      <w:tr w:rsidR="003543AF" w14:paraId="60D59780" w14:textId="77777777" w:rsidTr="0095778A">
        <w:trPr>
          <w:jc w:val="center"/>
          <w:trPrChange w:id="451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52" w:author="wwlh8026" w:date="2022-09-01T09:47:00Z">
              <w:tcPr>
                <w:tcW w:w="2584" w:type="dxa"/>
                <w:vMerge/>
              </w:tcPr>
            </w:tcPrChange>
          </w:tcPr>
          <w:p w14:paraId="088FAE1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53" w:author="wwlh8026" w:date="2022-09-01T09:47:00Z">
              <w:tcPr>
                <w:tcW w:w="2514" w:type="dxa"/>
                <w:vMerge/>
              </w:tcPr>
            </w:tcPrChange>
          </w:tcPr>
          <w:p w14:paraId="0B168E5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54" w:author="wwlh8026" w:date="2022-09-01T09:47:00Z">
              <w:tcPr>
                <w:tcW w:w="1276" w:type="dxa"/>
              </w:tcPr>
            </w:tcPrChange>
          </w:tcPr>
          <w:p w14:paraId="7B5F34E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8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693" w:type="dxa"/>
            <w:tcPrChange w:id="455" w:author="wwlh8026" w:date="2022-09-01T09:47:00Z">
              <w:tcPr>
                <w:tcW w:w="2693" w:type="dxa"/>
              </w:tcPr>
            </w:tcPrChange>
          </w:tcPr>
          <w:p w14:paraId="0E7CB26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WLAN模块</w:t>
            </w:r>
          </w:p>
        </w:tc>
      </w:tr>
      <w:tr w:rsidR="003543AF" w14:paraId="57E4EDEA" w14:textId="77777777" w:rsidTr="0095778A">
        <w:trPr>
          <w:jc w:val="center"/>
          <w:trPrChange w:id="456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57" w:author="wwlh8026" w:date="2022-09-01T09:47:00Z">
              <w:tcPr>
                <w:tcW w:w="2584" w:type="dxa"/>
                <w:vMerge/>
              </w:tcPr>
            </w:tcPrChange>
          </w:tcPr>
          <w:p w14:paraId="7D21E12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58" w:author="wwlh8026" w:date="2022-09-01T09:47:00Z">
              <w:tcPr>
                <w:tcW w:w="2514" w:type="dxa"/>
                <w:vMerge/>
              </w:tcPr>
            </w:tcPrChange>
          </w:tcPr>
          <w:p w14:paraId="17C7F60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59" w:author="wwlh8026" w:date="2022-09-01T09:47:00Z">
              <w:tcPr>
                <w:tcW w:w="1276" w:type="dxa"/>
              </w:tcPr>
            </w:tcPrChange>
          </w:tcPr>
          <w:p w14:paraId="6D36486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693" w:type="dxa"/>
            <w:tcPrChange w:id="460" w:author="wwlh8026" w:date="2022-09-01T09:47:00Z">
              <w:tcPr>
                <w:tcW w:w="2693" w:type="dxa"/>
              </w:tcPr>
            </w:tcPrChange>
          </w:tcPr>
          <w:p w14:paraId="56856E4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 xml:space="preserve">BOSA 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模块</w:t>
            </w:r>
          </w:p>
        </w:tc>
      </w:tr>
      <w:tr w:rsidR="003543AF" w14:paraId="46CC815E" w14:textId="77777777" w:rsidTr="0095778A">
        <w:trPr>
          <w:jc w:val="center"/>
          <w:trPrChange w:id="461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62" w:author="wwlh8026" w:date="2022-09-01T09:47:00Z">
              <w:tcPr>
                <w:tcW w:w="2584" w:type="dxa"/>
                <w:vMerge/>
              </w:tcPr>
            </w:tcPrChange>
          </w:tcPr>
          <w:p w14:paraId="04880C7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63" w:author="wwlh8026" w:date="2022-09-01T09:47:00Z">
              <w:tcPr>
                <w:tcW w:w="2514" w:type="dxa"/>
                <w:vMerge/>
              </w:tcPr>
            </w:tcPrChange>
          </w:tcPr>
          <w:p w14:paraId="7252FEA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  <w:tcPrChange w:id="464" w:author="wwlh8026" w:date="2022-09-01T09:47:00Z">
              <w:tcPr>
                <w:tcW w:w="1276" w:type="dxa"/>
              </w:tcPr>
            </w:tcPrChange>
          </w:tcPr>
          <w:p w14:paraId="74FF58A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9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tcPrChange w:id="465" w:author="wwlh8026" w:date="2022-09-01T09:47:00Z">
              <w:tcPr>
                <w:tcW w:w="2693" w:type="dxa"/>
              </w:tcPr>
            </w:tcPrChange>
          </w:tcPr>
          <w:p w14:paraId="02F9DE2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V</w:t>
            </w:r>
            <w:r>
              <w:rPr>
                <w:rFonts w:ascii="宋体" w:hAnsi="宋体"/>
                <w:b w:val="0"/>
                <w:sz w:val="24"/>
                <w:szCs w:val="24"/>
              </w:rPr>
              <w:t>OIP(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语音芯片)</w:t>
            </w:r>
          </w:p>
        </w:tc>
      </w:tr>
      <w:tr w:rsidR="0095778A" w14:paraId="59394DD1" w14:textId="77777777" w:rsidTr="0095778A">
        <w:trPr>
          <w:jc w:val="center"/>
          <w:ins w:id="466" w:author="wwlh8026" w:date="2022-09-01T09:48:00Z"/>
        </w:trPr>
        <w:tc>
          <w:tcPr>
            <w:tcW w:w="2584" w:type="dxa"/>
            <w:vMerge/>
          </w:tcPr>
          <w:p w14:paraId="1F8C6F71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67" w:author="wwlh8026" w:date="2022-09-01T09:48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</w:tcPr>
          <w:p w14:paraId="699BF500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68" w:author="wwlh8026" w:date="2022-09-01T09:48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12EE9F" w14:textId="73646ADD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69" w:author="wwlh8026" w:date="2022-09-01T09:48:00Z"/>
                <w:rFonts w:ascii="宋体" w:hAnsi="宋体"/>
                <w:b w:val="0"/>
                <w:sz w:val="24"/>
                <w:szCs w:val="24"/>
              </w:rPr>
            </w:pPr>
            <w:ins w:id="470" w:author="wwlh8026" w:date="2022-09-01T09:48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9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2</w:t>
              </w:r>
            </w:ins>
          </w:p>
        </w:tc>
        <w:tc>
          <w:tcPr>
            <w:tcW w:w="2693" w:type="dxa"/>
          </w:tcPr>
          <w:p w14:paraId="345919A3" w14:textId="0A7F3941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71" w:author="wwlh8026" w:date="2022-09-01T09:48:00Z"/>
                <w:rFonts w:ascii="宋体" w:hAnsi="宋体"/>
                <w:b w:val="0"/>
                <w:sz w:val="24"/>
                <w:szCs w:val="24"/>
              </w:rPr>
            </w:pPr>
            <w:ins w:id="472" w:author="wwlh8026" w:date="2022-09-01T09:49:00Z">
              <w:r>
                <w:rPr>
                  <w:rFonts w:ascii="Tahoma" w:hAnsi="Tahoma" w:cs="Tahoma"/>
                  <w:color w:val="1F2329"/>
                  <w:sz w:val="21"/>
                  <w:szCs w:val="21"/>
                  <w:shd w:val="clear" w:color="auto" w:fill="F5F6F7"/>
                </w:rPr>
                <w:t>LTE</w:t>
              </w:r>
              <w:r>
                <w:rPr>
                  <w:rFonts w:ascii="Tahoma" w:hAnsi="Tahoma" w:cs="Tahoma"/>
                  <w:color w:val="1F2329"/>
                  <w:sz w:val="21"/>
                  <w:szCs w:val="21"/>
                  <w:shd w:val="clear" w:color="auto" w:fill="F5F6F7"/>
                </w:rPr>
                <w:t>模块</w:t>
              </w:r>
            </w:ins>
          </w:p>
        </w:tc>
      </w:tr>
      <w:tr w:rsidR="0095778A" w14:paraId="2C90709B" w14:textId="77777777" w:rsidTr="0095778A">
        <w:trPr>
          <w:jc w:val="center"/>
          <w:ins w:id="473" w:author="wwlh8026" w:date="2022-09-01T09:41:00Z"/>
          <w:trPrChange w:id="47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75" w:author="wwlh8026" w:date="2022-09-01T09:47:00Z">
              <w:tcPr>
                <w:tcW w:w="2584" w:type="dxa"/>
                <w:vMerge/>
              </w:tcPr>
            </w:tcPrChange>
          </w:tcPr>
          <w:p w14:paraId="20E611C4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76" w:author="wwlh8026" w:date="2022-09-01T09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77" w:author="wwlh8026" w:date="2022-09-01T09:47:00Z">
              <w:tcPr>
                <w:tcW w:w="2514" w:type="dxa"/>
                <w:vMerge/>
              </w:tcPr>
            </w:tcPrChange>
          </w:tcPr>
          <w:p w14:paraId="354455A3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78" w:author="wwlh8026" w:date="2022-09-01T09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PrChange w:id="479" w:author="wwlh8026" w:date="2022-09-01T09:47:00Z">
              <w:tcPr>
                <w:tcW w:w="3969" w:type="dxa"/>
                <w:gridSpan w:val="2"/>
              </w:tcPr>
            </w:tcPrChange>
          </w:tcPr>
          <w:p w14:paraId="19960D7F" w14:textId="53205D0D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ins w:id="480" w:author="wwlh8026" w:date="2022-09-01T09:41:00Z"/>
                <w:rFonts w:ascii="宋体" w:hAnsi="宋体"/>
                <w:b w:val="0"/>
                <w:sz w:val="24"/>
                <w:szCs w:val="24"/>
              </w:rPr>
            </w:pPr>
            <w:ins w:id="481" w:author="wwlh8026" w:date="2022-09-01T09:4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～1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0,12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，2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～4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9,51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～7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9,81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～8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9,9</w:t>
              </w:r>
            </w:ins>
            <w:ins w:id="482" w:author="wwlh8026" w:date="2022-09-01T09:49:00Z"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  <w:ins w:id="483" w:author="wwlh8026" w:date="2022-09-01T09:4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～9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9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为预留码</w:t>
              </w:r>
            </w:ins>
          </w:p>
        </w:tc>
      </w:tr>
      <w:tr w:rsidR="0095778A" w14:paraId="5F125673" w14:textId="77777777" w:rsidTr="0095778A">
        <w:trPr>
          <w:jc w:val="center"/>
          <w:trPrChange w:id="484" w:author="wwlh8026" w:date="2022-09-01T09:47:00Z">
            <w:trPr>
              <w:jc w:val="center"/>
            </w:trPr>
          </w:trPrChange>
        </w:trPr>
        <w:tc>
          <w:tcPr>
            <w:tcW w:w="2584" w:type="dxa"/>
            <w:vMerge/>
            <w:tcPrChange w:id="485" w:author="wwlh8026" w:date="2022-09-01T09:47:00Z">
              <w:tcPr>
                <w:tcW w:w="2584" w:type="dxa"/>
                <w:vMerge/>
              </w:tcPr>
            </w:tcPrChange>
          </w:tcPr>
          <w:p w14:paraId="2E8BCF04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514" w:type="dxa"/>
            <w:vMerge/>
            <w:tcPrChange w:id="486" w:author="wwlh8026" w:date="2022-09-01T09:47:00Z">
              <w:tcPr>
                <w:tcW w:w="2514" w:type="dxa"/>
                <w:vMerge/>
              </w:tcPr>
            </w:tcPrChange>
          </w:tcPr>
          <w:p w14:paraId="44918B18" w14:textId="77777777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PrChange w:id="487" w:author="wwlh8026" w:date="2022-09-01T09:47:00Z">
              <w:tcPr>
                <w:tcW w:w="3969" w:type="dxa"/>
                <w:gridSpan w:val="2"/>
              </w:tcPr>
            </w:tcPrChange>
          </w:tcPr>
          <w:p w14:paraId="1E91EBDE" w14:textId="4D7BED03" w:rsidR="0095778A" w:rsidRDefault="0095778A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del w:id="488" w:author="wwlh8026" w:date="2022-09-01T09:47:00Z"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0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4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～1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0,12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，2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3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～4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9,51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～7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9,81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～8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9,92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～9</w:delText>
              </w:r>
              <w:r w:rsidDel="00B52324">
                <w:rPr>
                  <w:rFonts w:ascii="宋体" w:hAnsi="宋体"/>
                  <w:b w:val="0"/>
                  <w:sz w:val="24"/>
                  <w:szCs w:val="24"/>
                </w:rPr>
                <w:delText>9</w:delText>
              </w:r>
              <w:r w:rsidDel="00B52324">
                <w:rPr>
                  <w:rFonts w:ascii="宋体" w:hAnsi="宋体" w:hint="eastAsia"/>
                  <w:b w:val="0"/>
                  <w:sz w:val="24"/>
                  <w:szCs w:val="24"/>
                </w:rPr>
                <w:delText>为预留码</w:delText>
              </w:r>
            </w:del>
          </w:p>
        </w:tc>
      </w:tr>
    </w:tbl>
    <w:p w14:paraId="5D8B5976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  <w:highlight w:val="yellow"/>
        </w:rPr>
      </w:pPr>
      <w:r>
        <w:rPr>
          <w:rFonts w:hint="eastAsia"/>
          <w:b/>
          <w:bCs/>
          <w:color w:val="000000"/>
          <w:spacing w:val="10"/>
          <w:sz w:val="24"/>
        </w:rPr>
        <w:t>3101-3103</w:t>
      </w:r>
      <w:r>
        <w:rPr>
          <w:b/>
          <w:bCs/>
          <w:color w:val="000000"/>
          <w:spacing w:val="10"/>
          <w:sz w:val="24"/>
        </w:rPr>
        <w:t>描述规则：</w:t>
      </w:r>
      <w:ins w:id="48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490" w:author="WPS_1622815912" w:date="2022-06-14T09:34:00Z">
        <w:r>
          <w:rPr>
            <w:b/>
            <w:bCs/>
            <w:spacing w:val="10"/>
            <w:sz w:val="24"/>
            <w:u w:val="single" w:color="FFFFFF" w:themeColor="background1"/>
            <w:rPrChange w:id="491" w:author="WPS_1622815912" w:date="2022-06-14T09:37:00Z">
              <w:rPr>
                <w:b/>
                <w:bCs/>
                <w:color w:val="000000"/>
                <w:spacing w:val="10"/>
                <w:sz w:val="24"/>
              </w:rPr>
            </w:rPrChange>
          </w:rPr>
          <w:t>|</w:t>
        </w:r>
      </w:ins>
      <w:r>
        <w:rPr>
          <w:b/>
          <w:bCs/>
          <w:color w:val="000000"/>
          <w:spacing w:val="10"/>
          <w:sz w:val="24"/>
          <w:u w:val="single" w:color="FFFFFF" w:themeColor="background1"/>
          <w:rPrChange w:id="492" w:author="WPS_1622815912" w:date="2022-06-14T09:37:00Z">
            <w:rPr>
              <w:b/>
              <w:bCs/>
              <w:color w:val="000000"/>
              <w:spacing w:val="10"/>
              <w:sz w:val="24"/>
            </w:rPr>
          </w:rPrChange>
        </w:rPr>
        <w:t>I</w:t>
      </w:r>
      <w:r>
        <w:rPr>
          <w:rFonts w:hint="eastAsia"/>
          <w:b/>
          <w:bCs/>
          <w:color w:val="000000"/>
          <w:spacing w:val="10"/>
          <w:sz w:val="24"/>
        </w:rPr>
        <w:t>C|</w:t>
      </w:r>
      <w:r>
        <w:rPr>
          <w:rFonts w:hint="eastAsia"/>
          <w:b/>
          <w:bCs/>
          <w:color w:val="000000"/>
          <w:spacing w:val="10"/>
          <w:sz w:val="24"/>
        </w:rPr>
        <w:t>小类名称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型号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 xml:space="preserve"> [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]</w:t>
      </w:r>
    </w:p>
    <w:p w14:paraId="45F3DBF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493" w:author="WPS_1622815912" w:date="2022-06-14T10:13:00Z"/>
          <w:color w:val="000000"/>
          <w:spacing w:val="10"/>
          <w:sz w:val="24"/>
          <w:u w:color="FFFFFF" w:themeColor="background1"/>
        </w:rPr>
      </w:pPr>
      <w:ins w:id="494" w:author="WPS_1622815912" w:date="2022-06-14T10:1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lastRenderedPageBreak/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74B1D67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小类名称：</w:t>
      </w:r>
      <w:r>
        <w:rPr>
          <w:rFonts w:hint="eastAsia"/>
          <w:color w:val="000000"/>
          <w:spacing w:val="10"/>
          <w:sz w:val="24"/>
        </w:rPr>
        <w:t>IC</w:t>
      </w:r>
      <w:r>
        <w:rPr>
          <w:color w:val="000000"/>
          <w:spacing w:val="10"/>
          <w:sz w:val="24"/>
        </w:rPr>
        <w:t>名称英文缩写。</w:t>
      </w:r>
    </w:p>
    <w:p w14:paraId="57B3BD80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</w:t>
      </w:r>
      <w:r>
        <w:rPr>
          <w:rFonts w:hint="eastAsia"/>
          <w:color w:val="000000"/>
          <w:spacing w:val="10"/>
          <w:sz w:val="24"/>
        </w:rPr>
        <w:t>号</w:t>
      </w:r>
      <w:r>
        <w:rPr>
          <w:color w:val="000000"/>
          <w:spacing w:val="10"/>
          <w:sz w:val="24"/>
        </w:rPr>
        <w:t>：</w:t>
      </w:r>
      <w:r>
        <w:rPr>
          <w:rFonts w:hint="eastAsia"/>
          <w:color w:val="000000"/>
          <w:spacing w:val="10"/>
          <w:kern w:val="0"/>
          <w:sz w:val="24"/>
        </w:rPr>
        <w:t>规格书给出的芯片</w:t>
      </w:r>
      <w:r>
        <w:rPr>
          <w:rFonts w:hint="eastAsia"/>
          <w:color w:val="000000"/>
          <w:spacing w:val="10"/>
          <w:sz w:val="24"/>
        </w:rPr>
        <w:t>型号。</w:t>
      </w:r>
    </w:p>
    <w:p w14:paraId="2579C379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封装类型：芯片封装类型</w:t>
      </w:r>
      <w:r>
        <w:rPr>
          <w:rFonts w:ascii="宋体" w:hAnsi="宋体" w:hint="eastAsia"/>
          <w:kern w:val="0"/>
          <w:sz w:val="24"/>
        </w:rPr>
        <w:t>。</w:t>
      </w:r>
    </w:p>
    <w:p w14:paraId="4B4CC8FB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必要说明：其他补充信息。</w:t>
      </w:r>
    </w:p>
    <w:p w14:paraId="5BC71EB9" w14:textId="77777777" w:rsidR="003543AF" w:rsidRDefault="008D0C55">
      <w:pPr>
        <w:spacing w:beforeLines="50" w:before="156" w:line="400" w:lineRule="exact"/>
        <w:rPr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3101</w:t>
      </w:r>
      <w:r>
        <w:rPr>
          <w:rFonts w:hint="eastAsia"/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网卡控制器芯片</w:t>
      </w:r>
      <w:r>
        <w:rPr>
          <w:color w:val="000000"/>
          <w:spacing w:val="10"/>
          <w:sz w:val="24"/>
        </w:rPr>
        <w:t>(NIC Controller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NIC)</w:t>
      </w:r>
    </w:p>
    <w:p w14:paraId="00F27B5F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定义：所有包含</w:t>
      </w:r>
      <w:r>
        <w:rPr>
          <w:b/>
          <w:color w:val="000000"/>
          <w:spacing w:val="10"/>
          <w:sz w:val="24"/>
        </w:rPr>
        <w:t>Wi-Fi</w:t>
      </w:r>
      <w:r>
        <w:rPr>
          <w:rFonts w:hint="eastAsia"/>
          <w:b/>
          <w:color w:val="000000"/>
          <w:spacing w:val="10"/>
          <w:sz w:val="24"/>
        </w:rPr>
        <w:t>、</w:t>
      </w:r>
      <w:r>
        <w:rPr>
          <w:b/>
          <w:color w:val="000000"/>
          <w:spacing w:val="10"/>
          <w:sz w:val="24"/>
        </w:rPr>
        <w:t>以太网络卡</w:t>
      </w:r>
      <w:r>
        <w:rPr>
          <w:b/>
          <w:color w:val="000000"/>
          <w:spacing w:val="10"/>
          <w:sz w:val="24"/>
        </w:rPr>
        <w:t>MAC Controller</w:t>
      </w:r>
      <w:r>
        <w:rPr>
          <w:b/>
          <w:color w:val="000000"/>
          <w:spacing w:val="10"/>
          <w:sz w:val="24"/>
        </w:rPr>
        <w:t>功能块的芯片。</w:t>
      </w:r>
    </w:p>
    <w:p w14:paraId="7173AF05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495" w:author="WPS_1622815912" w:date="2022-06-14T09:45:00Z">
        <w:r>
          <w:rPr>
            <w:rFonts w:hint="eastAsia"/>
            <w:color w:val="000000"/>
            <w:spacing w:val="10"/>
            <w:sz w:val="24"/>
            <w:u w:val="single" w:color="FFFFFF" w:themeColor="background1"/>
          </w:rPr>
          <w:t>SMD</w:t>
        </w:r>
      </w:ins>
      <w:ins w:id="496" w:author="WPS_1622815912" w:date="2022-06-14T09:36:00Z">
        <w:r>
          <w:rPr>
            <w:color w:val="000000"/>
            <w:spacing w:val="10"/>
            <w:sz w:val="24"/>
            <w:u w:val="single" w:color="FFFFFF" w:themeColor="background1"/>
            <w:rPrChange w:id="497" w:author="WPS_1622815912" w:date="2022-06-14T09:37:00Z">
              <w:rPr>
                <w:color w:val="000000"/>
                <w:spacing w:val="10"/>
                <w:sz w:val="24"/>
              </w:rPr>
            </w:rPrChange>
          </w:rPr>
          <w:t>|</w:t>
        </w:r>
      </w:ins>
      <w:r>
        <w:rPr>
          <w:color w:val="000000"/>
          <w:spacing w:val="10"/>
          <w:sz w:val="24"/>
          <w:u w:val="single" w:color="FFFFFF" w:themeColor="background1"/>
          <w:rPrChange w:id="498" w:author="WPS_1622815912" w:date="2022-06-14T09:37:00Z">
            <w:rPr>
              <w:color w:val="000000"/>
              <w:spacing w:val="10"/>
              <w:sz w:val="24"/>
            </w:rPr>
          </w:rPrChange>
        </w:rPr>
        <w:t>IC</w:t>
      </w:r>
      <w:r>
        <w:rPr>
          <w:color w:val="000000"/>
          <w:spacing w:val="10"/>
          <w:sz w:val="24"/>
        </w:rPr>
        <w:t>|NIC|RTL8812FR-CG|QFN56</w:t>
      </w:r>
    </w:p>
    <w:p w14:paraId="7E0E45E7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3102</w:t>
      </w:r>
      <w:r>
        <w:rPr>
          <w:rFonts w:hint="eastAsia"/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交换器控制器芯片</w:t>
      </w:r>
      <w:r>
        <w:rPr>
          <w:color w:val="000000"/>
          <w:spacing w:val="10"/>
          <w:sz w:val="24"/>
        </w:rPr>
        <w:t>(Switch Controller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MAC)</w:t>
      </w:r>
    </w:p>
    <w:p w14:paraId="049CBAAA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定义：所有包含以太网交换器</w:t>
      </w:r>
      <w:r>
        <w:rPr>
          <w:b/>
          <w:color w:val="000000"/>
          <w:spacing w:val="10"/>
          <w:sz w:val="24"/>
        </w:rPr>
        <w:t>MAC Controller</w:t>
      </w:r>
      <w:r>
        <w:rPr>
          <w:b/>
          <w:color w:val="000000"/>
          <w:spacing w:val="10"/>
          <w:sz w:val="24"/>
        </w:rPr>
        <w:t>功能块的芯片。</w:t>
      </w:r>
    </w:p>
    <w:p w14:paraId="0BB1B619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499" w:author="WPS_1622815912" w:date="2022-06-14T09:45:00Z">
        <w:r>
          <w:rPr>
            <w:rFonts w:hint="eastAsia"/>
            <w:color w:val="000000"/>
            <w:spacing w:val="10"/>
            <w:sz w:val="24"/>
            <w:u w:val="single" w:color="FFFFFF" w:themeColor="background1"/>
          </w:rPr>
          <w:t>SMD</w:t>
        </w:r>
      </w:ins>
      <w:ins w:id="500" w:author="WPS_1622815912" w:date="2022-06-14T09:36:00Z">
        <w:r>
          <w:rPr>
            <w:color w:val="000000"/>
            <w:spacing w:val="10"/>
            <w:sz w:val="24"/>
            <w:u w:val="single" w:color="FFFFFF" w:themeColor="background1"/>
            <w:rPrChange w:id="501" w:author="WPS_1622815912" w:date="2022-06-14T09:37:00Z">
              <w:rPr>
                <w:color w:val="000000"/>
                <w:spacing w:val="10"/>
                <w:sz w:val="24"/>
              </w:rPr>
            </w:rPrChange>
          </w:rPr>
          <w:t>|</w:t>
        </w:r>
      </w:ins>
      <w:r>
        <w:rPr>
          <w:color w:val="000000"/>
          <w:spacing w:val="10"/>
          <w:sz w:val="24"/>
          <w:u w:val="single" w:color="FFFFFF" w:themeColor="background1"/>
          <w:rPrChange w:id="502" w:author="WPS_1622815912" w:date="2022-06-14T09:37:00Z">
            <w:rPr>
              <w:color w:val="000000"/>
              <w:spacing w:val="10"/>
              <w:sz w:val="24"/>
            </w:rPr>
          </w:rPrChange>
        </w:rPr>
        <w:t>IC|S</w:t>
      </w:r>
      <w:r>
        <w:rPr>
          <w:color w:val="000000"/>
          <w:spacing w:val="10"/>
          <w:sz w:val="24"/>
        </w:rPr>
        <w:t>WITCH|RTL8367RB-VB-CG|LQFP128</w:t>
      </w:r>
    </w:p>
    <w:p w14:paraId="3BA3823F" w14:textId="77777777" w:rsidR="003543AF" w:rsidRDefault="008D0C55">
      <w:pPr>
        <w:spacing w:beforeLines="50" w:before="156" w:line="400" w:lineRule="exact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3103</w:t>
      </w:r>
      <w:r>
        <w:rPr>
          <w:b/>
          <w:bCs/>
          <w:color w:val="000000"/>
          <w:spacing w:val="10"/>
          <w:sz w:val="24"/>
        </w:rPr>
        <w:t>：中央处理器</w:t>
      </w:r>
      <w:r>
        <w:rPr>
          <w:b/>
          <w:bCs/>
          <w:color w:val="000000"/>
          <w:spacing w:val="10"/>
          <w:sz w:val="24"/>
        </w:rPr>
        <w:t>/</w:t>
      </w:r>
      <w:r>
        <w:rPr>
          <w:b/>
          <w:bCs/>
          <w:color w:val="000000"/>
          <w:spacing w:val="10"/>
          <w:sz w:val="24"/>
        </w:rPr>
        <w:t>微处理器芯片</w:t>
      </w:r>
      <w:r>
        <w:rPr>
          <w:color w:val="000000"/>
          <w:spacing w:val="10"/>
          <w:sz w:val="24"/>
        </w:rPr>
        <w:t>(CPU&amp;MPU)</w:t>
      </w:r>
    </w:p>
    <w:p w14:paraId="0AC88853" w14:textId="77777777" w:rsidR="003543AF" w:rsidRDefault="008D0C55">
      <w:pPr>
        <w:spacing w:line="400" w:lineRule="exact"/>
        <w:ind w:firstLineChars="214" w:firstLine="558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03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04" w:author="WPS_1622815912" w:date="2022-06-14T09:37:00Z">
        <w:r>
          <w:rPr>
            <w:rFonts w:hint="eastAsia"/>
            <w:b/>
            <w:bCs/>
            <w:color w:val="000000"/>
            <w:spacing w:val="10"/>
            <w:sz w:val="24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 xml:space="preserve"> 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A229F0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05" w:author="WPS_1622815912" w:date="2022-06-14T10:14:00Z"/>
          <w:color w:val="000000"/>
          <w:spacing w:val="10"/>
          <w:sz w:val="24"/>
          <w:u w:color="FFFFFF" w:themeColor="background1"/>
        </w:rPr>
      </w:pPr>
      <w:ins w:id="506" w:author="WPS_1622815912" w:date="2022-06-14T10:1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D3BEFAB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小类名称：</w:t>
      </w:r>
      <w:r>
        <w:rPr>
          <w:color w:val="000000"/>
          <w:spacing w:val="10"/>
          <w:sz w:val="24"/>
        </w:rPr>
        <w:t>CPU&amp;MPU</w:t>
      </w:r>
      <w:r>
        <w:rPr>
          <w:color w:val="000000"/>
          <w:spacing w:val="10"/>
          <w:sz w:val="24"/>
        </w:rPr>
        <w:t>。</w:t>
      </w:r>
    </w:p>
    <w:p w14:paraId="6F662CF7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</w:t>
      </w:r>
      <w:r>
        <w:rPr>
          <w:rFonts w:hint="eastAsia"/>
          <w:color w:val="000000"/>
          <w:spacing w:val="10"/>
          <w:sz w:val="24"/>
        </w:rPr>
        <w:t>号</w:t>
      </w:r>
      <w:r>
        <w:rPr>
          <w:color w:val="000000"/>
          <w:spacing w:val="10"/>
          <w:sz w:val="24"/>
        </w:rPr>
        <w:t>：</w:t>
      </w:r>
      <w:r>
        <w:rPr>
          <w:rFonts w:hint="eastAsia"/>
          <w:color w:val="000000"/>
          <w:spacing w:val="10"/>
          <w:kern w:val="0"/>
          <w:sz w:val="24"/>
        </w:rPr>
        <w:t>规格书给出的芯片</w:t>
      </w:r>
      <w:r>
        <w:rPr>
          <w:rFonts w:hint="eastAsia"/>
          <w:color w:val="000000"/>
          <w:spacing w:val="10"/>
          <w:sz w:val="24"/>
        </w:rPr>
        <w:t>型号。</w:t>
      </w:r>
    </w:p>
    <w:p w14:paraId="3DD7E243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封装类型：芯片封装类型</w:t>
      </w:r>
      <w:r>
        <w:rPr>
          <w:rFonts w:ascii="宋体" w:hAnsi="宋体" w:hint="eastAsia"/>
          <w:kern w:val="0"/>
          <w:sz w:val="24"/>
        </w:rPr>
        <w:t>。</w:t>
      </w:r>
    </w:p>
    <w:p w14:paraId="1E0FF8C9" w14:textId="77777777" w:rsidR="003543AF" w:rsidRDefault="008D0C55">
      <w:pPr>
        <w:pStyle w:val="12"/>
        <w:keepNext w:val="0"/>
        <w:keepLines w:val="0"/>
        <w:spacing w:beforeLines="25" w:before="78" w:afterLines="25" w:after="78" w:line="240" w:lineRule="auto"/>
        <w:ind w:firstLineChars="200" w:firstLine="520"/>
        <w:rPr>
          <w:b w:val="0"/>
          <w:color w:val="000000"/>
          <w:spacing w:val="10"/>
          <w:sz w:val="24"/>
        </w:rPr>
      </w:pPr>
      <w:r>
        <w:rPr>
          <w:b w:val="0"/>
          <w:color w:val="000000"/>
          <w:spacing w:val="10"/>
          <w:sz w:val="24"/>
        </w:rPr>
        <w:t>举例：</w:t>
      </w:r>
      <w:ins w:id="507" w:author="WPS_1622815912" w:date="2022-06-14T09:45:00Z">
        <w:r>
          <w:rPr>
            <w:rFonts w:hint="eastAsia"/>
            <w:b w:val="0"/>
            <w:color w:val="000000"/>
            <w:spacing w:val="10"/>
            <w:sz w:val="24"/>
          </w:rPr>
          <w:t>SMD</w:t>
        </w:r>
      </w:ins>
      <w:ins w:id="508" w:author="WPS_1622815912" w:date="2022-06-14T09:37:00Z">
        <w:r>
          <w:rPr>
            <w:rFonts w:hint="eastAsia"/>
            <w:b w:val="0"/>
            <w:color w:val="000000"/>
            <w:spacing w:val="10"/>
            <w:sz w:val="24"/>
          </w:rPr>
          <w:t>|</w:t>
        </w:r>
      </w:ins>
      <w:r>
        <w:rPr>
          <w:b w:val="0"/>
          <w:color w:val="000000"/>
          <w:spacing w:val="10"/>
          <w:sz w:val="24"/>
        </w:rPr>
        <w:t>IC|CPU&amp;MPU|RTL8197FH-VG4-CG|DQFN128</w:t>
      </w:r>
    </w:p>
    <w:p w14:paraId="65C805B1" w14:textId="77777777" w:rsidR="003543AF" w:rsidRDefault="003543AF">
      <w:pPr>
        <w:pStyle w:val="12"/>
        <w:keepNext w:val="0"/>
        <w:keepLines w:val="0"/>
        <w:spacing w:beforeLines="25" w:before="78" w:afterLines="25" w:after="78" w:line="240" w:lineRule="auto"/>
        <w:rPr>
          <w:b w:val="0"/>
          <w:color w:val="000000"/>
          <w:spacing w:val="10"/>
          <w:sz w:val="24"/>
        </w:rPr>
      </w:pPr>
    </w:p>
    <w:p w14:paraId="458F4CDD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 xml:space="preserve">104: </w:t>
      </w:r>
      <w:r>
        <w:rPr>
          <w:rFonts w:hint="eastAsia"/>
          <w:b/>
          <w:bCs/>
          <w:color w:val="000000"/>
          <w:spacing w:val="10"/>
          <w:sz w:val="24"/>
        </w:rPr>
        <w:t>图像传感器</w:t>
      </w:r>
      <w:r>
        <w:rPr>
          <w:rFonts w:hint="eastAsia"/>
          <w:b/>
          <w:bCs/>
          <w:color w:val="000000"/>
          <w:spacing w:val="10"/>
          <w:sz w:val="24"/>
        </w:rPr>
        <w:t>(</w:t>
      </w:r>
      <w:r>
        <w:rPr>
          <w:rFonts w:ascii="宋体" w:hAnsi="宋体" w:hint="eastAsia"/>
          <w:kern w:val="0"/>
          <w:sz w:val="24"/>
        </w:rPr>
        <w:t>用于成像功能的图像传感器芯片</w:t>
      </w:r>
      <w:r>
        <w:rPr>
          <w:b/>
          <w:bCs/>
          <w:color w:val="000000"/>
          <w:spacing w:val="10"/>
          <w:sz w:val="24"/>
        </w:rPr>
        <w:t>)</w:t>
      </w:r>
    </w:p>
    <w:p w14:paraId="258493E7" w14:textId="77777777" w:rsidR="003543AF" w:rsidRDefault="008D0C55">
      <w:pPr>
        <w:spacing w:line="400" w:lineRule="exact"/>
        <w:ind w:firstLineChars="200" w:firstLine="522"/>
        <w:jc w:val="left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0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10" w:author="WPS_1622815912" w:date="2022-06-14T09:38:00Z">
        <w:r>
          <w:rPr>
            <w:rFonts w:hint="eastAsia"/>
            <w:b/>
            <w:bCs/>
            <w:color w:val="000000"/>
            <w:spacing w:val="10"/>
            <w:sz w:val="24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rFonts w:hint="eastAsia"/>
          <w:b/>
          <w:bCs/>
          <w:color w:val="000000"/>
          <w:spacing w:val="10"/>
          <w:sz w:val="24"/>
        </w:rPr>
        <w:t>小类名称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分辨率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型号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6A2AC1A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11" w:author="WPS_1622815912" w:date="2022-06-14T10:14:00Z"/>
          <w:color w:val="000000"/>
          <w:spacing w:val="10"/>
          <w:sz w:val="24"/>
          <w:u w:color="FFFFFF" w:themeColor="background1"/>
        </w:rPr>
      </w:pPr>
      <w:ins w:id="512" w:author="WPS_1622815912" w:date="2022-06-14T10:1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5553C55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小类名称：</w:t>
      </w:r>
      <w:r>
        <w:rPr>
          <w:rFonts w:hint="eastAsia"/>
          <w:color w:val="000000"/>
          <w:spacing w:val="10"/>
          <w:sz w:val="24"/>
        </w:rPr>
        <w:t>Image sensor</w:t>
      </w:r>
      <w:r>
        <w:rPr>
          <w:color w:val="000000"/>
          <w:spacing w:val="10"/>
          <w:sz w:val="24"/>
        </w:rPr>
        <w:t>。</w:t>
      </w:r>
    </w:p>
    <w:p w14:paraId="31F82F9E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分辨率：图像传感器的像素数量，以</w:t>
      </w:r>
      <w:r>
        <w:rPr>
          <w:rFonts w:hint="eastAsia"/>
          <w:color w:val="000000"/>
          <w:spacing w:val="10"/>
          <w:sz w:val="24"/>
        </w:rPr>
        <w:t>MP</w:t>
      </w:r>
      <w:r>
        <w:rPr>
          <w:rFonts w:hint="eastAsia"/>
          <w:color w:val="000000"/>
          <w:spacing w:val="10"/>
          <w:sz w:val="24"/>
        </w:rPr>
        <w:t>（百万像素）为单位，精确到小数点后一位，例如</w:t>
      </w:r>
      <w:r>
        <w:rPr>
          <w:rFonts w:hint="eastAsia"/>
          <w:color w:val="000000"/>
          <w:spacing w:val="10"/>
          <w:sz w:val="24"/>
        </w:rPr>
        <w:t>0.3MP</w:t>
      </w:r>
      <w:r>
        <w:rPr>
          <w:rFonts w:hint="eastAsia"/>
          <w:color w:val="000000"/>
          <w:spacing w:val="10"/>
          <w:sz w:val="24"/>
        </w:rPr>
        <w:t>表示</w:t>
      </w:r>
      <w:r>
        <w:rPr>
          <w:rFonts w:hint="eastAsia"/>
          <w:color w:val="000000"/>
          <w:spacing w:val="10"/>
          <w:sz w:val="24"/>
        </w:rPr>
        <w:t>30</w:t>
      </w:r>
      <w:proofErr w:type="gramStart"/>
      <w:r>
        <w:rPr>
          <w:rFonts w:hint="eastAsia"/>
          <w:color w:val="000000"/>
          <w:spacing w:val="10"/>
          <w:sz w:val="24"/>
        </w:rPr>
        <w:t>万像</w:t>
      </w:r>
      <w:proofErr w:type="gramEnd"/>
      <w:r>
        <w:rPr>
          <w:rFonts w:hint="eastAsia"/>
          <w:color w:val="000000"/>
          <w:spacing w:val="10"/>
          <w:sz w:val="24"/>
        </w:rPr>
        <w:t>素</w:t>
      </w:r>
      <w:r>
        <w:rPr>
          <w:color w:val="000000"/>
          <w:spacing w:val="10"/>
          <w:sz w:val="24"/>
        </w:rPr>
        <w:t>。</w:t>
      </w:r>
    </w:p>
    <w:p w14:paraId="194796B8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型号：完整的制造商型号。</w:t>
      </w:r>
    </w:p>
    <w:p w14:paraId="6A6DCDE8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封装类型：器件规格书描述的封装类型</w:t>
      </w:r>
      <w:r>
        <w:rPr>
          <w:color w:val="000000"/>
          <w:spacing w:val="10"/>
          <w:sz w:val="24"/>
        </w:rPr>
        <w:t>。</w:t>
      </w:r>
    </w:p>
    <w:p w14:paraId="11813EE9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必要说明：工程师认为重要的其它信息，</w:t>
      </w:r>
      <w:proofErr w:type="gramStart"/>
      <w:r>
        <w:rPr>
          <w:rFonts w:ascii="宋体" w:hAnsi="宋体" w:hint="eastAsia"/>
          <w:sz w:val="24"/>
        </w:rPr>
        <w:t>如靶面</w:t>
      </w:r>
      <w:proofErr w:type="gramEnd"/>
      <w:r>
        <w:rPr>
          <w:rFonts w:ascii="宋体" w:hAnsi="宋体" w:hint="eastAsia"/>
          <w:sz w:val="24"/>
        </w:rPr>
        <w:t>规格等</w:t>
      </w:r>
      <w:r>
        <w:rPr>
          <w:rFonts w:ascii="宋体" w:hAnsi="宋体" w:hint="eastAsia"/>
          <w:kern w:val="0"/>
          <w:sz w:val="24"/>
        </w:rPr>
        <w:t>。</w:t>
      </w:r>
    </w:p>
    <w:p w14:paraId="26572D43" w14:textId="77777777" w:rsidR="003543AF" w:rsidRDefault="008D0C55">
      <w:pPr>
        <w:pStyle w:val="12"/>
        <w:keepNext w:val="0"/>
        <w:keepLines w:val="0"/>
        <w:spacing w:beforeLines="25" w:before="78" w:afterLines="25" w:after="78" w:line="240" w:lineRule="auto"/>
        <w:ind w:firstLineChars="200" w:firstLine="480"/>
        <w:rPr>
          <w:rFonts w:ascii="宋体" w:hAnsi="宋体"/>
          <w:b w:val="0"/>
          <w:bCs w:val="0"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t>举例：</w:t>
      </w:r>
      <w:proofErr w:type="spellStart"/>
      <w:ins w:id="513" w:author="WPS_1622815912" w:date="2022-06-14T09:45:00Z">
        <w:r>
          <w:rPr>
            <w:rFonts w:ascii="宋体" w:hAnsi="宋体" w:hint="eastAsia"/>
            <w:b w:val="0"/>
            <w:bCs w:val="0"/>
            <w:sz w:val="24"/>
            <w:szCs w:val="24"/>
          </w:rPr>
          <w:t>SMD</w:t>
        </w:r>
      </w:ins>
      <w:ins w:id="514" w:author="WPS_1622815912" w:date="2022-06-14T09:38:00Z">
        <w:r>
          <w:rPr>
            <w:rFonts w:ascii="宋体" w:hAnsi="宋体" w:hint="eastAsia"/>
            <w:b w:val="0"/>
            <w:bCs w:val="0"/>
            <w:sz w:val="24"/>
            <w:szCs w:val="24"/>
          </w:rPr>
          <w:t>|</w:t>
        </w:r>
      </w:ins>
      <w:r>
        <w:rPr>
          <w:rFonts w:ascii="宋体" w:hAnsi="宋体"/>
          <w:b w:val="0"/>
          <w:bCs w:val="0"/>
          <w:sz w:val="24"/>
          <w:szCs w:val="24"/>
        </w:rPr>
        <w:t>IC|Image</w:t>
      </w:r>
      <w:proofErr w:type="spellEnd"/>
      <w:r>
        <w:rPr>
          <w:rFonts w:ascii="宋体" w:hAnsi="宋体"/>
          <w:b w:val="0"/>
          <w:bCs w:val="0"/>
          <w:sz w:val="24"/>
          <w:szCs w:val="24"/>
        </w:rPr>
        <w:t xml:space="preserve"> sensor|3MP|SC3335-CSBNN00|CSP-41</w:t>
      </w:r>
    </w:p>
    <w:p w14:paraId="79703B27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lastRenderedPageBreak/>
        <w:t>3</w:t>
      </w:r>
      <w:r>
        <w:rPr>
          <w:b/>
          <w:bCs/>
          <w:color w:val="000000"/>
          <w:spacing w:val="10"/>
          <w:sz w:val="24"/>
        </w:rPr>
        <w:t>111: LDO</w:t>
      </w:r>
      <w:r>
        <w:rPr>
          <w:rFonts w:hint="eastAsia"/>
          <w:b/>
          <w:bCs/>
          <w:color w:val="000000"/>
          <w:spacing w:val="10"/>
          <w:sz w:val="24"/>
        </w:rPr>
        <w:t>芯片</w:t>
      </w:r>
    </w:p>
    <w:p w14:paraId="619A42DF" w14:textId="77777777" w:rsidR="003543AF" w:rsidRDefault="008D0C55">
      <w:pPr>
        <w:spacing w:line="400" w:lineRule="exact"/>
        <w:ind w:firstLineChars="200" w:firstLine="522"/>
        <w:jc w:val="left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15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16" w:author="WPS_1622815912" w:date="2022-06-14T09:38:00Z">
        <w:r>
          <w:rPr>
            <w:rFonts w:hint="eastAsia"/>
            <w:b/>
            <w:bCs/>
            <w:color w:val="000000"/>
            <w:spacing w:val="10"/>
            <w:sz w:val="24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典型型号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输入电压范围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输出电压</w:t>
      </w:r>
      <w:r>
        <w:rPr>
          <w:b/>
          <w:bCs/>
          <w:color w:val="000000"/>
          <w:spacing w:val="10"/>
          <w:sz w:val="24"/>
        </w:rPr>
        <w:t>/</w:t>
      </w:r>
      <w:r>
        <w:rPr>
          <w:b/>
          <w:bCs/>
          <w:color w:val="000000"/>
          <w:spacing w:val="10"/>
          <w:sz w:val="24"/>
        </w:rPr>
        <w:t>电流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76046104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17" w:author="WPS_1622815912" w:date="2022-06-14T10:14:00Z"/>
          <w:color w:val="000000"/>
          <w:spacing w:val="10"/>
          <w:sz w:val="24"/>
          <w:u w:color="FFFFFF" w:themeColor="background1"/>
        </w:rPr>
      </w:pPr>
      <w:ins w:id="518" w:author="WPS_1622815912" w:date="2022-06-14T10:1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10AC7E6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小类</w:t>
      </w:r>
      <w:r>
        <w:rPr>
          <w:color w:val="000000"/>
          <w:spacing w:val="10"/>
          <w:kern w:val="0"/>
          <w:sz w:val="24"/>
        </w:rPr>
        <w:t>名称</w:t>
      </w:r>
      <w:r>
        <w:rPr>
          <w:color w:val="000000"/>
          <w:spacing w:val="10"/>
          <w:sz w:val="24"/>
        </w:rPr>
        <w:t>：小类名称英文缩写，用</w:t>
      </w:r>
      <w:r>
        <w:rPr>
          <w:color w:val="000000"/>
          <w:spacing w:val="10"/>
          <w:sz w:val="24"/>
        </w:rPr>
        <w:t>LDO</w:t>
      </w:r>
      <w:r>
        <w:rPr>
          <w:color w:val="000000"/>
          <w:spacing w:val="10"/>
          <w:sz w:val="24"/>
        </w:rPr>
        <w:t>表示。</w:t>
      </w:r>
    </w:p>
    <w:p w14:paraId="35A37655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典型型号：对于通用型电源芯片，只要用典型型号来说明，如</w:t>
      </w:r>
      <w:r>
        <w:rPr>
          <w:rFonts w:hint="eastAsia"/>
          <w:color w:val="000000"/>
          <w:spacing w:val="10"/>
          <w:sz w:val="24"/>
        </w:rPr>
        <w:t>TMI6050</w:t>
      </w:r>
      <w:r>
        <w:rPr>
          <w:color w:val="000000"/>
          <w:spacing w:val="10"/>
          <w:sz w:val="24"/>
        </w:rPr>
        <w:t>等。</w:t>
      </w:r>
    </w:p>
    <w:p w14:paraId="5AFF620F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输入电压范围：规格书给出的输入电压范围，如</w:t>
      </w:r>
      <w:r>
        <w:rPr>
          <w:rFonts w:hint="eastAsia"/>
          <w:color w:val="000000"/>
          <w:spacing w:val="10"/>
          <w:sz w:val="24"/>
        </w:rPr>
        <w:t>2.5-5.5V</w:t>
      </w:r>
      <w:r>
        <w:rPr>
          <w:rFonts w:hint="eastAsia"/>
          <w:color w:val="000000"/>
          <w:spacing w:val="10"/>
          <w:sz w:val="24"/>
        </w:rPr>
        <w:t>。</w:t>
      </w:r>
    </w:p>
    <w:p w14:paraId="1261C8B9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输出电压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电流：如果输出电压为固定值，则用实际电压表示。如果</w:t>
      </w:r>
      <w:r>
        <w:rPr>
          <w:color w:val="000000"/>
          <w:spacing w:val="10"/>
          <w:sz w:val="24"/>
        </w:rPr>
        <w:t>LDO</w:t>
      </w:r>
      <w:r>
        <w:rPr>
          <w:color w:val="000000"/>
          <w:spacing w:val="10"/>
          <w:sz w:val="24"/>
        </w:rPr>
        <w:t>输出电压是可调的，用</w:t>
      </w:r>
      <w:r>
        <w:rPr>
          <w:color w:val="000000"/>
          <w:spacing w:val="10"/>
          <w:sz w:val="24"/>
        </w:rPr>
        <w:t>“</w:t>
      </w:r>
      <w:r>
        <w:rPr>
          <w:bCs/>
          <w:color w:val="000000"/>
          <w:spacing w:val="10"/>
          <w:sz w:val="24"/>
        </w:rPr>
        <w:t>ADJ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表示。如：</w:t>
      </w:r>
      <w:r>
        <w:rPr>
          <w:color w:val="000000"/>
          <w:spacing w:val="10"/>
          <w:sz w:val="24"/>
        </w:rPr>
        <w:t>ADJ/1A</w:t>
      </w:r>
      <w:r>
        <w:rPr>
          <w:color w:val="000000"/>
          <w:spacing w:val="10"/>
          <w:sz w:val="24"/>
        </w:rPr>
        <w:t>。</w:t>
      </w:r>
    </w:p>
    <w:p w14:paraId="4C5E0A91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封装类型：</w:t>
      </w:r>
      <w:r>
        <w:rPr>
          <w:rFonts w:ascii="宋体" w:hAnsi="宋体" w:hint="eastAsia"/>
          <w:kern w:val="0"/>
          <w:sz w:val="24"/>
        </w:rPr>
        <w:t>芯片封装类型。</w:t>
      </w:r>
    </w:p>
    <w:p w14:paraId="4EC840B4" w14:textId="77777777" w:rsidR="003543AF" w:rsidRDefault="008D0C55">
      <w:pPr>
        <w:pStyle w:val="afd"/>
        <w:widowControl/>
        <w:numPr>
          <w:ilvl w:val="1"/>
          <w:numId w:val="13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必要说明：其他补充信息，如固定电压输出类型LDO可以给出基准电压值，如基准0.8V。</w:t>
      </w:r>
    </w:p>
    <w:p w14:paraId="73672609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519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ins w:id="520" w:author="WPS_1622815912" w:date="2022-06-14T09:38:00Z">
        <w:r>
          <w:rPr>
            <w:rFonts w:hint="eastAsia"/>
            <w:color w:val="000000"/>
            <w:spacing w:val="10"/>
            <w:sz w:val="24"/>
          </w:rPr>
          <w:t>|</w:t>
        </w:r>
      </w:ins>
      <w:r>
        <w:rPr>
          <w:color w:val="000000"/>
          <w:spacing w:val="10"/>
          <w:sz w:val="24"/>
        </w:rPr>
        <w:t>IC|LDO|TMI6050|2.5</w:t>
      </w:r>
      <w:r>
        <w:rPr>
          <w:rFonts w:hint="eastAsia"/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5.5V|ADJ/600mA|SOT23-5|[</w:t>
      </w:r>
      <w:r>
        <w:rPr>
          <w:color w:val="000000"/>
          <w:spacing w:val="10"/>
          <w:sz w:val="24"/>
        </w:rPr>
        <w:t>基准</w:t>
      </w:r>
      <w:r>
        <w:rPr>
          <w:color w:val="000000"/>
          <w:spacing w:val="10"/>
          <w:sz w:val="24"/>
        </w:rPr>
        <w:t>0.8V]</w:t>
      </w:r>
    </w:p>
    <w:p w14:paraId="572B0FA5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113</w:t>
      </w:r>
      <w:r>
        <w:rPr>
          <w:rFonts w:hint="eastAsia"/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DC-DC</w:t>
      </w:r>
      <w:r>
        <w:rPr>
          <w:b/>
          <w:bCs/>
          <w:color w:val="000000"/>
          <w:spacing w:val="10"/>
          <w:sz w:val="24"/>
        </w:rPr>
        <w:t>芯片</w:t>
      </w:r>
    </w:p>
    <w:p w14:paraId="2A0407D5" w14:textId="77777777" w:rsidR="003543AF" w:rsidRDefault="008D0C55">
      <w:pPr>
        <w:spacing w:line="400" w:lineRule="exact"/>
        <w:ind w:leftChars="249" w:left="1841" w:hangingChars="505" w:hanging="1318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21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22" w:author="WPS_1622815912" w:date="2022-06-14T09:38:00Z">
        <w:r>
          <w:rPr>
            <w:rFonts w:hint="eastAsia"/>
            <w:b/>
            <w:bCs/>
            <w:color w:val="000000"/>
            <w:spacing w:val="10"/>
            <w:sz w:val="24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型号</w:t>
      </w:r>
      <w:r>
        <w:rPr>
          <w:b/>
          <w:bCs/>
          <w:color w:val="000000"/>
          <w:spacing w:val="10"/>
          <w:sz w:val="24"/>
        </w:rPr>
        <w:t>|Buck/Boost/Inverting|</w:t>
      </w:r>
      <w:r>
        <w:rPr>
          <w:b/>
          <w:bCs/>
          <w:color w:val="000000"/>
          <w:spacing w:val="10"/>
          <w:sz w:val="24"/>
        </w:rPr>
        <w:t>输入电压范围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输出路数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输出电压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额定输出电流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工作频率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77AD3684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23" w:author="WPS_1622815912" w:date="2022-06-14T10:14:00Z"/>
          <w:color w:val="000000"/>
          <w:spacing w:val="10"/>
          <w:sz w:val="24"/>
          <w:u w:color="FFFFFF" w:themeColor="background1"/>
        </w:rPr>
      </w:pPr>
      <w:ins w:id="524" w:author="WPS_1622815912" w:date="2022-06-14T10:1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B115260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小类名称：小类名称英文缩写，用</w:t>
      </w:r>
      <w:r>
        <w:rPr>
          <w:color w:val="000000"/>
          <w:spacing w:val="10"/>
          <w:sz w:val="24"/>
        </w:rPr>
        <w:t>DC-DC</w:t>
      </w:r>
      <w:r>
        <w:rPr>
          <w:color w:val="000000"/>
          <w:spacing w:val="10"/>
          <w:sz w:val="24"/>
        </w:rPr>
        <w:t>表示。</w:t>
      </w:r>
    </w:p>
    <w:p w14:paraId="7292006B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型号：包括前后缀的完整制造商型号，即可直接用于采购下单的型号。</w:t>
      </w:r>
    </w:p>
    <w:p w14:paraId="6626F704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Buck/Boost/Inverting:</w:t>
      </w:r>
      <w:r>
        <w:rPr>
          <w:color w:val="000000"/>
          <w:spacing w:val="10"/>
          <w:sz w:val="24"/>
        </w:rPr>
        <w:t>降压芯片用</w:t>
      </w:r>
      <w:r>
        <w:rPr>
          <w:color w:val="000000"/>
          <w:spacing w:val="10"/>
          <w:sz w:val="24"/>
        </w:rPr>
        <w:t>“Buck”</w:t>
      </w:r>
      <w:r>
        <w:rPr>
          <w:color w:val="000000"/>
          <w:spacing w:val="10"/>
          <w:sz w:val="24"/>
        </w:rPr>
        <w:t>表示；升压芯片用</w:t>
      </w:r>
      <w:r>
        <w:rPr>
          <w:color w:val="000000"/>
          <w:spacing w:val="10"/>
          <w:sz w:val="24"/>
        </w:rPr>
        <w:t>“Boost”</w:t>
      </w:r>
      <w:r>
        <w:rPr>
          <w:color w:val="000000"/>
          <w:spacing w:val="10"/>
          <w:sz w:val="24"/>
        </w:rPr>
        <w:t>表示；同时具备降压、升压功能的芯片用</w:t>
      </w:r>
      <w:r>
        <w:rPr>
          <w:color w:val="000000"/>
          <w:spacing w:val="10"/>
          <w:sz w:val="24"/>
        </w:rPr>
        <w:t>“Buck/Boost”</w:t>
      </w:r>
      <w:r>
        <w:rPr>
          <w:color w:val="000000"/>
          <w:spacing w:val="10"/>
          <w:sz w:val="24"/>
        </w:rPr>
        <w:t>表示；反向芯片用</w:t>
      </w:r>
      <w:r>
        <w:rPr>
          <w:color w:val="000000"/>
          <w:spacing w:val="10"/>
          <w:sz w:val="24"/>
        </w:rPr>
        <w:t>“Inverting”</w:t>
      </w:r>
      <w:r>
        <w:rPr>
          <w:color w:val="000000"/>
          <w:spacing w:val="10"/>
          <w:sz w:val="24"/>
        </w:rPr>
        <w:t>表示。</w:t>
      </w:r>
    </w:p>
    <w:p w14:paraId="7FDF2EE3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输入电压范围：芯片</w:t>
      </w:r>
      <w:r>
        <w:rPr>
          <w:color w:val="000000"/>
          <w:spacing w:val="10"/>
          <w:sz w:val="24"/>
        </w:rPr>
        <w:t>datasheet</w:t>
      </w:r>
      <w:r>
        <w:rPr>
          <w:color w:val="000000"/>
          <w:spacing w:val="10"/>
          <w:sz w:val="24"/>
        </w:rPr>
        <w:t>标称的输入电压范围。</w:t>
      </w:r>
    </w:p>
    <w:p w14:paraId="3016C3E2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输出</w:t>
      </w:r>
      <w:r>
        <w:rPr>
          <w:color w:val="000000"/>
          <w:spacing w:val="10"/>
          <w:kern w:val="0"/>
          <w:sz w:val="24"/>
        </w:rPr>
        <w:t>路数</w:t>
      </w:r>
      <w:r>
        <w:rPr>
          <w:color w:val="000000"/>
          <w:spacing w:val="10"/>
          <w:sz w:val="24"/>
        </w:rPr>
        <w:t>：输出路数，用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路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表示，如双路输出用</w:t>
      </w:r>
      <w:r>
        <w:rPr>
          <w:color w:val="000000"/>
          <w:spacing w:val="10"/>
          <w:sz w:val="24"/>
        </w:rPr>
        <w:t>“2</w:t>
      </w:r>
      <w:r>
        <w:rPr>
          <w:color w:val="000000"/>
          <w:spacing w:val="10"/>
          <w:sz w:val="24"/>
        </w:rPr>
        <w:t>路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表示。</w:t>
      </w:r>
    </w:p>
    <w:p w14:paraId="74659408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输出电压：固定输出的芯片用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固定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额定输出电压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表示；输出电压可调的用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基准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反馈电压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表示。对于多路输出的芯片，如果不同通道的输出电压等参数不一致，需分别罗列出来，并用</w:t>
      </w:r>
      <w:r>
        <w:rPr>
          <w:color w:val="000000"/>
          <w:spacing w:val="10"/>
          <w:sz w:val="24"/>
        </w:rPr>
        <w:t>“&amp;”</w:t>
      </w:r>
      <w:r>
        <w:rPr>
          <w:color w:val="000000"/>
          <w:spacing w:val="10"/>
          <w:sz w:val="24"/>
        </w:rPr>
        <w:t>符号连接。例如：两路输出分别为固定</w:t>
      </w:r>
      <w:r>
        <w:rPr>
          <w:color w:val="000000"/>
          <w:spacing w:val="10"/>
          <w:sz w:val="24"/>
        </w:rPr>
        <w:t>1.2V</w:t>
      </w:r>
      <w:r>
        <w:rPr>
          <w:color w:val="000000"/>
          <w:spacing w:val="10"/>
          <w:sz w:val="24"/>
        </w:rPr>
        <w:t>和固定</w:t>
      </w:r>
      <w:r>
        <w:rPr>
          <w:color w:val="000000"/>
          <w:spacing w:val="10"/>
          <w:sz w:val="24"/>
        </w:rPr>
        <w:t>1.8V</w:t>
      </w:r>
      <w:r>
        <w:rPr>
          <w:color w:val="000000"/>
          <w:spacing w:val="10"/>
          <w:sz w:val="24"/>
        </w:rPr>
        <w:t>时用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固定</w:t>
      </w:r>
      <w:r>
        <w:rPr>
          <w:color w:val="000000"/>
          <w:spacing w:val="10"/>
          <w:sz w:val="24"/>
        </w:rPr>
        <w:t>1.2V&amp;</w:t>
      </w:r>
      <w:r>
        <w:rPr>
          <w:color w:val="000000"/>
          <w:spacing w:val="10"/>
          <w:sz w:val="24"/>
        </w:rPr>
        <w:t>固定</w:t>
      </w:r>
      <w:r>
        <w:rPr>
          <w:color w:val="000000"/>
          <w:spacing w:val="10"/>
          <w:sz w:val="24"/>
        </w:rPr>
        <w:t>1.8V”</w:t>
      </w:r>
      <w:r>
        <w:rPr>
          <w:color w:val="000000"/>
          <w:spacing w:val="10"/>
          <w:sz w:val="24"/>
        </w:rPr>
        <w:t>表示。同一路输出内有多个可选项时应全部罗列出来，并用</w:t>
      </w:r>
      <w:r>
        <w:rPr>
          <w:color w:val="000000"/>
          <w:spacing w:val="10"/>
          <w:sz w:val="24"/>
        </w:rPr>
        <w:t>“/”</w:t>
      </w:r>
      <w:r>
        <w:rPr>
          <w:color w:val="000000"/>
          <w:spacing w:val="10"/>
          <w:sz w:val="24"/>
        </w:rPr>
        <w:t>符号连接。例如：某个双路输出芯片的其中一路固定输出可配置为</w:t>
      </w:r>
      <w:r>
        <w:rPr>
          <w:color w:val="000000"/>
          <w:spacing w:val="10"/>
          <w:sz w:val="24"/>
        </w:rPr>
        <w:t>1.2V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1.8V</w:t>
      </w:r>
      <w:r>
        <w:rPr>
          <w:color w:val="000000"/>
          <w:spacing w:val="10"/>
          <w:sz w:val="24"/>
        </w:rPr>
        <w:t>两个值，则用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固定</w:t>
      </w:r>
      <w:r>
        <w:rPr>
          <w:color w:val="000000"/>
          <w:spacing w:val="10"/>
          <w:sz w:val="24"/>
        </w:rPr>
        <w:t>1.2V/1.8V”</w:t>
      </w:r>
      <w:r>
        <w:rPr>
          <w:color w:val="000000"/>
          <w:spacing w:val="10"/>
          <w:sz w:val="24"/>
        </w:rPr>
        <w:t>表示。</w:t>
      </w:r>
    </w:p>
    <w:p w14:paraId="77ECFC6D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额定输出电流：芯片用额定输出电流表示，例如</w:t>
      </w:r>
      <w:r>
        <w:rPr>
          <w:color w:val="000000"/>
          <w:spacing w:val="10"/>
          <w:sz w:val="24"/>
        </w:rPr>
        <w:t>“2A”</w:t>
      </w:r>
      <w:r>
        <w:rPr>
          <w:color w:val="000000"/>
          <w:spacing w:val="10"/>
          <w:sz w:val="24"/>
        </w:rPr>
        <w:t>；对于多路输出的芯片，如果不同通道的输出电流等参数不一致，需分别罗列出来，并用</w:t>
      </w:r>
      <w:r>
        <w:rPr>
          <w:color w:val="000000"/>
          <w:spacing w:val="10"/>
          <w:sz w:val="24"/>
        </w:rPr>
        <w:t>“&amp;”</w:t>
      </w:r>
      <w:r>
        <w:rPr>
          <w:color w:val="000000"/>
          <w:spacing w:val="10"/>
          <w:sz w:val="24"/>
        </w:rPr>
        <w:t>符号连接。例如：两</w:t>
      </w:r>
      <w:r>
        <w:rPr>
          <w:color w:val="000000"/>
          <w:spacing w:val="10"/>
          <w:sz w:val="24"/>
        </w:rPr>
        <w:lastRenderedPageBreak/>
        <w:t>路输出分别为</w:t>
      </w:r>
      <w:r>
        <w:rPr>
          <w:color w:val="000000"/>
          <w:spacing w:val="10"/>
          <w:sz w:val="24"/>
        </w:rPr>
        <w:t>1.5A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2.5A</w:t>
      </w:r>
      <w:r>
        <w:rPr>
          <w:color w:val="000000"/>
          <w:spacing w:val="10"/>
          <w:sz w:val="24"/>
        </w:rPr>
        <w:t>时用</w:t>
      </w:r>
      <w:r>
        <w:rPr>
          <w:color w:val="000000"/>
          <w:spacing w:val="10"/>
          <w:sz w:val="24"/>
        </w:rPr>
        <w:t>“1.5A&amp;2.5A”</w:t>
      </w:r>
      <w:r>
        <w:rPr>
          <w:color w:val="000000"/>
          <w:spacing w:val="10"/>
          <w:sz w:val="24"/>
        </w:rPr>
        <w:t>表示。输出电流大于等于</w:t>
      </w:r>
      <w:r>
        <w:rPr>
          <w:color w:val="000000"/>
          <w:spacing w:val="10"/>
          <w:sz w:val="24"/>
        </w:rPr>
        <w:t>1A</w:t>
      </w:r>
      <w:r>
        <w:rPr>
          <w:color w:val="000000"/>
          <w:spacing w:val="10"/>
          <w:sz w:val="24"/>
        </w:rPr>
        <w:t>以</w:t>
      </w:r>
      <w:r>
        <w:rPr>
          <w:color w:val="000000"/>
          <w:spacing w:val="10"/>
          <w:sz w:val="24"/>
        </w:rPr>
        <w:t>“A”</w:t>
      </w:r>
      <w:r>
        <w:rPr>
          <w:color w:val="000000"/>
          <w:spacing w:val="10"/>
          <w:sz w:val="24"/>
        </w:rPr>
        <w:t>为单位，输出电流小于</w:t>
      </w:r>
      <w:r>
        <w:rPr>
          <w:color w:val="000000"/>
          <w:spacing w:val="10"/>
          <w:sz w:val="24"/>
        </w:rPr>
        <w:t>1A</w:t>
      </w:r>
      <w:r>
        <w:rPr>
          <w:color w:val="000000"/>
          <w:spacing w:val="10"/>
          <w:sz w:val="24"/>
        </w:rPr>
        <w:t>以</w:t>
      </w:r>
      <w:r>
        <w:rPr>
          <w:color w:val="000000"/>
          <w:spacing w:val="10"/>
          <w:sz w:val="24"/>
        </w:rPr>
        <w:t>“mA”</w:t>
      </w:r>
      <w:r>
        <w:rPr>
          <w:color w:val="000000"/>
          <w:spacing w:val="10"/>
          <w:sz w:val="24"/>
        </w:rPr>
        <w:t>为单位。</w:t>
      </w:r>
    </w:p>
    <w:p w14:paraId="599CD5CF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工作频率：如果工作频率固定，则以具体频率表示，如</w:t>
      </w:r>
      <w:r>
        <w:rPr>
          <w:color w:val="000000"/>
          <w:spacing w:val="10"/>
          <w:sz w:val="24"/>
        </w:rPr>
        <w:t>“1.5MHz”</w:t>
      </w:r>
      <w:r>
        <w:rPr>
          <w:color w:val="000000"/>
          <w:spacing w:val="10"/>
          <w:sz w:val="24"/>
        </w:rPr>
        <w:t>。注意：</w:t>
      </w:r>
      <w:r>
        <w:rPr>
          <w:color w:val="000000"/>
          <w:spacing w:val="10"/>
          <w:sz w:val="24"/>
        </w:rPr>
        <w:t>“kHz”</w:t>
      </w:r>
      <w:r>
        <w:rPr>
          <w:color w:val="000000"/>
          <w:spacing w:val="10"/>
          <w:sz w:val="24"/>
        </w:rPr>
        <w:t>中的</w:t>
      </w:r>
      <w:r>
        <w:rPr>
          <w:color w:val="000000"/>
          <w:spacing w:val="10"/>
          <w:sz w:val="24"/>
        </w:rPr>
        <w:t>“k”</w:t>
      </w:r>
      <w:r>
        <w:rPr>
          <w:color w:val="000000"/>
          <w:spacing w:val="10"/>
          <w:sz w:val="24"/>
        </w:rPr>
        <w:t>必须用小写；</w:t>
      </w:r>
      <w:r>
        <w:rPr>
          <w:color w:val="000000"/>
          <w:spacing w:val="10"/>
          <w:sz w:val="24"/>
        </w:rPr>
        <w:t>“MHz”</w:t>
      </w:r>
      <w:r>
        <w:rPr>
          <w:color w:val="000000"/>
          <w:spacing w:val="10"/>
          <w:sz w:val="24"/>
        </w:rPr>
        <w:t>中的</w:t>
      </w:r>
      <w:r>
        <w:rPr>
          <w:color w:val="000000"/>
          <w:spacing w:val="10"/>
          <w:sz w:val="24"/>
        </w:rPr>
        <w:t>“M”</w:t>
      </w:r>
      <w:r>
        <w:rPr>
          <w:color w:val="000000"/>
          <w:spacing w:val="10"/>
          <w:sz w:val="24"/>
        </w:rPr>
        <w:t>必须用大写；</w:t>
      </w:r>
      <w:r>
        <w:rPr>
          <w:color w:val="000000"/>
          <w:spacing w:val="10"/>
          <w:sz w:val="24"/>
        </w:rPr>
        <w:t>“Hz”</w:t>
      </w:r>
      <w:r>
        <w:rPr>
          <w:color w:val="000000"/>
          <w:spacing w:val="10"/>
          <w:sz w:val="24"/>
        </w:rPr>
        <w:t>中的</w:t>
      </w:r>
      <w:r>
        <w:rPr>
          <w:color w:val="000000"/>
          <w:spacing w:val="10"/>
          <w:sz w:val="24"/>
        </w:rPr>
        <w:t>“z”</w:t>
      </w:r>
      <w:r>
        <w:rPr>
          <w:color w:val="000000"/>
          <w:spacing w:val="10"/>
          <w:sz w:val="24"/>
        </w:rPr>
        <w:t>必须用小写。如果工作频率可以配置或者工作频率不固定则用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频率可变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表示。</w:t>
      </w:r>
    </w:p>
    <w:p w14:paraId="70C35BE9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封装类型：芯片的封装形式，如</w:t>
      </w:r>
      <w:r>
        <w:rPr>
          <w:color w:val="000000"/>
          <w:spacing w:val="10"/>
          <w:sz w:val="24"/>
        </w:rPr>
        <w:t>SOP-8</w:t>
      </w:r>
      <w:r>
        <w:rPr>
          <w:color w:val="000000"/>
          <w:spacing w:val="10"/>
          <w:sz w:val="24"/>
        </w:rPr>
        <w:t>。封装名称采用芯片</w:t>
      </w:r>
      <w:r>
        <w:rPr>
          <w:rFonts w:hint="eastAsia"/>
          <w:color w:val="000000"/>
          <w:spacing w:val="10"/>
          <w:sz w:val="24"/>
        </w:rPr>
        <w:t>规格书</w:t>
      </w:r>
      <w:r>
        <w:rPr>
          <w:color w:val="000000"/>
          <w:spacing w:val="10"/>
          <w:sz w:val="24"/>
        </w:rPr>
        <w:t>中的命名。</w:t>
      </w:r>
    </w:p>
    <w:p w14:paraId="11A9E133" w14:textId="77777777" w:rsidR="003543AF" w:rsidRDefault="008D0C55">
      <w:pPr>
        <w:pStyle w:val="afd"/>
        <w:widowControl/>
        <w:numPr>
          <w:ilvl w:val="1"/>
          <w:numId w:val="1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必要说明：除上述参数外的其它重要参数。</w:t>
      </w:r>
    </w:p>
    <w:p w14:paraId="3D311634" w14:textId="77777777" w:rsidR="003543AF" w:rsidRDefault="008D0C55">
      <w:pPr>
        <w:spacing w:line="400" w:lineRule="exact"/>
        <w:jc w:val="left"/>
        <w:rPr>
          <w:rFonts w:ascii="宋体" w:hAnsi="宋体"/>
          <w:b/>
          <w:szCs w:val="21"/>
        </w:rPr>
      </w:pPr>
      <w:r>
        <w:rPr>
          <w:color w:val="000000"/>
          <w:spacing w:val="10"/>
          <w:sz w:val="24"/>
        </w:rPr>
        <w:t>举例：</w:t>
      </w:r>
      <w:ins w:id="525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ins w:id="526" w:author="WPS_1622815912" w:date="2022-06-14T09:38:00Z">
        <w:r>
          <w:rPr>
            <w:rFonts w:hint="eastAsia"/>
            <w:color w:val="000000"/>
            <w:spacing w:val="10"/>
            <w:sz w:val="24"/>
          </w:rPr>
          <w:t>|</w:t>
        </w:r>
      </w:ins>
      <w:r>
        <w:rPr>
          <w:color w:val="000000"/>
          <w:spacing w:val="10"/>
          <w:sz w:val="24"/>
        </w:rPr>
        <w:t>IC|DC-DC|</w:t>
      </w:r>
      <w:r>
        <w:rPr>
          <w:rFonts w:hint="eastAsia"/>
          <w:color w:val="000000"/>
          <w:spacing w:val="10"/>
          <w:sz w:val="24"/>
        </w:rPr>
        <w:t>SY8113C1</w:t>
      </w:r>
      <w:r>
        <w:rPr>
          <w:color w:val="000000"/>
          <w:spacing w:val="10"/>
          <w:sz w:val="24"/>
        </w:rPr>
        <w:t>|Buck |</w:t>
      </w:r>
      <w:r>
        <w:rPr>
          <w:rFonts w:hint="eastAsia"/>
          <w:color w:val="000000"/>
          <w:spacing w:val="10"/>
          <w:sz w:val="24"/>
        </w:rPr>
        <w:t>4</w:t>
      </w:r>
      <w:r>
        <w:rPr>
          <w:color w:val="000000"/>
          <w:spacing w:val="10"/>
          <w:sz w:val="24"/>
        </w:rPr>
        <w:t>.</w:t>
      </w:r>
      <w:r>
        <w:rPr>
          <w:rFonts w:hint="eastAsia"/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-</w:t>
      </w:r>
      <w:r>
        <w:rPr>
          <w:rFonts w:hint="eastAsia"/>
          <w:color w:val="000000"/>
          <w:spacing w:val="10"/>
          <w:sz w:val="24"/>
        </w:rPr>
        <w:t>18</w:t>
      </w:r>
      <w:r>
        <w:rPr>
          <w:color w:val="000000"/>
          <w:spacing w:val="10"/>
          <w:sz w:val="24"/>
        </w:rPr>
        <w:t>V|</w:t>
      </w:r>
      <w:r>
        <w:rPr>
          <w:rFonts w:hint="eastAsia"/>
          <w:color w:val="000000"/>
          <w:spacing w:val="10"/>
          <w:sz w:val="24"/>
        </w:rPr>
        <w:t>1</w:t>
      </w:r>
      <w:r>
        <w:rPr>
          <w:color w:val="000000"/>
          <w:spacing w:val="10"/>
          <w:sz w:val="24"/>
        </w:rPr>
        <w:t>路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基准</w:t>
      </w:r>
      <w:r>
        <w:rPr>
          <w:rFonts w:hint="eastAsia"/>
          <w:color w:val="000000"/>
          <w:spacing w:val="10"/>
          <w:sz w:val="24"/>
        </w:rPr>
        <w:t>0.6</w:t>
      </w:r>
      <w:r>
        <w:rPr>
          <w:color w:val="000000"/>
          <w:spacing w:val="10"/>
          <w:sz w:val="24"/>
        </w:rPr>
        <w:t>V|</w:t>
      </w:r>
      <w:r>
        <w:rPr>
          <w:rFonts w:hint="eastAsia"/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A|</w:t>
      </w:r>
      <w:r>
        <w:rPr>
          <w:rFonts w:hint="eastAsia"/>
          <w:color w:val="000000"/>
          <w:spacing w:val="10"/>
          <w:sz w:val="24"/>
        </w:rPr>
        <w:t>1.2</w:t>
      </w:r>
      <w:r>
        <w:rPr>
          <w:color w:val="000000"/>
          <w:spacing w:val="10"/>
          <w:sz w:val="24"/>
        </w:rPr>
        <w:t>MHz|</w:t>
      </w:r>
      <w:r>
        <w:rPr>
          <w:rFonts w:hint="eastAsia"/>
          <w:color w:val="000000"/>
          <w:spacing w:val="10"/>
          <w:sz w:val="24"/>
        </w:rPr>
        <w:t>SOT23-6</w:t>
      </w:r>
    </w:p>
    <w:p w14:paraId="1F2D96F8" w14:textId="77777777" w:rsidR="003543AF" w:rsidRDefault="008D0C55">
      <w:pPr>
        <w:spacing w:beforeLines="50" w:before="156" w:line="400" w:lineRule="exact"/>
        <w:rPr>
          <w:b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>3</w:t>
      </w:r>
      <w:r>
        <w:rPr>
          <w:b/>
          <w:bCs/>
          <w:color w:val="000000"/>
          <w:spacing w:val="10"/>
          <w:kern w:val="0"/>
          <w:sz w:val="24"/>
        </w:rPr>
        <w:t>114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：</w:t>
      </w:r>
      <w:r>
        <w:rPr>
          <w:b/>
          <w:bCs/>
          <w:color w:val="000000"/>
          <w:spacing w:val="10"/>
          <w:kern w:val="0"/>
          <w:sz w:val="24"/>
        </w:rPr>
        <w:t>AC-DC</w:t>
      </w:r>
    </w:p>
    <w:p w14:paraId="330565E9" w14:textId="77777777" w:rsidR="003543AF" w:rsidRDefault="008D0C55">
      <w:pPr>
        <w:spacing w:line="400" w:lineRule="exact"/>
        <w:ind w:leftChars="249" w:left="1700" w:hangingChars="451" w:hanging="1177"/>
        <w:rPr>
          <w:b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</w:t>
      </w:r>
      <w:ins w:id="527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28" w:author="WPS_1622815912" w:date="2022-06-14T09:38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IC|</w:t>
      </w:r>
      <w:r>
        <w:rPr>
          <w:b/>
          <w:bCs/>
          <w:color w:val="000000"/>
          <w:spacing w:val="10"/>
          <w:kern w:val="0"/>
          <w:sz w:val="24"/>
        </w:rPr>
        <w:t>小类名称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典型型号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是否集成开关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最大输出功率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输出特性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71236FD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29" w:author="WPS_1622815912" w:date="2022-06-14T10:15:00Z"/>
          <w:color w:val="000000"/>
          <w:spacing w:val="10"/>
          <w:sz w:val="24"/>
          <w:u w:color="FFFFFF" w:themeColor="background1"/>
        </w:rPr>
      </w:pPr>
      <w:ins w:id="530" w:author="WPS_1622815912" w:date="2022-06-14T10:1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7787516A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小类名称：小类名称英文缩写，用</w:t>
      </w:r>
      <w:r>
        <w:rPr>
          <w:color w:val="000000"/>
          <w:spacing w:val="10"/>
          <w:kern w:val="0"/>
          <w:sz w:val="24"/>
        </w:rPr>
        <w:t>AC-DC</w:t>
      </w:r>
      <w:r>
        <w:rPr>
          <w:color w:val="000000"/>
          <w:spacing w:val="10"/>
          <w:kern w:val="0"/>
          <w:sz w:val="24"/>
        </w:rPr>
        <w:t>表示。</w:t>
      </w:r>
    </w:p>
    <w:p w14:paraId="1D4B5183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典型型号：对于通用型电源芯片，只要用典型型号来说明。</w:t>
      </w:r>
    </w:p>
    <w:p w14:paraId="6D82C7C2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是否集成开关：电源芯片内部是否集成了开关管，描述为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集成开关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不集成开关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。内部集成了</w:t>
      </w:r>
      <w:r>
        <w:rPr>
          <w:color w:val="000000"/>
          <w:spacing w:val="10"/>
          <w:kern w:val="0"/>
          <w:sz w:val="24"/>
        </w:rPr>
        <w:t>MOS</w:t>
      </w:r>
      <w:r>
        <w:rPr>
          <w:color w:val="000000"/>
          <w:spacing w:val="10"/>
          <w:kern w:val="0"/>
          <w:sz w:val="24"/>
        </w:rPr>
        <w:t>管，则为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集成开关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。</w:t>
      </w:r>
    </w:p>
    <w:p w14:paraId="4D364E05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最大输出功率：能输出的最大输出功率。</w:t>
      </w:r>
    </w:p>
    <w:p w14:paraId="375BE910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输出特性：分恒压</w:t>
      </w:r>
      <w:r>
        <w:rPr>
          <w:color w:val="000000"/>
          <w:spacing w:val="10"/>
          <w:kern w:val="0"/>
          <w:sz w:val="24"/>
        </w:rPr>
        <w:t>CV</w:t>
      </w:r>
      <w:r>
        <w:rPr>
          <w:color w:val="000000"/>
          <w:spacing w:val="10"/>
          <w:kern w:val="0"/>
          <w:sz w:val="24"/>
        </w:rPr>
        <w:t>和恒流</w:t>
      </w:r>
      <w:r>
        <w:rPr>
          <w:color w:val="000000"/>
          <w:spacing w:val="10"/>
          <w:kern w:val="0"/>
          <w:sz w:val="24"/>
        </w:rPr>
        <w:t>CC</w:t>
      </w:r>
      <w:r>
        <w:rPr>
          <w:color w:val="000000"/>
          <w:spacing w:val="10"/>
          <w:kern w:val="0"/>
          <w:sz w:val="24"/>
        </w:rPr>
        <w:t>。</w:t>
      </w:r>
    </w:p>
    <w:p w14:paraId="5C08DD15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left="993" w:firstLineChars="0" w:hanging="426"/>
        <w:rPr>
          <w:rFonts w:ascii="宋体" w:hAnsi="宋体"/>
          <w:sz w:val="24"/>
        </w:rPr>
      </w:pPr>
      <w:r>
        <w:rPr>
          <w:color w:val="000000"/>
          <w:spacing w:val="10"/>
          <w:sz w:val="24"/>
        </w:rPr>
        <w:t>封装名称采用芯片</w:t>
      </w:r>
      <w:r>
        <w:rPr>
          <w:rFonts w:hint="eastAsia"/>
          <w:color w:val="000000"/>
          <w:spacing w:val="10"/>
          <w:sz w:val="24"/>
        </w:rPr>
        <w:t>规格书</w:t>
      </w:r>
      <w:r>
        <w:rPr>
          <w:color w:val="000000"/>
          <w:spacing w:val="10"/>
          <w:sz w:val="24"/>
        </w:rPr>
        <w:t>中的命名</w:t>
      </w:r>
      <w:r>
        <w:rPr>
          <w:rFonts w:ascii="宋体" w:hAnsi="宋体" w:hint="eastAsia"/>
          <w:kern w:val="0"/>
          <w:sz w:val="24"/>
        </w:rPr>
        <w:t>。</w:t>
      </w:r>
    </w:p>
    <w:p w14:paraId="5B165967" w14:textId="77777777" w:rsidR="003543AF" w:rsidRDefault="008D0C55">
      <w:pPr>
        <w:pStyle w:val="afd"/>
        <w:widowControl/>
        <w:numPr>
          <w:ilvl w:val="1"/>
          <w:numId w:val="1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必要说明：为其他注明项。</w:t>
      </w:r>
    </w:p>
    <w:p w14:paraId="0370980B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ins w:id="531" w:author="WPS_1622815912" w:date="2022-06-14T09:45:00Z">
        <w:r>
          <w:rPr>
            <w:rFonts w:hint="eastAsia"/>
            <w:color w:val="000000"/>
            <w:spacing w:val="10"/>
            <w:kern w:val="0"/>
            <w:sz w:val="24"/>
          </w:rPr>
          <w:t>SMD</w:t>
        </w:r>
      </w:ins>
      <w:ins w:id="532" w:author="WPS_1622815912" w:date="2022-06-14T09:39:00Z">
        <w:r>
          <w:rPr>
            <w:rFonts w:hint="eastAsia"/>
            <w:color w:val="000000"/>
            <w:spacing w:val="10"/>
            <w:kern w:val="0"/>
            <w:sz w:val="24"/>
          </w:rPr>
          <w:t>|</w:t>
        </w:r>
      </w:ins>
      <w:r>
        <w:rPr>
          <w:color w:val="000000"/>
          <w:spacing w:val="10"/>
          <w:kern w:val="0"/>
          <w:sz w:val="24"/>
        </w:rPr>
        <w:t>IC|AC-DC|TNY274PN|</w:t>
      </w:r>
      <w:r>
        <w:rPr>
          <w:color w:val="000000"/>
          <w:spacing w:val="10"/>
          <w:kern w:val="0"/>
          <w:sz w:val="24"/>
        </w:rPr>
        <w:t>集成开关</w:t>
      </w:r>
      <w:r>
        <w:rPr>
          <w:color w:val="000000"/>
          <w:spacing w:val="10"/>
          <w:kern w:val="0"/>
          <w:sz w:val="24"/>
        </w:rPr>
        <w:t>|11W|CV|DIP-8C</w:t>
      </w:r>
    </w:p>
    <w:p w14:paraId="11858663" w14:textId="77777777" w:rsidR="003543AF" w:rsidRDefault="008D0C55">
      <w:pPr>
        <w:spacing w:beforeLines="50" w:before="156" w:line="400" w:lineRule="exact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3115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NOR FLASH</w:t>
      </w:r>
    </w:p>
    <w:p w14:paraId="4A8133C5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33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34" w:author="WPS_1622815912" w:date="2022-06-14T09:39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制造商型号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容量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总线位数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供电电压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9ABE20F" w14:textId="77777777" w:rsidR="003543AF" w:rsidRDefault="008D0C55">
      <w:pPr>
        <w:spacing w:line="400" w:lineRule="exact"/>
        <w:ind w:leftChars="249" w:left="565" w:hangingChars="16" w:hanging="4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虚拟主物料描述规则：</w:t>
      </w:r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虚拟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容量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总线位数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供电电压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[</w:t>
      </w:r>
      <w:r>
        <w:rPr>
          <w:b/>
          <w:color w:val="000000"/>
          <w:spacing w:val="10"/>
          <w:sz w:val="24"/>
        </w:rPr>
        <w:t>虚拟主物料</w:t>
      </w:r>
      <w:r>
        <w:rPr>
          <w:b/>
          <w:bCs/>
          <w:color w:val="000000"/>
          <w:spacing w:val="10"/>
          <w:sz w:val="24"/>
        </w:rPr>
        <w:t>]</w:t>
      </w:r>
    </w:p>
    <w:p w14:paraId="320C3CF5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35" w:author="WPS_1622815912" w:date="2022-06-14T10:15:00Z"/>
          <w:color w:val="000000"/>
          <w:spacing w:val="10"/>
          <w:sz w:val="24"/>
          <w:u w:color="FFFFFF" w:themeColor="background1"/>
        </w:rPr>
      </w:pPr>
      <w:ins w:id="536" w:author="WPS_1622815912" w:date="2022-06-14T10:1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1A8B3EE0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小类</w:t>
      </w: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NOR FLASH</w:t>
      </w:r>
      <w:r>
        <w:rPr>
          <w:color w:val="000000"/>
          <w:spacing w:val="10"/>
          <w:sz w:val="24"/>
        </w:rPr>
        <w:t>。</w:t>
      </w:r>
    </w:p>
    <w:p w14:paraId="6AF7CFDE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制造商</w:t>
      </w:r>
      <w:r>
        <w:rPr>
          <w:color w:val="000000"/>
          <w:spacing w:val="10"/>
          <w:sz w:val="24"/>
        </w:rPr>
        <w:t>型号：包括前后缀的完整制造商型号。</w:t>
      </w:r>
    </w:p>
    <w:p w14:paraId="3FEE7634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容量：表示该芯片以</w:t>
      </w:r>
      <w:r>
        <w:rPr>
          <w:color w:val="000000"/>
          <w:spacing w:val="10"/>
          <w:sz w:val="24"/>
        </w:rPr>
        <w:t>“bit”</w:t>
      </w:r>
      <w:r>
        <w:rPr>
          <w:color w:val="000000"/>
          <w:spacing w:val="10"/>
          <w:sz w:val="24"/>
        </w:rPr>
        <w:t>为单位的总容量。例如：</w:t>
      </w:r>
      <w:r>
        <w:rPr>
          <w:color w:val="000000"/>
          <w:spacing w:val="10"/>
          <w:sz w:val="24"/>
        </w:rPr>
        <w:t>8Mbit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16Mbit</w:t>
      </w:r>
      <w:r>
        <w:rPr>
          <w:color w:val="000000"/>
          <w:spacing w:val="10"/>
          <w:sz w:val="24"/>
        </w:rPr>
        <w:t>等。</w:t>
      </w:r>
    </w:p>
    <w:p w14:paraId="3A397ACA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总线位数：表示该芯片以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数据线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的条数来定义。例如：</w:t>
      </w:r>
      <w:r>
        <w:rPr>
          <w:rFonts w:hint="eastAsia"/>
          <w:color w:val="000000"/>
          <w:spacing w:val="10"/>
          <w:sz w:val="24"/>
        </w:rPr>
        <w:t>4</w:t>
      </w:r>
      <w:r>
        <w:rPr>
          <w:color w:val="000000"/>
          <w:spacing w:val="10"/>
          <w:sz w:val="24"/>
        </w:rPr>
        <w:t>位、</w:t>
      </w:r>
      <w:r>
        <w:rPr>
          <w:color w:val="000000"/>
          <w:spacing w:val="10"/>
          <w:sz w:val="24"/>
        </w:rPr>
        <w:t>“SPI”</w:t>
      </w:r>
      <w:r>
        <w:rPr>
          <w:color w:val="000000"/>
          <w:spacing w:val="10"/>
          <w:sz w:val="24"/>
        </w:rPr>
        <w:t>等。</w:t>
      </w:r>
    </w:p>
    <w:p w14:paraId="4A285F50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供电电压：</w:t>
      </w:r>
      <w:r>
        <w:rPr>
          <w:bCs/>
          <w:color w:val="000000"/>
          <w:spacing w:val="10"/>
          <w:sz w:val="24"/>
        </w:rPr>
        <w:t>VCC</w:t>
      </w:r>
      <w:r>
        <w:rPr>
          <w:bCs/>
          <w:color w:val="000000"/>
          <w:spacing w:val="10"/>
          <w:sz w:val="24"/>
        </w:rPr>
        <w:t>电压典型值，例如：</w:t>
      </w:r>
      <w:r>
        <w:rPr>
          <w:bCs/>
          <w:color w:val="000000"/>
          <w:spacing w:val="10"/>
          <w:sz w:val="24"/>
        </w:rPr>
        <w:t>3.3V</w:t>
      </w:r>
      <w:r>
        <w:rPr>
          <w:bCs/>
          <w:color w:val="000000"/>
          <w:spacing w:val="10"/>
          <w:sz w:val="24"/>
        </w:rPr>
        <w:t>。</w:t>
      </w:r>
    </w:p>
    <w:p w14:paraId="09DD684B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封装类型：该芯片的封装名，参考</w:t>
      </w:r>
      <w:r>
        <w:rPr>
          <w:color w:val="000000"/>
          <w:spacing w:val="10"/>
          <w:sz w:val="24"/>
        </w:rPr>
        <w:t>datasheet</w:t>
      </w:r>
      <w:r>
        <w:rPr>
          <w:color w:val="000000"/>
          <w:spacing w:val="10"/>
          <w:sz w:val="24"/>
        </w:rPr>
        <w:t>确定。</w:t>
      </w:r>
    </w:p>
    <w:p w14:paraId="0DF6ABC3" w14:textId="77777777" w:rsidR="003543AF" w:rsidRDefault="008D0C55">
      <w:pPr>
        <w:pStyle w:val="afd"/>
        <w:widowControl/>
        <w:numPr>
          <w:ilvl w:val="1"/>
          <w:numId w:val="1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其他补充信息</w:t>
      </w:r>
    </w:p>
    <w:p w14:paraId="4B281940" w14:textId="77777777" w:rsidR="003543AF" w:rsidRDefault="008D0C55">
      <w:pPr>
        <w:pStyle w:val="12"/>
        <w:keepNext w:val="0"/>
        <w:keepLines w:val="0"/>
        <w:spacing w:beforeLines="25" w:before="78" w:after="0" w:line="240" w:lineRule="auto"/>
        <w:rPr>
          <w:b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537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ins w:id="538" w:author="WPS_1622815912" w:date="2022-06-14T09:39:00Z">
        <w:r>
          <w:rPr>
            <w:rFonts w:hint="eastAsia"/>
            <w:color w:val="000000"/>
            <w:spacing w:val="10"/>
            <w:sz w:val="24"/>
          </w:rPr>
          <w:t>|</w:t>
        </w:r>
      </w:ins>
      <w:r>
        <w:rPr>
          <w:b w:val="0"/>
          <w:color w:val="000000"/>
          <w:spacing w:val="10"/>
          <w:sz w:val="24"/>
        </w:rPr>
        <w:t>IC|NOR FLASH|W25Q128JVSIQ|</w:t>
      </w:r>
      <w:r>
        <w:rPr>
          <w:rFonts w:hint="eastAsia"/>
          <w:b w:val="0"/>
          <w:color w:val="000000"/>
          <w:spacing w:val="10"/>
          <w:sz w:val="24"/>
        </w:rPr>
        <w:t>128</w:t>
      </w:r>
      <w:r>
        <w:rPr>
          <w:b w:val="0"/>
          <w:color w:val="000000"/>
          <w:spacing w:val="10"/>
          <w:sz w:val="24"/>
        </w:rPr>
        <w:t>Mbit|SPI|3.3V|SOP8</w:t>
      </w:r>
    </w:p>
    <w:p w14:paraId="5C5D9C0B" w14:textId="77777777" w:rsidR="003543AF" w:rsidRDefault="008D0C55">
      <w:pPr>
        <w:spacing w:beforeLines="50" w:before="156" w:line="400" w:lineRule="exac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3116</w:t>
      </w:r>
      <w:r>
        <w:rPr>
          <w:rFonts w:hint="eastAsia"/>
          <w:b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kern w:val="0"/>
          <w:sz w:val="24"/>
        </w:rPr>
        <w:t xml:space="preserve">NAND </w:t>
      </w:r>
      <w:proofErr w:type="spellStart"/>
      <w:r>
        <w:rPr>
          <w:b/>
          <w:color w:val="000000"/>
          <w:spacing w:val="10"/>
          <w:kern w:val="0"/>
          <w:sz w:val="24"/>
        </w:rPr>
        <w:t>FlASH</w:t>
      </w:r>
      <w:proofErr w:type="spellEnd"/>
    </w:p>
    <w:p w14:paraId="0E382C23" w14:textId="77777777" w:rsidR="003543AF" w:rsidRDefault="008D0C55">
      <w:pPr>
        <w:spacing w:line="400" w:lineRule="exact"/>
        <w:ind w:leftChars="250" w:left="1843" w:hangingChars="505" w:hanging="1318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</w:t>
      </w:r>
      <w:ins w:id="53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40" w:author="WPS_1622815912" w:date="2022-06-14T09:39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kern w:val="0"/>
          <w:sz w:val="24"/>
        </w:rPr>
        <w:t>IC|</w:t>
      </w:r>
      <w:r>
        <w:rPr>
          <w:b/>
          <w:color w:val="000000"/>
          <w:spacing w:val="10"/>
          <w:kern w:val="0"/>
          <w:sz w:val="24"/>
        </w:rPr>
        <w:t>小类名称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型号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容量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总线位数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sz w:val="24"/>
        </w:rPr>
        <w:t>供电</w:t>
      </w:r>
      <w:r>
        <w:rPr>
          <w:b/>
          <w:color w:val="000000"/>
          <w:spacing w:val="10"/>
          <w:kern w:val="0"/>
          <w:sz w:val="24"/>
        </w:rPr>
        <w:t>电压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接口类型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封装类型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1C0201E6" w14:textId="77777777" w:rsidR="003543AF" w:rsidRDefault="008D0C55">
      <w:pPr>
        <w:spacing w:line="400" w:lineRule="exact"/>
        <w:ind w:leftChars="249" w:left="1841" w:hangingChars="505" w:hanging="1318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虚拟主物料描述规则：</w:t>
      </w:r>
      <w:r>
        <w:rPr>
          <w:b/>
          <w:color w:val="000000"/>
          <w:spacing w:val="10"/>
          <w:kern w:val="0"/>
          <w:sz w:val="24"/>
        </w:rPr>
        <w:t>IC|</w:t>
      </w:r>
      <w:r>
        <w:rPr>
          <w:b/>
          <w:color w:val="000000"/>
          <w:spacing w:val="10"/>
          <w:kern w:val="0"/>
          <w:sz w:val="24"/>
        </w:rPr>
        <w:t>小类名称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虚拟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容量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总线位数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sz w:val="24"/>
        </w:rPr>
        <w:t>供电</w:t>
      </w:r>
      <w:r>
        <w:rPr>
          <w:b/>
          <w:color w:val="000000"/>
          <w:spacing w:val="10"/>
          <w:kern w:val="0"/>
          <w:sz w:val="24"/>
        </w:rPr>
        <w:t>电压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接口类型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[</w:t>
      </w:r>
      <w:r>
        <w:rPr>
          <w:b/>
          <w:color w:val="000000"/>
          <w:spacing w:val="10"/>
          <w:kern w:val="0"/>
          <w:sz w:val="24"/>
        </w:rPr>
        <w:t>虚拟主物料</w:t>
      </w:r>
      <w:r>
        <w:rPr>
          <w:b/>
          <w:color w:val="000000"/>
          <w:spacing w:val="10"/>
          <w:kern w:val="0"/>
          <w:sz w:val="24"/>
        </w:rPr>
        <w:t>]</w:t>
      </w:r>
    </w:p>
    <w:p w14:paraId="140F9D77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41" w:author="WPS_1622815912" w:date="2022-06-14T10:15:00Z"/>
          <w:color w:val="000000"/>
          <w:spacing w:val="10"/>
          <w:sz w:val="24"/>
          <w:u w:color="FFFFFF" w:themeColor="background1"/>
        </w:rPr>
      </w:pPr>
      <w:ins w:id="542" w:author="WPS_1622815912" w:date="2022-06-14T10:1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6188798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小类名称：</w:t>
      </w:r>
      <w:r>
        <w:rPr>
          <w:bCs/>
          <w:color w:val="000000"/>
          <w:spacing w:val="10"/>
          <w:sz w:val="24"/>
        </w:rPr>
        <w:t>NAND FLASH</w:t>
      </w:r>
      <w:r>
        <w:rPr>
          <w:bCs/>
          <w:color w:val="000000"/>
          <w:spacing w:val="10"/>
          <w:sz w:val="24"/>
        </w:rPr>
        <w:t>。</w:t>
      </w:r>
    </w:p>
    <w:p w14:paraId="66168FE2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型号：</w:t>
      </w:r>
      <w:r>
        <w:rPr>
          <w:color w:val="000000"/>
          <w:spacing w:val="10"/>
          <w:kern w:val="0"/>
          <w:sz w:val="24"/>
        </w:rPr>
        <w:t>包括</w:t>
      </w:r>
      <w:r>
        <w:rPr>
          <w:bCs/>
          <w:color w:val="000000"/>
          <w:spacing w:val="10"/>
          <w:sz w:val="24"/>
        </w:rPr>
        <w:t>前后缀的完整制造商型号</w:t>
      </w:r>
      <w:r>
        <w:rPr>
          <w:rFonts w:hint="eastAsia"/>
          <w:bCs/>
          <w:color w:val="000000"/>
          <w:spacing w:val="10"/>
          <w:sz w:val="24"/>
        </w:rPr>
        <w:t>，</w:t>
      </w:r>
      <w:r>
        <w:rPr>
          <w:bCs/>
          <w:color w:val="000000"/>
          <w:spacing w:val="10"/>
          <w:sz w:val="24"/>
        </w:rPr>
        <w:t>虚拟主物料这里写</w:t>
      </w:r>
      <w:r>
        <w:rPr>
          <w:rFonts w:hint="eastAsia"/>
          <w:bCs/>
          <w:color w:val="000000"/>
          <w:spacing w:val="10"/>
          <w:sz w:val="24"/>
        </w:rPr>
        <w:t>“虚拟”</w:t>
      </w:r>
      <w:r>
        <w:rPr>
          <w:bCs/>
          <w:color w:val="000000"/>
          <w:spacing w:val="10"/>
          <w:sz w:val="24"/>
        </w:rPr>
        <w:t>。</w:t>
      </w:r>
    </w:p>
    <w:p w14:paraId="0A9ABDC0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容量：表示该芯片的总容量，以</w:t>
      </w:r>
      <w:r>
        <w:rPr>
          <w:bCs/>
          <w:color w:val="000000"/>
          <w:spacing w:val="10"/>
          <w:sz w:val="24"/>
        </w:rPr>
        <w:t>“bit”</w:t>
      </w:r>
      <w:r>
        <w:rPr>
          <w:bCs/>
          <w:color w:val="000000"/>
          <w:spacing w:val="10"/>
          <w:sz w:val="24"/>
        </w:rPr>
        <w:t>为单位。例如：</w:t>
      </w:r>
      <w:r>
        <w:rPr>
          <w:rFonts w:hint="eastAsia"/>
          <w:bCs/>
          <w:color w:val="000000"/>
          <w:spacing w:val="10"/>
          <w:sz w:val="24"/>
        </w:rPr>
        <w:t>1</w:t>
      </w:r>
      <w:r>
        <w:rPr>
          <w:bCs/>
          <w:color w:val="000000"/>
          <w:spacing w:val="10"/>
          <w:sz w:val="24"/>
        </w:rPr>
        <w:t>Gbit</w:t>
      </w:r>
      <w:r>
        <w:rPr>
          <w:bCs/>
          <w:color w:val="000000"/>
          <w:spacing w:val="10"/>
          <w:sz w:val="24"/>
        </w:rPr>
        <w:t>。</w:t>
      </w:r>
    </w:p>
    <w:p w14:paraId="6D6E30C2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left="993" w:firstLineChars="0" w:hanging="426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总线位数：表示该芯片以</w:t>
      </w:r>
      <w:r>
        <w:rPr>
          <w:bCs/>
          <w:color w:val="000000"/>
          <w:spacing w:val="10"/>
          <w:sz w:val="24"/>
        </w:rPr>
        <w:t>“</w:t>
      </w:r>
      <w:r>
        <w:rPr>
          <w:bCs/>
          <w:color w:val="000000"/>
          <w:spacing w:val="10"/>
          <w:sz w:val="24"/>
        </w:rPr>
        <w:t>数据线</w:t>
      </w:r>
      <w:r>
        <w:rPr>
          <w:bCs/>
          <w:color w:val="000000"/>
          <w:spacing w:val="10"/>
          <w:sz w:val="24"/>
        </w:rPr>
        <w:t>”</w:t>
      </w:r>
      <w:r>
        <w:rPr>
          <w:bCs/>
          <w:color w:val="000000"/>
          <w:spacing w:val="10"/>
          <w:sz w:val="24"/>
        </w:rPr>
        <w:t>的条数来定义，包含可编程的数据总线位数。例如：</w:t>
      </w:r>
      <w:r>
        <w:rPr>
          <w:bCs/>
          <w:color w:val="000000"/>
          <w:spacing w:val="10"/>
          <w:sz w:val="24"/>
        </w:rPr>
        <w:t>8bit</w:t>
      </w:r>
      <w:r>
        <w:rPr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16bit</w:t>
      </w:r>
      <w:r>
        <w:rPr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1/4/8bit</w:t>
      </w:r>
      <w:r>
        <w:rPr>
          <w:rFonts w:hint="eastAsia"/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SPI</w:t>
      </w:r>
      <w:r>
        <w:rPr>
          <w:bCs/>
          <w:color w:val="000000"/>
          <w:spacing w:val="10"/>
          <w:sz w:val="24"/>
        </w:rPr>
        <w:t>等。</w:t>
      </w:r>
    </w:p>
    <w:p w14:paraId="375183A7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供电电压：</w:t>
      </w:r>
      <w:r>
        <w:rPr>
          <w:bCs/>
          <w:color w:val="000000"/>
          <w:spacing w:val="10"/>
          <w:sz w:val="24"/>
        </w:rPr>
        <w:t>VCC</w:t>
      </w:r>
      <w:r>
        <w:rPr>
          <w:bCs/>
          <w:color w:val="000000"/>
          <w:spacing w:val="10"/>
          <w:sz w:val="24"/>
        </w:rPr>
        <w:t>电压典型值，例如：</w:t>
      </w:r>
      <w:r>
        <w:rPr>
          <w:bCs/>
          <w:color w:val="000000"/>
          <w:spacing w:val="10"/>
          <w:sz w:val="24"/>
        </w:rPr>
        <w:t>3.3V</w:t>
      </w:r>
      <w:r>
        <w:rPr>
          <w:bCs/>
          <w:color w:val="000000"/>
          <w:spacing w:val="10"/>
          <w:sz w:val="24"/>
        </w:rPr>
        <w:t>。</w:t>
      </w:r>
    </w:p>
    <w:p w14:paraId="4D347D33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left="993" w:firstLineChars="0" w:hanging="426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接口类型：接口协议规范及版本，例如：</w:t>
      </w:r>
      <w:r>
        <w:rPr>
          <w:bCs/>
          <w:color w:val="000000"/>
          <w:spacing w:val="10"/>
          <w:sz w:val="24"/>
        </w:rPr>
        <w:t>eMMC4.41</w:t>
      </w:r>
      <w:r>
        <w:rPr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ONFI2.2</w:t>
      </w:r>
      <w:r>
        <w:rPr>
          <w:bCs/>
          <w:color w:val="000000"/>
          <w:spacing w:val="10"/>
          <w:sz w:val="24"/>
        </w:rPr>
        <w:t>等。若是其它</w:t>
      </w:r>
      <w:r>
        <w:rPr>
          <w:bCs/>
          <w:color w:val="000000"/>
          <w:spacing w:val="10"/>
          <w:sz w:val="24"/>
        </w:rPr>
        <w:t>Raw FLASH</w:t>
      </w:r>
      <w:r>
        <w:rPr>
          <w:bCs/>
          <w:color w:val="000000"/>
          <w:spacing w:val="10"/>
          <w:sz w:val="24"/>
        </w:rPr>
        <w:t>命令集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与</w:t>
      </w:r>
      <w:r>
        <w:rPr>
          <w:bCs/>
          <w:color w:val="000000"/>
          <w:spacing w:val="10"/>
          <w:sz w:val="24"/>
        </w:rPr>
        <w:t>ONFI</w:t>
      </w:r>
      <w:r>
        <w:rPr>
          <w:bCs/>
          <w:color w:val="000000"/>
          <w:spacing w:val="10"/>
          <w:sz w:val="24"/>
        </w:rPr>
        <w:t>不完全一致</w:t>
      </w:r>
      <w:r>
        <w:rPr>
          <w:bCs/>
          <w:color w:val="000000"/>
          <w:spacing w:val="10"/>
          <w:sz w:val="24"/>
        </w:rPr>
        <w:t>)</w:t>
      </w:r>
      <w:r>
        <w:rPr>
          <w:bCs/>
          <w:color w:val="000000"/>
          <w:spacing w:val="10"/>
          <w:sz w:val="24"/>
        </w:rPr>
        <w:t>，则写</w:t>
      </w:r>
      <w:r>
        <w:rPr>
          <w:bCs/>
          <w:color w:val="000000"/>
          <w:spacing w:val="10"/>
          <w:sz w:val="24"/>
        </w:rPr>
        <w:t>other</w:t>
      </w:r>
      <w:r>
        <w:rPr>
          <w:bCs/>
          <w:color w:val="000000"/>
          <w:spacing w:val="10"/>
          <w:sz w:val="24"/>
        </w:rPr>
        <w:t>。</w:t>
      </w:r>
    </w:p>
    <w:p w14:paraId="71B3FE11" w14:textId="77777777" w:rsidR="003543AF" w:rsidRDefault="008D0C55">
      <w:pPr>
        <w:pStyle w:val="afd"/>
        <w:widowControl/>
        <w:numPr>
          <w:ilvl w:val="1"/>
          <w:numId w:val="17"/>
        </w:numPr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封装类型：该芯片的封装名，参考</w:t>
      </w:r>
      <w:r>
        <w:rPr>
          <w:color w:val="000000"/>
          <w:spacing w:val="10"/>
          <w:sz w:val="24"/>
        </w:rPr>
        <w:t>datasheet</w:t>
      </w:r>
      <w:r>
        <w:rPr>
          <w:color w:val="000000"/>
          <w:spacing w:val="10"/>
          <w:sz w:val="24"/>
        </w:rPr>
        <w:t>确定。</w:t>
      </w:r>
    </w:p>
    <w:p w14:paraId="2126CBA3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必要说明：为其他必要的注明项。</w:t>
      </w:r>
    </w:p>
    <w:p w14:paraId="685EF09F" w14:textId="77777777" w:rsidR="003543AF" w:rsidRDefault="008D0C55">
      <w:pPr>
        <w:spacing w:line="400" w:lineRule="exact"/>
        <w:rPr>
          <w:rFonts w:eastAsia="楷体_GB2312"/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</w:t>
      </w:r>
      <w:r>
        <w:rPr>
          <w:color w:val="000000"/>
          <w:spacing w:val="10"/>
          <w:sz w:val="24"/>
        </w:rPr>
        <w:t>例：</w:t>
      </w:r>
      <w:ins w:id="543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ins w:id="544" w:author="WPS_1622815912" w:date="2022-06-14T09:40:00Z">
        <w:r>
          <w:rPr>
            <w:rFonts w:hint="eastAsia"/>
            <w:color w:val="000000"/>
            <w:spacing w:val="10"/>
            <w:sz w:val="24"/>
          </w:rPr>
          <w:t>|</w:t>
        </w:r>
      </w:ins>
      <w:r>
        <w:rPr>
          <w:rFonts w:eastAsia="楷体_GB2312"/>
          <w:color w:val="000000"/>
          <w:spacing w:val="10"/>
          <w:sz w:val="24"/>
        </w:rPr>
        <w:t>IC|NAND FLASH|</w:t>
      </w:r>
      <w:r>
        <w:t xml:space="preserve"> </w:t>
      </w:r>
      <w:r>
        <w:rPr>
          <w:rFonts w:eastAsia="楷体_GB2312"/>
          <w:color w:val="000000"/>
          <w:spacing w:val="10"/>
          <w:sz w:val="24"/>
        </w:rPr>
        <w:t>FS35ND01G-S1Y2|</w:t>
      </w:r>
      <w:r>
        <w:rPr>
          <w:rFonts w:eastAsia="楷体_GB2312" w:hint="eastAsia"/>
          <w:color w:val="000000"/>
          <w:spacing w:val="10"/>
          <w:sz w:val="24"/>
        </w:rPr>
        <w:t>1</w:t>
      </w:r>
      <w:r>
        <w:rPr>
          <w:rFonts w:eastAsia="楷体_GB2312"/>
          <w:color w:val="000000"/>
          <w:spacing w:val="10"/>
          <w:sz w:val="24"/>
        </w:rPr>
        <w:t>Gbit|</w:t>
      </w:r>
      <w:r>
        <w:rPr>
          <w:rFonts w:eastAsia="楷体_GB2312" w:hint="eastAsia"/>
          <w:color w:val="000000"/>
          <w:spacing w:val="10"/>
          <w:sz w:val="24"/>
        </w:rPr>
        <w:t>1/2/4bit</w:t>
      </w:r>
      <w:r>
        <w:rPr>
          <w:rFonts w:eastAsia="楷体_GB2312"/>
          <w:color w:val="000000"/>
          <w:spacing w:val="10"/>
          <w:sz w:val="24"/>
        </w:rPr>
        <w:t>|3.3V|</w:t>
      </w:r>
      <w:r>
        <w:rPr>
          <w:bCs/>
          <w:color w:val="000000"/>
          <w:spacing w:val="10"/>
          <w:sz w:val="24"/>
        </w:rPr>
        <w:t>other</w:t>
      </w:r>
      <w:r>
        <w:rPr>
          <w:rFonts w:eastAsia="楷体_GB2312"/>
          <w:color w:val="000000"/>
          <w:spacing w:val="10"/>
          <w:sz w:val="24"/>
        </w:rPr>
        <w:t>|</w:t>
      </w:r>
      <w:r>
        <w:rPr>
          <w:rFonts w:eastAsia="楷体_GB2312" w:hint="eastAsia"/>
          <w:color w:val="000000"/>
          <w:spacing w:val="10"/>
          <w:sz w:val="24"/>
        </w:rPr>
        <w:t>WSON8</w:t>
      </w:r>
    </w:p>
    <w:p w14:paraId="1D41FDBF" w14:textId="77777777" w:rsidR="003543AF" w:rsidRDefault="008D0C55">
      <w:pPr>
        <w:spacing w:beforeLines="50" w:before="156" w:line="400" w:lineRule="exact"/>
        <w:rPr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3117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DDR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内存芯片，包括</w:t>
      </w:r>
      <w:r>
        <w:rPr>
          <w:color w:val="000000"/>
          <w:spacing w:val="10"/>
          <w:sz w:val="24"/>
        </w:rPr>
        <w:t>DDR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DDR2</w:t>
      </w:r>
      <w:r>
        <w:rPr>
          <w:color w:val="000000"/>
          <w:spacing w:val="10"/>
          <w:sz w:val="24"/>
        </w:rPr>
        <w:t>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07B05724" w14:textId="77777777" w:rsidR="003543AF" w:rsidRDefault="008D0C55">
      <w:pPr>
        <w:spacing w:line="400" w:lineRule="exact"/>
        <w:ind w:leftChars="248" w:left="1747" w:hangingChars="470" w:hanging="1226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45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46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制造商型号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容量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总线位数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130BAFE3" w14:textId="77777777" w:rsidR="003543AF" w:rsidRDefault="008D0C55">
      <w:pPr>
        <w:spacing w:line="400" w:lineRule="exact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</w:t>
      </w:r>
      <w:r>
        <w:rPr>
          <w:rFonts w:hint="eastAsia"/>
          <w:color w:val="000000"/>
          <w:spacing w:val="10"/>
          <w:sz w:val="24"/>
        </w:rPr>
        <w:t>：</w:t>
      </w:r>
      <w:ins w:id="547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ins w:id="548" w:author="WPS_1622815912" w:date="2022-06-14T09:40:00Z">
        <w:r>
          <w:rPr>
            <w:rFonts w:hint="eastAsia"/>
            <w:color w:val="000000"/>
            <w:spacing w:val="10"/>
            <w:sz w:val="24"/>
          </w:rPr>
          <w:t>|</w:t>
        </w:r>
      </w:ins>
      <w:r>
        <w:rPr>
          <w:color w:val="000000"/>
          <w:spacing w:val="10"/>
          <w:sz w:val="24"/>
        </w:rPr>
        <w:t>IC|DDR|W9464G6KH-5|64Mbit|1Mbit*16Bit*4Banks|TSOP66</w:t>
      </w:r>
    </w:p>
    <w:p w14:paraId="42674698" w14:textId="77777777" w:rsidR="003543AF" w:rsidRDefault="003543AF">
      <w:pPr>
        <w:spacing w:line="400" w:lineRule="exact"/>
        <w:rPr>
          <w:color w:val="000000"/>
          <w:spacing w:val="10"/>
          <w:sz w:val="24"/>
        </w:rPr>
      </w:pPr>
    </w:p>
    <w:p w14:paraId="0F0C18BA" w14:textId="77777777" w:rsidR="003543AF" w:rsidRDefault="008D0C55">
      <w:pPr>
        <w:spacing w:beforeLines="50" w:before="156" w:line="400" w:lineRule="exac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31</w:t>
      </w:r>
      <w:r>
        <w:rPr>
          <w:b/>
          <w:bCs/>
          <w:color w:val="000000"/>
          <w:spacing w:val="10"/>
          <w:sz w:val="24"/>
        </w:rPr>
        <w:t>21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bCs/>
          <w:color w:val="000000"/>
          <w:spacing w:val="10"/>
          <w:sz w:val="24"/>
        </w:rPr>
        <w:t>驱动</w:t>
      </w:r>
      <w:r>
        <w:rPr>
          <w:rFonts w:hint="eastAsia"/>
          <w:b/>
          <w:bCs/>
          <w:color w:val="000000"/>
          <w:spacing w:val="10"/>
          <w:sz w:val="24"/>
        </w:rPr>
        <w:t xml:space="preserve"> </w:t>
      </w:r>
      <w:r>
        <w:rPr>
          <w:b/>
          <w:bCs/>
          <w:color w:val="000000"/>
          <w:spacing w:val="10"/>
          <w:sz w:val="24"/>
        </w:rPr>
        <w:t>IC(</w:t>
      </w:r>
      <w:r>
        <w:rPr>
          <w:rFonts w:hint="eastAsia"/>
          <w:b/>
          <w:bCs/>
          <w:color w:val="000000"/>
          <w:spacing w:val="10"/>
          <w:sz w:val="24"/>
        </w:rPr>
        <w:t>驱动</w:t>
      </w:r>
      <w:r>
        <w:rPr>
          <w:b/>
          <w:bCs/>
          <w:color w:val="000000"/>
          <w:spacing w:val="10"/>
          <w:sz w:val="24"/>
        </w:rPr>
        <w:t>芯片，包括</w:t>
      </w:r>
      <w:r>
        <w:rPr>
          <w:b/>
          <w:bCs/>
          <w:color w:val="000000"/>
          <w:spacing w:val="10"/>
          <w:sz w:val="24"/>
        </w:rPr>
        <w:t>LDD</w:t>
      </w:r>
      <w:r>
        <w:rPr>
          <w:b/>
          <w:bCs/>
          <w:color w:val="000000"/>
          <w:spacing w:val="10"/>
          <w:sz w:val="24"/>
        </w:rPr>
        <w:t>、</w:t>
      </w:r>
      <w:r>
        <w:rPr>
          <w:b/>
          <w:bCs/>
          <w:color w:val="000000"/>
          <w:spacing w:val="10"/>
          <w:sz w:val="24"/>
        </w:rPr>
        <w:t>USB</w:t>
      </w:r>
      <w:r>
        <w:rPr>
          <w:rFonts w:hint="eastAsia"/>
          <w:b/>
          <w:bCs/>
          <w:color w:val="000000"/>
          <w:spacing w:val="10"/>
          <w:sz w:val="24"/>
        </w:rPr>
        <w:t>驱动</w:t>
      </w:r>
      <w:r>
        <w:rPr>
          <w:b/>
          <w:bCs/>
          <w:color w:val="000000"/>
          <w:spacing w:val="10"/>
          <w:sz w:val="24"/>
        </w:rPr>
        <w:t>等</w:t>
      </w:r>
      <w:r>
        <w:rPr>
          <w:b/>
          <w:bCs/>
          <w:color w:val="000000"/>
          <w:spacing w:val="10"/>
          <w:sz w:val="24"/>
        </w:rPr>
        <w:t>)</w:t>
      </w:r>
      <w:r>
        <w:rPr>
          <w:b/>
          <w:bCs/>
          <w:color w:val="000000"/>
          <w:spacing w:val="10"/>
          <w:sz w:val="24"/>
        </w:rPr>
        <w:t>。</w:t>
      </w:r>
    </w:p>
    <w:p w14:paraId="5E1D5370" w14:textId="77777777" w:rsidR="003543AF" w:rsidRDefault="008D0C55">
      <w:pPr>
        <w:spacing w:line="400" w:lineRule="exact"/>
        <w:ind w:leftChars="248" w:left="1747" w:hangingChars="470" w:hanging="1226"/>
        <w:rPr>
          <w:b/>
          <w:bCs/>
          <w:spacing w:val="10"/>
          <w:sz w:val="24"/>
        </w:rPr>
      </w:pPr>
      <w:r>
        <w:rPr>
          <w:b/>
          <w:bCs/>
          <w:spacing w:val="10"/>
          <w:sz w:val="24"/>
        </w:rPr>
        <w:t>描述规则：</w:t>
      </w:r>
      <w:ins w:id="54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50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pacing w:val="10"/>
          <w:sz w:val="24"/>
        </w:rPr>
        <w:t>IC|</w:t>
      </w:r>
      <w:r>
        <w:rPr>
          <w:b/>
          <w:bCs/>
          <w:spacing w:val="10"/>
          <w:sz w:val="24"/>
        </w:rPr>
        <w:t>小类名称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制造商型号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封装类型</w:t>
      </w:r>
      <w:r>
        <w:rPr>
          <w:rFonts w:hint="eastAsia"/>
          <w:b/>
          <w:spacing w:val="10"/>
          <w:sz w:val="24"/>
        </w:rPr>
        <w:t>|</w:t>
      </w:r>
      <w:r>
        <w:rPr>
          <w:b/>
          <w:bCs/>
          <w:spacing w:val="10"/>
          <w:sz w:val="24"/>
        </w:rPr>
        <w:t>[</w:t>
      </w:r>
      <w:r>
        <w:rPr>
          <w:b/>
          <w:bCs/>
          <w:spacing w:val="10"/>
          <w:sz w:val="24"/>
        </w:rPr>
        <w:t>必要说明</w:t>
      </w:r>
      <w:r>
        <w:rPr>
          <w:b/>
          <w:bCs/>
          <w:spacing w:val="10"/>
          <w:sz w:val="24"/>
        </w:rPr>
        <w:t>]</w:t>
      </w:r>
    </w:p>
    <w:p w14:paraId="2616CE8C" w14:textId="77777777" w:rsidR="003543AF" w:rsidRDefault="008D0C55">
      <w:pPr>
        <w:spacing w:line="400" w:lineRule="exact"/>
        <w:rPr>
          <w:spacing w:val="10"/>
          <w:sz w:val="24"/>
        </w:rPr>
      </w:pPr>
      <w:r>
        <w:rPr>
          <w:spacing w:val="10"/>
          <w:sz w:val="24"/>
        </w:rPr>
        <w:t>举例</w:t>
      </w:r>
      <w:r>
        <w:rPr>
          <w:rFonts w:hint="eastAsia"/>
          <w:spacing w:val="10"/>
          <w:sz w:val="24"/>
        </w:rPr>
        <w:t>：</w:t>
      </w:r>
      <w:ins w:id="551" w:author="WPS_1622815912" w:date="2022-06-14T09:45:00Z">
        <w:r>
          <w:rPr>
            <w:rFonts w:hint="eastAsia"/>
            <w:spacing w:val="10"/>
            <w:sz w:val="24"/>
          </w:rPr>
          <w:t>SMD</w:t>
        </w:r>
      </w:ins>
      <w:ins w:id="552" w:author="WPS_1622815912" w:date="2022-06-14T09:40:00Z">
        <w:r>
          <w:rPr>
            <w:rFonts w:hint="eastAsia"/>
            <w:spacing w:val="10"/>
            <w:sz w:val="24"/>
          </w:rPr>
          <w:t>|</w:t>
        </w:r>
      </w:ins>
      <w:r>
        <w:rPr>
          <w:spacing w:val="10"/>
          <w:sz w:val="24"/>
        </w:rPr>
        <w:t>IC|LDD|GN25L95|QFN28</w:t>
      </w:r>
    </w:p>
    <w:p w14:paraId="53FEA90D" w14:textId="77777777" w:rsidR="003543AF" w:rsidRDefault="003543AF">
      <w:pPr>
        <w:spacing w:line="400" w:lineRule="exact"/>
        <w:rPr>
          <w:spacing w:val="10"/>
          <w:sz w:val="24"/>
        </w:rPr>
      </w:pPr>
    </w:p>
    <w:p w14:paraId="6BA8298B" w14:textId="77777777" w:rsidR="003543AF" w:rsidRDefault="008D0C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lastRenderedPageBreak/>
        <w:t>3</w:t>
      </w:r>
      <w:r>
        <w:rPr>
          <w:b/>
          <w:bCs/>
          <w:color w:val="000000"/>
          <w:spacing w:val="10"/>
          <w:sz w:val="24"/>
        </w:rPr>
        <w:t>123</w:t>
      </w:r>
      <w:r>
        <w:rPr>
          <w:rFonts w:hint="eastAsia"/>
          <w:b/>
          <w:bCs/>
          <w:color w:val="000000"/>
          <w:spacing w:val="10"/>
          <w:sz w:val="24"/>
        </w:rPr>
        <w:t>：传感</w:t>
      </w:r>
      <w:r>
        <w:rPr>
          <w:rFonts w:hint="eastAsia"/>
          <w:b/>
          <w:bCs/>
          <w:color w:val="000000"/>
          <w:spacing w:val="10"/>
          <w:sz w:val="24"/>
        </w:rPr>
        <w:t>I</w:t>
      </w:r>
      <w:r>
        <w:rPr>
          <w:b/>
          <w:bCs/>
          <w:color w:val="000000"/>
          <w:spacing w:val="10"/>
          <w:sz w:val="24"/>
        </w:rPr>
        <w:t>C</w:t>
      </w:r>
    </w:p>
    <w:p w14:paraId="2D4EA0D3" w14:textId="77777777" w:rsidR="003543AF" w:rsidRDefault="008D0C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22"/>
        <w:jc w:val="left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553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54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参数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3C7C84B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55" w:author="WPS_1622815912" w:date="2022-06-14T10:15:00Z"/>
          <w:color w:val="000000"/>
          <w:spacing w:val="10"/>
          <w:sz w:val="24"/>
          <w:u w:color="FFFFFF" w:themeColor="background1"/>
        </w:rPr>
      </w:pPr>
      <w:ins w:id="556" w:author="WPS_1622815912" w:date="2022-06-14T10:1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FFC0D97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小类名称：传感</w:t>
      </w:r>
      <w:r>
        <w:rPr>
          <w:bCs/>
          <w:color w:val="000000"/>
          <w:spacing w:val="10"/>
          <w:sz w:val="24"/>
        </w:rPr>
        <w:t>IC</w:t>
      </w:r>
      <w:r>
        <w:rPr>
          <w:bCs/>
          <w:color w:val="000000"/>
          <w:spacing w:val="10"/>
          <w:sz w:val="24"/>
        </w:rPr>
        <w:t>。</w:t>
      </w:r>
    </w:p>
    <w:p w14:paraId="53A21AAB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型号：完整的制造商型号。</w:t>
      </w:r>
    </w:p>
    <w:p w14:paraId="0CE5F089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参数：传感方式、电压、电流等重要参数，多个参数可分字段描述。</w:t>
      </w:r>
    </w:p>
    <w:p w14:paraId="6C496626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封装类型：器件规格书描述的封装类型。</w:t>
      </w:r>
    </w:p>
    <w:p w14:paraId="56E0AA5A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必要说明：工程师认为重要的其它信息。</w:t>
      </w:r>
    </w:p>
    <w:p w14:paraId="03F423ED" w14:textId="77777777" w:rsidR="003543AF" w:rsidRDefault="008D0C55">
      <w:pPr>
        <w:widowControl/>
        <w:tabs>
          <w:tab w:val="left" w:pos="993"/>
        </w:tabs>
        <w:spacing w:line="400" w:lineRule="exact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</w:t>
      </w:r>
      <w:ins w:id="557" w:author="WPS_1622815912" w:date="2022-06-14T09:45:00Z">
        <w:r>
          <w:rPr>
            <w:rFonts w:hint="eastAsia"/>
            <w:bCs/>
            <w:color w:val="000000"/>
            <w:spacing w:val="10"/>
            <w:sz w:val="24"/>
          </w:rPr>
          <w:t>SMD</w:t>
        </w:r>
      </w:ins>
      <w:ins w:id="558" w:author="WPS_1622815912" w:date="2022-06-14T09:40:00Z">
        <w:r>
          <w:rPr>
            <w:rFonts w:hint="eastAsia"/>
            <w:bCs/>
            <w:color w:val="000000"/>
            <w:spacing w:val="10"/>
            <w:sz w:val="24"/>
          </w:rPr>
          <w:t>|</w:t>
        </w:r>
      </w:ins>
      <w:r>
        <w:rPr>
          <w:bCs/>
          <w:color w:val="000000"/>
          <w:spacing w:val="10"/>
          <w:sz w:val="24"/>
        </w:rPr>
        <w:t>IC|</w:t>
      </w:r>
      <w:r>
        <w:rPr>
          <w:bCs/>
          <w:color w:val="000000"/>
          <w:spacing w:val="10"/>
          <w:sz w:val="24"/>
        </w:rPr>
        <w:t>传感</w:t>
      </w:r>
      <w:r>
        <w:rPr>
          <w:bCs/>
          <w:color w:val="000000"/>
          <w:spacing w:val="10"/>
          <w:sz w:val="24"/>
        </w:rPr>
        <w:t>IC|CPT2610ST6-A3|</w:t>
      </w:r>
      <w:r>
        <w:rPr>
          <w:bCs/>
          <w:color w:val="000000"/>
          <w:spacing w:val="10"/>
          <w:sz w:val="24"/>
        </w:rPr>
        <w:t>电容性触摸检测</w:t>
      </w:r>
      <w:r>
        <w:rPr>
          <w:bCs/>
          <w:color w:val="000000"/>
          <w:spacing w:val="10"/>
          <w:sz w:val="24"/>
        </w:rPr>
        <w:t>|1</w:t>
      </w:r>
      <w:r>
        <w:rPr>
          <w:bCs/>
          <w:color w:val="000000"/>
          <w:spacing w:val="10"/>
          <w:sz w:val="24"/>
        </w:rPr>
        <w:t>通道</w:t>
      </w:r>
      <w:r>
        <w:rPr>
          <w:bCs/>
          <w:color w:val="000000"/>
          <w:spacing w:val="10"/>
          <w:sz w:val="24"/>
        </w:rPr>
        <w:t>|2.2-5.5V|SOT23-6L</w:t>
      </w:r>
    </w:p>
    <w:p w14:paraId="4812FDC9" w14:textId="77777777" w:rsidR="003543AF" w:rsidRDefault="003543AF">
      <w:pPr>
        <w:spacing w:line="400" w:lineRule="exact"/>
        <w:rPr>
          <w:spacing w:val="10"/>
          <w:sz w:val="24"/>
        </w:rPr>
      </w:pPr>
    </w:p>
    <w:p w14:paraId="1B9ED4D3" w14:textId="77777777" w:rsidR="003543AF" w:rsidRDefault="008D0C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124</w:t>
      </w:r>
      <w:r>
        <w:rPr>
          <w:rFonts w:hint="eastAsia"/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bCs/>
          <w:color w:val="000000"/>
          <w:spacing w:val="10"/>
          <w:sz w:val="24"/>
        </w:rPr>
        <w:t>L</w:t>
      </w:r>
      <w:r>
        <w:rPr>
          <w:b/>
          <w:bCs/>
          <w:color w:val="000000"/>
          <w:spacing w:val="10"/>
          <w:sz w:val="24"/>
        </w:rPr>
        <w:t>ED</w:t>
      </w:r>
      <w:r>
        <w:rPr>
          <w:rFonts w:hint="eastAsia"/>
          <w:b/>
          <w:bCs/>
          <w:color w:val="000000"/>
          <w:spacing w:val="10"/>
          <w:sz w:val="24"/>
        </w:rPr>
        <w:t>驱动</w:t>
      </w:r>
      <w:r>
        <w:rPr>
          <w:rFonts w:hint="eastAsia"/>
          <w:b/>
          <w:bCs/>
          <w:color w:val="000000"/>
          <w:spacing w:val="10"/>
          <w:sz w:val="24"/>
        </w:rPr>
        <w:t>I</w:t>
      </w:r>
      <w:r>
        <w:rPr>
          <w:b/>
          <w:bCs/>
          <w:color w:val="000000"/>
          <w:spacing w:val="10"/>
          <w:sz w:val="24"/>
        </w:rPr>
        <w:t>C</w:t>
      </w:r>
    </w:p>
    <w:p w14:paraId="37575D19" w14:textId="77777777" w:rsidR="003543AF" w:rsidRDefault="008D0C55">
      <w:pPr>
        <w:spacing w:line="400" w:lineRule="exact"/>
        <w:ind w:leftChars="250" w:left="1843" w:hangingChars="505" w:hanging="1318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</w:t>
      </w:r>
      <w:ins w:id="55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60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kern w:val="0"/>
          <w:sz w:val="24"/>
        </w:rPr>
        <w:t>IC|</w:t>
      </w:r>
      <w:r>
        <w:rPr>
          <w:b/>
          <w:color w:val="000000"/>
          <w:spacing w:val="10"/>
          <w:kern w:val="0"/>
          <w:sz w:val="24"/>
        </w:rPr>
        <w:t>小类名称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型号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参数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封装类型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2D9B55A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61" w:author="WPS_1622815912" w:date="2022-06-14T10:16:00Z"/>
          <w:color w:val="000000"/>
          <w:spacing w:val="10"/>
          <w:sz w:val="24"/>
          <w:u w:color="FFFFFF" w:themeColor="background1"/>
        </w:rPr>
      </w:pPr>
      <w:ins w:id="562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B31019E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小类名称：</w:t>
      </w:r>
      <w:r>
        <w:rPr>
          <w:bCs/>
          <w:color w:val="000000"/>
          <w:spacing w:val="10"/>
          <w:sz w:val="24"/>
        </w:rPr>
        <w:t>LED</w:t>
      </w:r>
      <w:r>
        <w:rPr>
          <w:bCs/>
          <w:color w:val="000000"/>
          <w:spacing w:val="10"/>
          <w:sz w:val="24"/>
        </w:rPr>
        <w:t>驱动</w:t>
      </w:r>
      <w:r>
        <w:rPr>
          <w:bCs/>
          <w:color w:val="000000"/>
          <w:spacing w:val="10"/>
          <w:sz w:val="24"/>
        </w:rPr>
        <w:t>IC</w:t>
      </w:r>
      <w:r>
        <w:rPr>
          <w:bCs/>
          <w:color w:val="000000"/>
          <w:spacing w:val="10"/>
          <w:sz w:val="24"/>
        </w:rPr>
        <w:t>。</w:t>
      </w:r>
    </w:p>
    <w:p w14:paraId="6217D51A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型号：完整的制造商型号。</w:t>
      </w:r>
    </w:p>
    <w:p w14:paraId="475723F5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参数：电压、电流等重要参数，多个参数可分字段描述。</w:t>
      </w:r>
    </w:p>
    <w:p w14:paraId="750B3BDA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封装类型：器件规格书描述的封装类型。</w:t>
      </w:r>
    </w:p>
    <w:p w14:paraId="4B040FD5" w14:textId="77777777" w:rsidR="003543AF" w:rsidRDefault="008D0C55">
      <w:pPr>
        <w:pStyle w:val="afd"/>
        <w:widowControl/>
        <w:numPr>
          <w:ilvl w:val="1"/>
          <w:numId w:val="17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必要说明：工程师认为重要的其它信息。</w:t>
      </w:r>
    </w:p>
    <w:p w14:paraId="75E03F1C" w14:textId="77777777" w:rsidR="003543AF" w:rsidRDefault="008D0C55">
      <w:pPr>
        <w:widowControl/>
        <w:tabs>
          <w:tab w:val="left" w:pos="993"/>
        </w:tabs>
        <w:spacing w:line="400" w:lineRule="exact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</w:t>
      </w:r>
      <w:ins w:id="563" w:author="WPS_1622815912" w:date="2022-06-14T09:45:00Z">
        <w:r>
          <w:rPr>
            <w:rFonts w:hint="eastAsia"/>
            <w:bCs/>
            <w:color w:val="000000"/>
            <w:spacing w:val="10"/>
            <w:sz w:val="24"/>
          </w:rPr>
          <w:t>SMD</w:t>
        </w:r>
      </w:ins>
      <w:ins w:id="564" w:author="WPS_1622815912" w:date="2022-06-14T09:40:00Z">
        <w:r>
          <w:rPr>
            <w:rFonts w:hint="eastAsia"/>
            <w:bCs/>
            <w:color w:val="000000"/>
            <w:spacing w:val="10"/>
            <w:sz w:val="24"/>
          </w:rPr>
          <w:t>|</w:t>
        </w:r>
      </w:ins>
      <w:r>
        <w:rPr>
          <w:bCs/>
          <w:color w:val="000000"/>
          <w:spacing w:val="10"/>
          <w:sz w:val="24"/>
        </w:rPr>
        <w:t>IC|LED</w:t>
      </w:r>
      <w:r>
        <w:rPr>
          <w:bCs/>
          <w:color w:val="000000"/>
          <w:spacing w:val="10"/>
          <w:sz w:val="24"/>
        </w:rPr>
        <w:t>驱动</w:t>
      </w:r>
      <w:r>
        <w:rPr>
          <w:bCs/>
          <w:color w:val="000000"/>
          <w:spacing w:val="10"/>
          <w:sz w:val="24"/>
        </w:rPr>
        <w:t>IC|BL9582|32V 1.4A Step-down|SOT89-5</w:t>
      </w:r>
    </w:p>
    <w:p w14:paraId="36E2021E" w14:textId="77777777" w:rsidR="003543AF" w:rsidRDefault="003543AF">
      <w:pPr>
        <w:spacing w:line="400" w:lineRule="exact"/>
        <w:rPr>
          <w:spacing w:val="10"/>
          <w:sz w:val="24"/>
        </w:rPr>
      </w:pPr>
    </w:p>
    <w:p w14:paraId="177816F0" w14:textId="77777777" w:rsidR="003543AF" w:rsidRDefault="008D0C55">
      <w:pPr>
        <w:spacing w:beforeLines="50" w:before="156" w:line="400" w:lineRule="exact"/>
        <w:rPr>
          <w:spacing w:val="10"/>
          <w:sz w:val="24"/>
        </w:rPr>
      </w:pPr>
      <w:r>
        <w:rPr>
          <w:rFonts w:hint="eastAsia"/>
          <w:b/>
          <w:bCs/>
          <w:spacing w:val="10"/>
          <w:sz w:val="24"/>
        </w:rPr>
        <w:t>31</w:t>
      </w:r>
      <w:r>
        <w:rPr>
          <w:b/>
          <w:bCs/>
          <w:spacing w:val="10"/>
          <w:sz w:val="24"/>
        </w:rPr>
        <w:t>90</w:t>
      </w:r>
      <w:r>
        <w:rPr>
          <w:b/>
          <w:bCs/>
          <w:spacing w:val="10"/>
          <w:sz w:val="24"/>
        </w:rPr>
        <w:t>：</w:t>
      </w:r>
      <w:r>
        <w:rPr>
          <w:b/>
          <w:bCs/>
          <w:spacing w:val="10"/>
          <w:sz w:val="24"/>
        </w:rPr>
        <w:t>BOSA</w:t>
      </w:r>
      <w:r>
        <w:rPr>
          <w:spacing w:val="10"/>
          <w:sz w:val="24"/>
        </w:rPr>
        <w:t>(</w:t>
      </w:r>
      <w:r>
        <w:rPr>
          <w:rFonts w:hint="eastAsia"/>
          <w:spacing w:val="10"/>
          <w:sz w:val="24"/>
        </w:rPr>
        <w:t>B</w:t>
      </w:r>
      <w:r>
        <w:rPr>
          <w:spacing w:val="10"/>
          <w:sz w:val="24"/>
        </w:rPr>
        <w:t>OSA</w:t>
      </w:r>
      <w:r>
        <w:rPr>
          <w:rFonts w:hint="eastAsia"/>
          <w:spacing w:val="10"/>
          <w:sz w:val="24"/>
        </w:rPr>
        <w:t>模块</w:t>
      </w:r>
      <w:r>
        <w:rPr>
          <w:spacing w:val="10"/>
          <w:sz w:val="24"/>
        </w:rPr>
        <w:t>，包括</w:t>
      </w:r>
      <w:r>
        <w:rPr>
          <w:spacing w:val="10"/>
          <w:sz w:val="24"/>
        </w:rPr>
        <w:t>EPON,GPON,XGPON,XGSPON</w:t>
      </w:r>
      <w:r>
        <w:rPr>
          <w:spacing w:val="10"/>
          <w:sz w:val="24"/>
        </w:rPr>
        <w:t>等</w:t>
      </w:r>
      <w:r>
        <w:rPr>
          <w:spacing w:val="10"/>
          <w:sz w:val="24"/>
        </w:rPr>
        <w:t>)</w:t>
      </w:r>
      <w:r>
        <w:rPr>
          <w:spacing w:val="10"/>
          <w:sz w:val="24"/>
        </w:rPr>
        <w:t>。</w:t>
      </w:r>
    </w:p>
    <w:p w14:paraId="7514A716" w14:textId="77777777" w:rsidR="003543AF" w:rsidRDefault="008D0C55">
      <w:pPr>
        <w:spacing w:line="400" w:lineRule="exact"/>
        <w:ind w:firstLineChars="200" w:firstLine="522"/>
        <w:rPr>
          <w:b/>
          <w:bCs/>
          <w:spacing w:val="10"/>
          <w:sz w:val="24"/>
        </w:rPr>
      </w:pPr>
      <w:r>
        <w:rPr>
          <w:b/>
          <w:bCs/>
          <w:spacing w:val="10"/>
          <w:sz w:val="24"/>
        </w:rPr>
        <w:t>描述规则：</w:t>
      </w:r>
      <w:ins w:id="565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66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pacing w:val="10"/>
          <w:sz w:val="24"/>
        </w:rPr>
        <w:t>IC|</w:t>
      </w:r>
      <w:r>
        <w:rPr>
          <w:b/>
          <w:bCs/>
          <w:spacing w:val="10"/>
          <w:sz w:val="24"/>
        </w:rPr>
        <w:t>小类名称</w:t>
      </w:r>
      <w:r>
        <w:rPr>
          <w:b/>
          <w:bCs/>
          <w:spacing w:val="10"/>
          <w:sz w:val="24"/>
        </w:rPr>
        <w:t>|</w:t>
      </w:r>
      <w:r>
        <w:rPr>
          <w:rFonts w:hint="eastAsia"/>
          <w:b/>
          <w:bCs/>
          <w:spacing w:val="10"/>
          <w:sz w:val="24"/>
        </w:rPr>
        <w:t>器件类型</w:t>
      </w:r>
      <w:r>
        <w:rPr>
          <w:b/>
          <w:bCs/>
          <w:spacing w:val="10"/>
          <w:sz w:val="24"/>
        </w:rPr>
        <w:t>|</w:t>
      </w:r>
      <w:r>
        <w:rPr>
          <w:rFonts w:hint="eastAsia"/>
          <w:b/>
          <w:bCs/>
          <w:spacing w:val="10"/>
          <w:sz w:val="24"/>
        </w:rPr>
        <w:t>接口类型</w:t>
      </w:r>
      <w:r>
        <w:rPr>
          <w:b/>
          <w:bCs/>
          <w:spacing w:val="10"/>
          <w:sz w:val="24"/>
        </w:rPr>
        <w:t>|TIA</w:t>
      </w:r>
      <w:r>
        <w:rPr>
          <w:rFonts w:hint="eastAsia"/>
          <w:b/>
          <w:bCs/>
          <w:spacing w:val="10"/>
          <w:sz w:val="24"/>
        </w:rPr>
        <w:t>类型</w:t>
      </w:r>
      <w:r>
        <w:rPr>
          <w:b/>
          <w:bCs/>
          <w:spacing w:val="10"/>
          <w:sz w:val="24"/>
        </w:rPr>
        <w:t>|</w:t>
      </w:r>
      <w:r>
        <w:rPr>
          <w:rFonts w:hint="eastAsia"/>
          <w:b/>
          <w:bCs/>
          <w:spacing w:val="10"/>
          <w:sz w:val="24"/>
        </w:rPr>
        <w:t>尾纤长度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制造商型号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封装类型</w:t>
      </w:r>
      <w:r>
        <w:rPr>
          <w:rFonts w:hint="eastAsia"/>
          <w:b/>
          <w:spacing w:val="10"/>
          <w:sz w:val="24"/>
        </w:rPr>
        <w:t>|</w:t>
      </w:r>
      <w:r>
        <w:rPr>
          <w:b/>
          <w:bCs/>
          <w:spacing w:val="10"/>
          <w:sz w:val="24"/>
        </w:rPr>
        <w:t>[</w:t>
      </w:r>
      <w:r>
        <w:rPr>
          <w:b/>
          <w:bCs/>
          <w:spacing w:val="10"/>
          <w:sz w:val="24"/>
        </w:rPr>
        <w:t>必要说明</w:t>
      </w:r>
      <w:r>
        <w:rPr>
          <w:b/>
          <w:bCs/>
          <w:spacing w:val="10"/>
          <w:sz w:val="24"/>
        </w:rPr>
        <w:t>]</w:t>
      </w:r>
    </w:p>
    <w:p w14:paraId="345AF626" w14:textId="77777777" w:rsidR="003543AF" w:rsidRDefault="008D0C55">
      <w:pPr>
        <w:widowControl/>
        <w:rPr>
          <w:rFonts w:ascii="宋体" w:hAnsi="宋体" w:cs="宋体"/>
          <w:kern w:val="0"/>
          <w:sz w:val="24"/>
        </w:rPr>
      </w:pPr>
      <w:r>
        <w:rPr>
          <w:spacing w:val="10"/>
          <w:sz w:val="24"/>
        </w:rPr>
        <w:t>举例</w:t>
      </w:r>
      <w:r>
        <w:rPr>
          <w:rFonts w:hint="eastAsia"/>
          <w:spacing w:val="10"/>
          <w:sz w:val="24"/>
        </w:rPr>
        <w:t>：</w:t>
      </w:r>
      <w:ins w:id="567" w:author="WPS_1622815912" w:date="2022-06-14T09:45:00Z">
        <w:r>
          <w:rPr>
            <w:rFonts w:hint="eastAsia"/>
            <w:spacing w:val="10"/>
            <w:sz w:val="24"/>
          </w:rPr>
          <w:t>SMD</w:t>
        </w:r>
      </w:ins>
      <w:ins w:id="568" w:author="WPS_1622815912" w:date="2022-06-14T09:40:00Z">
        <w:r>
          <w:rPr>
            <w:rFonts w:hint="eastAsia"/>
            <w:spacing w:val="10"/>
            <w:sz w:val="24"/>
          </w:rPr>
          <w:t>|</w:t>
        </w:r>
      </w:ins>
      <w:r>
        <w:rPr>
          <w:spacing w:val="10"/>
          <w:sz w:val="24"/>
        </w:rPr>
        <w:t>IC|BOSA|GPON|SC/</w:t>
      </w:r>
      <w:proofErr w:type="spellStart"/>
      <w:r>
        <w:rPr>
          <w:spacing w:val="10"/>
          <w:sz w:val="24"/>
        </w:rPr>
        <w:t>UPC|Super-TIA</w:t>
      </w:r>
      <w:proofErr w:type="spellEnd"/>
      <w:r>
        <w:rPr>
          <w:spacing w:val="10"/>
          <w:sz w:val="24"/>
        </w:rPr>
        <w:t xml:space="preserve"> |230mm|HRBD023C02-B9B-02|5</w:t>
      </w:r>
      <w:r>
        <w:rPr>
          <w:spacing w:val="10"/>
          <w:sz w:val="24"/>
        </w:rPr>
        <w:t>脚</w:t>
      </w:r>
      <w:r>
        <w:rPr>
          <w:spacing w:val="10"/>
          <w:sz w:val="24"/>
        </w:rPr>
        <w:t>PIN-STIA</w:t>
      </w:r>
    </w:p>
    <w:p w14:paraId="20A1CCB9" w14:textId="77777777" w:rsidR="003543AF" w:rsidRDefault="003543AF">
      <w:pPr>
        <w:spacing w:line="400" w:lineRule="exact"/>
        <w:rPr>
          <w:spacing w:val="10"/>
          <w:sz w:val="24"/>
        </w:rPr>
      </w:pPr>
    </w:p>
    <w:p w14:paraId="7A37A288" w14:textId="77777777" w:rsidR="003543AF" w:rsidRDefault="008D0C55">
      <w:pPr>
        <w:spacing w:beforeLines="50" w:before="156" w:line="400" w:lineRule="exact"/>
        <w:rPr>
          <w:b/>
          <w:bCs/>
          <w:spacing w:val="10"/>
          <w:sz w:val="24"/>
        </w:rPr>
      </w:pPr>
      <w:r>
        <w:rPr>
          <w:rFonts w:hint="eastAsia"/>
          <w:b/>
          <w:bCs/>
          <w:spacing w:val="10"/>
          <w:sz w:val="24"/>
        </w:rPr>
        <w:t>31</w:t>
      </w:r>
      <w:r>
        <w:rPr>
          <w:b/>
          <w:bCs/>
          <w:spacing w:val="10"/>
          <w:sz w:val="24"/>
        </w:rPr>
        <w:t xml:space="preserve">91 </w:t>
      </w:r>
      <w:r>
        <w:rPr>
          <w:rFonts w:hint="eastAsia"/>
          <w:b/>
          <w:bCs/>
          <w:spacing w:val="10"/>
          <w:sz w:val="24"/>
        </w:rPr>
        <w:t>语音芯片</w:t>
      </w:r>
      <w:r>
        <w:rPr>
          <w:rFonts w:hint="eastAsia"/>
          <w:b/>
          <w:bCs/>
          <w:spacing w:val="10"/>
          <w:sz w:val="24"/>
        </w:rPr>
        <w:t>(</w:t>
      </w:r>
      <w:r>
        <w:rPr>
          <w:b/>
          <w:bCs/>
          <w:spacing w:val="10"/>
          <w:sz w:val="24"/>
        </w:rPr>
        <w:t>VOIP)</w:t>
      </w:r>
    </w:p>
    <w:p w14:paraId="436326A1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pacing w:val="10"/>
          <w:sz w:val="24"/>
          <w:highlight w:val="yellow"/>
        </w:rPr>
      </w:pPr>
      <w:r>
        <w:rPr>
          <w:b/>
          <w:bCs/>
          <w:spacing w:val="10"/>
          <w:sz w:val="24"/>
        </w:rPr>
        <w:t>描述规则：</w:t>
      </w:r>
      <w:ins w:id="569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70" w:author="WPS_1622815912" w:date="2022-06-14T09:40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pacing w:val="10"/>
          <w:sz w:val="24"/>
        </w:rPr>
        <w:t>IC|</w:t>
      </w:r>
      <w:r>
        <w:rPr>
          <w:b/>
          <w:bCs/>
          <w:spacing w:val="10"/>
          <w:sz w:val="24"/>
        </w:rPr>
        <w:t>小类名称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型号</w:t>
      </w:r>
      <w:r>
        <w:rPr>
          <w:b/>
          <w:bCs/>
          <w:spacing w:val="10"/>
          <w:sz w:val="24"/>
        </w:rPr>
        <w:t>|</w:t>
      </w:r>
      <w:r>
        <w:rPr>
          <w:b/>
          <w:bCs/>
          <w:spacing w:val="10"/>
          <w:sz w:val="24"/>
        </w:rPr>
        <w:t>封装类型</w:t>
      </w:r>
      <w:r>
        <w:rPr>
          <w:b/>
          <w:bCs/>
          <w:spacing w:val="10"/>
          <w:sz w:val="24"/>
        </w:rPr>
        <w:t>|</w:t>
      </w:r>
      <w:r>
        <w:rPr>
          <w:b/>
          <w:bCs/>
          <w:snapToGrid w:val="0"/>
          <w:spacing w:val="10"/>
          <w:sz w:val="24"/>
        </w:rPr>
        <w:t xml:space="preserve"> [</w:t>
      </w:r>
      <w:r>
        <w:rPr>
          <w:b/>
          <w:bCs/>
          <w:snapToGrid w:val="0"/>
          <w:spacing w:val="10"/>
          <w:sz w:val="24"/>
        </w:rPr>
        <w:t>必要说明</w:t>
      </w:r>
      <w:r>
        <w:rPr>
          <w:b/>
          <w:bCs/>
          <w:snapToGrid w:val="0"/>
          <w:spacing w:val="10"/>
          <w:sz w:val="24"/>
        </w:rPr>
        <w:t>]</w:t>
      </w:r>
    </w:p>
    <w:p w14:paraId="4DCDC5A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71" w:author="WPS_1622815912" w:date="2022-06-14T10:16:00Z"/>
          <w:color w:val="000000"/>
          <w:spacing w:val="10"/>
          <w:sz w:val="24"/>
          <w:u w:color="FFFFFF" w:themeColor="background1"/>
        </w:rPr>
      </w:pPr>
      <w:ins w:id="572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A2394D7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pacing w:val="10"/>
          <w:sz w:val="24"/>
        </w:rPr>
        <w:t>小类名称：</w:t>
      </w:r>
      <w:r>
        <w:rPr>
          <w:rFonts w:hint="eastAsia"/>
          <w:spacing w:val="10"/>
          <w:sz w:val="24"/>
        </w:rPr>
        <w:t>IC</w:t>
      </w:r>
      <w:r>
        <w:rPr>
          <w:spacing w:val="10"/>
          <w:sz w:val="24"/>
        </w:rPr>
        <w:t>名称。</w:t>
      </w:r>
    </w:p>
    <w:p w14:paraId="7211F6C3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pacing w:val="10"/>
          <w:sz w:val="24"/>
        </w:rPr>
        <w:t>型</w:t>
      </w:r>
      <w:r>
        <w:rPr>
          <w:rFonts w:hint="eastAsia"/>
          <w:spacing w:val="10"/>
          <w:sz w:val="24"/>
        </w:rPr>
        <w:t>号</w:t>
      </w:r>
      <w:r>
        <w:rPr>
          <w:spacing w:val="10"/>
          <w:sz w:val="24"/>
        </w:rPr>
        <w:t>：</w:t>
      </w:r>
      <w:r>
        <w:rPr>
          <w:rFonts w:hint="eastAsia"/>
          <w:spacing w:val="10"/>
          <w:kern w:val="0"/>
          <w:sz w:val="24"/>
        </w:rPr>
        <w:t>规格书给出的芯片</w:t>
      </w:r>
      <w:r>
        <w:rPr>
          <w:rFonts w:hint="eastAsia"/>
          <w:spacing w:val="10"/>
          <w:sz w:val="24"/>
        </w:rPr>
        <w:t>型号。</w:t>
      </w:r>
    </w:p>
    <w:p w14:paraId="36347DF1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封装类型：芯片封装类型</w:t>
      </w:r>
      <w:r>
        <w:rPr>
          <w:rFonts w:ascii="宋体" w:hAnsi="宋体" w:hint="eastAsia"/>
          <w:kern w:val="0"/>
          <w:sz w:val="24"/>
        </w:rPr>
        <w:t>。</w:t>
      </w:r>
    </w:p>
    <w:p w14:paraId="16D05DFF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t>必要说明：其他补充信息。</w:t>
      </w:r>
    </w:p>
    <w:p w14:paraId="52B2B223" w14:textId="77777777" w:rsidR="003543AF" w:rsidRDefault="008D0C55">
      <w:pPr>
        <w:spacing w:line="400" w:lineRule="exact"/>
        <w:rPr>
          <w:spacing w:val="10"/>
          <w:sz w:val="24"/>
        </w:rPr>
      </w:pPr>
      <w:r>
        <w:rPr>
          <w:rFonts w:hint="eastAsia"/>
          <w:spacing w:val="10"/>
          <w:sz w:val="24"/>
        </w:rPr>
        <w:t>举例：</w:t>
      </w:r>
      <w:ins w:id="573" w:author="WPS_1622815912" w:date="2022-06-14T09:45:00Z">
        <w:r>
          <w:rPr>
            <w:rFonts w:hint="eastAsia"/>
            <w:spacing w:val="10"/>
            <w:sz w:val="24"/>
          </w:rPr>
          <w:t>SMD</w:t>
        </w:r>
      </w:ins>
      <w:ins w:id="574" w:author="WPS_1622815912" w:date="2022-06-14T09:40:00Z">
        <w:r>
          <w:rPr>
            <w:rFonts w:hint="eastAsia"/>
            <w:spacing w:val="10"/>
            <w:sz w:val="24"/>
          </w:rPr>
          <w:t>|</w:t>
        </w:r>
      </w:ins>
      <w:r>
        <w:rPr>
          <w:spacing w:val="10"/>
          <w:sz w:val="24"/>
        </w:rPr>
        <w:t>IC|</w:t>
      </w:r>
      <w:r>
        <w:rPr>
          <w:rFonts w:hint="eastAsia"/>
          <w:spacing w:val="10"/>
          <w:sz w:val="24"/>
        </w:rPr>
        <w:t>语音芯片</w:t>
      </w:r>
      <w:r>
        <w:rPr>
          <w:spacing w:val="10"/>
          <w:sz w:val="24"/>
        </w:rPr>
        <w:t>|</w:t>
      </w:r>
      <w:r>
        <w:t xml:space="preserve"> </w:t>
      </w:r>
      <w:r>
        <w:rPr>
          <w:spacing w:val="10"/>
          <w:sz w:val="24"/>
        </w:rPr>
        <w:t>Si32192|</w:t>
      </w:r>
      <w:r>
        <w:t xml:space="preserve"> </w:t>
      </w:r>
      <w:r>
        <w:rPr>
          <w:spacing w:val="10"/>
          <w:sz w:val="24"/>
        </w:rPr>
        <w:t>QFN-38|</w:t>
      </w:r>
      <w:r>
        <w:t xml:space="preserve"> </w:t>
      </w:r>
      <w:r>
        <w:rPr>
          <w:spacing w:val="10"/>
          <w:sz w:val="24"/>
        </w:rPr>
        <w:t>SILICON LABS</w:t>
      </w:r>
    </w:p>
    <w:p w14:paraId="2C68D2E4" w14:textId="77777777" w:rsidR="003543AF" w:rsidRDefault="008D0C55">
      <w:pPr>
        <w:pStyle w:val="3"/>
        <w:spacing w:beforeLines="50" w:before="156" w:afterLines="50" w:after="156" w:line="415" w:lineRule="auto"/>
        <w:ind w:left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6.6 32大类：电阻器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1417"/>
        <w:gridCol w:w="3260"/>
      </w:tblGrid>
      <w:tr w:rsidR="003543AF" w14:paraId="5E3E4493" w14:textId="77777777">
        <w:trPr>
          <w:jc w:val="center"/>
        </w:trPr>
        <w:tc>
          <w:tcPr>
            <w:tcW w:w="3823" w:type="dxa"/>
            <w:gridSpan w:val="2"/>
          </w:tcPr>
          <w:p w14:paraId="4C6F371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677" w:type="dxa"/>
            <w:gridSpan w:val="2"/>
          </w:tcPr>
          <w:p w14:paraId="61A0508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548E9FA8" w14:textId="77777777">
        <w:trPr>
          <w:jc w:val="center"/>
        </w:trPr>
        <w:tc>
          <w:tcPr>
            <w:tcW w:w="1413" w:type="dxa"/>
          </w:tcPr>
          <w:p w14:paraId="15D9AD1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410" w:type="dxa"/>
          </w:tcPr>
          <w:p w14:paraId="5AD1541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417" w:type="dxa"/>
          </w:tcPr>
          <w:p w14:paraId="2B9309C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3260" w:type="dxa"/>
          </w:tcPr>
          <w:p w14:paraId="42EB364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29744CE5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p w14:paraId="7E8FC3A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200" w:firstLine="48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32</w:t>
            </w:r>
          </w:p>
        </w:tc>
        <w:tc>
          <w:tcPr>
            <w:tcW w:w="2410" w:type="dxa"/>
            <w:vMerge w:val="restart"/>
            <w:vAlign w:val="center"/>
          </w:tcPr>
          <w:p w14:paraId="6C51AC6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300" w:firstLine="72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电阻器</w:t>
            </w:r>
          </w:p>
        </w:tc>
        <w:tc>
          <w:tcPr>
            <w:tcW w:w="1417" w:type="dxa"/>
          </w:tcPr>
          <w:p w14:paraId="14505B1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9C4441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0201贴片电阻器</w:t>
            </w:r>
          </w:p>
        </w:tc>
      </w:tr>
      <w:tr w:rsidR="003543AF" w14:paraId="3AE6702F" w14:textId="77777777">
        <w:trPr>
          <w:jc w:val="center"/>
        </w:trPr>
        <w:tc>
          <w:tcPr>
            <w:tcW w:w="1413" w:type="dxa"/>
            <w:vMerge/>
          </w:tcPr>
          <w:p w14:paraId="6DB6A54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12F0C9C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A79975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65B0638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0402贴片电阻器</w:t>
            </w:r>
          </w:p>
        </w:tc>
      </w:tr>
      <w:tr w:rsidR="003543AF" w14:paraId="5984D5A5" w14:textId="77777777">
        <w:trPr>
          <w:jc w:val="center"/>
        </w:trPr>
        <w:tc>
          <w:tcPr>
            <w:tcW w:w="1413" w:type="dxa"/>
            <w:vMerge/>
          </w:tcPr>
          <w:p w14:paraId="356A7B8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5111328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BCC01A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C68BF6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0603贴片电阻器</w:t>
            </w:r>
          </w:p>
        </w:tc>
      </w:tr>
      <w:tr w:rsidR="003543AF" w14:paraId="3F1235C5" w14:textId="77777777">
        <w:trPr>
          <w:jc w:val="center"/>
        </w:trPr>
        <w:tc>
          <w:tcPr>
            <w:tcW w:w="1413" w:type="dxa"/>
            <w:vMerge/>
          </w:tcPr>
          <w:p w14:paraId="5805105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55513EB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8E09DA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4C0D8E2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0805贴片电阻器</w:t>
            </w:r>
          </w:p>
        </w:tc>
      </w:tr>
      <w:tr w:rsidR="003543AF" w14:paraId="486E895C" w14:textId="77777777">
        <w:trPr>
          <w:jc w:val="center"/>
        </w:trPr>
        <w:tc>
          <w:tcPr>
            <w:tcW w:w="1413" w:type="dxa"/>
            <w:vMerge/>
          </w:tcPr>
          <w:p w14:paraId="38A59FB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44EDA89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C6A8D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4EC3CBC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1206贴片电阻器</w:t>
            </w:r>
          </w:p>
        </w:tc>
      </w:tr>
      <w:tr w:rsidR="00E7470B" w14:paraId="2438A5F8" w14:textId="77777777">
        <w:trPr>
          <w:jc w:val="center"/>
          <w:ins w:id="575" w:author="wwlh8026" w:date="2022-09-05T09:32:00Z"/>
        </w:trPr>
        <w:tc>
          <w:tcPr>
            <w:tcW w:w="1413" w:type="dxa"/>
            <w:vMerge/>
          </w:tcPr>
          <w:p w14:paraId="6F96A7B0" w14:textId="77777777" w:rsidR="00E7470B" w:rsidRDefault="00E7470B">
            <w:pPr>
              <w:pStyle w:val="12"/>
              <w:keepNext w:val="0"/>
              <w:keepLines w:val="0"/>
              <w:spacing w:before="0" w:after="0" w:line="240" w:lineRule="auto"/>
              <w:rPr>
                <w:ins w:id="576" w:author="wwlh8026" w:date="2022-09-05T09:32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01ABFA0F" w14:textId="77777777" w:rsidR="00E7470B" w:rsidRDefault="00E7470B">
            <w:pPr>
              <w:pStyle w:val="12"/>
              <w:keepNext w:val="0"/>
              <w:keepLines w:val="0"/>
              <w:spacing w:before="0" w:after="0" w:line="240" w:lineRule="auto"/>
              <w:rPr>
                <w:ins w:id="577" w:author="wwlh8026" w:date="2022-09-05T09:32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DA4D350" w14:textId="76378254" w:rsidR="00E7470B" w:rsidRDefault="00E7470B">
            <w:pPr>
              <w:pStyle w:val="12"/>
              <w:keepNext w:val="0"/>
              <w:keepLines w:val="0"/>
              <w:spacing w:before="0" w:after="0" w:line="240" w:lineRule="auto"/>
              <w:rPr>
                <w:ins w:id="578" w:author="wwlh8026" w:date="2022-09-05T09:32:00Z"/>
                <w:rFonts w:ascii="宋体" w:hAnsi="宋体"/>
                <w:b w:val="0"/>
                <w:sz w:val="24"/>
                <w:szCs w:val="24"/>
              </w:rPr>
            </w:pPr>
            <w:ins w:id="579" w:author="wwlh8026" w:date="2022-09-05T09:3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6</w:t>
              </w:r>
            </w:ins>
          </w:p>
        </w:tc>
        <w:tc>
          <w:tcPr>
            <w:tcW w:w="3260" w:type="dxa"/>
          </w:tcPr>
          <w:p w14:paraId="774B70F0" w14:textId="084D6D50" w:rsidR="00E7470B" w:rsidRDefault="00E7470B">
            <w:pPr>
              <w:pStyle w:val="12"/>
              <w:keepNext w:val="0"/>
              <w:keepLines w:val="0"/>
              <w:spacing w:before="0" w:after="0" w:line="240" w:lineRule="auto"/>
              <w:rPr>
                <w:ins w:id="580" w:author="wwlh8026" w:date="2022-09-05T09:32:00Z"/>
                <w:rFonts w:ascii="宋体" w:hAnsi="宋体"/>
                <w:b w:val="0"/>
                <w:sz w:val="24"/>
                <w:szCs w:val="24"/>
              </w:rPr>
            </w:pPr>
            <w:ins w:id="581" w:author="wwlh8026" w:date="2022-09-05T09:32:00Z">
              <w:r w:rsidRPr="00E7470B">
                <w:rPr>
                  <w:rFonts w:ascii="宋体" w:hAnsi="宋体" w:hint="eastAsia"/>
                  <w:b w:val="0"/>
                  <w:sz w:val="24"/>
                  <w:szCs w:val="24"/>
                </w:rPr>
                <w:t>0402*4排</w:t>
              </w:r>
              <w:proofErr w:type="gramStart"/>
              <w:r w:rsidRPr="00E7470B">
                <w:rPr>
                  <w:rFonts w:ascii="宋体" w:hAnsi="宋体" w:hint="eastAsia"/>
                  <w:b w:val="0"/>
                  <w:sz w:val="24"/>
                  <w:szCs w:val="24"/>
                </w:rPr>
                <w:t>阻</w:t>
              </w:r>
              <w:proofErr w:type="gramEnd"/>
              <w:r w:rsidRPr="00E7470B">
                <w:rPr>
                  <w:rFonts w:ascii="宋体" w:hAnsi="宋体" w:hint="eastAsia"/>
                  <w:b w:val="0"/>
                  <w:sz w:val="24"/>
                  <w:szCs w:val="24"/>
                </w:rPr>
                <w:t>电阻器</w:t>
              </w:r>
            </w:ins>
          </w:p>
        </w:tc>
      </w:tr>
      <w:tr w:rsidR="003543AF" w14:paraId="0E5F7A17" w14:textId="77777777">
        <w:trPr>
          <w:jc w:val="center"/>
          <w:ins w:id="582" w:author="wwlh8026" w:date="2022-05-28T15:43:00Z"/>
        </w:trPr>
        <w:tc>
          <w:tcPr>
            <w:tcW w:w="1413" w:type="dxa"/>
            <w:vMerge/>
          </w:tcPr>
          <w:p w14:paraId="53985AF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583" w:author="wwlh8026" w:date="2022-05-28T15:43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16E7DAE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584" w:author="wwlh8026" w:date="2022-05-28T15:43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7C5A9D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585" w:author="wwlh8026" w:date="2022-05-28T15:43:00Z"/>
                <w:rFonts w:ascii="宋体" w:hAnsi="宋体"/>
                <w:b w:val="0"/>
                <w:sz w:val="24"/>
                <w:szCs w:val="24"/>
              </w:rPr>
            </w:pPr>
            <w:ins w:id="586" w:author="wwlh8026" w:date="2022-05-28T15:4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1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2</w:t>
              </w:r>
            </w:ins>
          </w:p>
        </w:tc>
        <w:tc>
          <w:tcPr>
            <w:tcW w:w="3260" w:type="dxa"/>
          </w:tcPr>
          <w:p w14:paraId="5511290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587" w:author="wwlh8026" w:date="2022-05-28T15:43:00Z"/>
                <w:rFonts w:ascii="宋体" w:hAnsi="宋体"/>
                <w:b w:val="0"/>
                <w:sz w:val="24"/>
                <w:szCs w:val="24"/>
              </w:rPr>
            </w:pPr>
            <w:ins w:id="588" w:author="wwlh8026" w:date="2022-05-28T15:43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512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贴片电阻器</w:t>
              </w:r>
            </w:ins>
          </w:p>
        </w:tc>
      </w:tr>
      <w:tr w:rsidR="003543AF" w14:paraId="1CECFC59" w14:textId="77777777">
        <w:trPr>
          <w:jc w:val="center"/>
        </w:trPr>
        <w:tc>
          <w:tcPr>
            <w:tcW w:w="1413" w:type="dxa"/>
            <w:vMerge/>
          </w:tcPr>
          <w:p w14:paraId="7FDB6C9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410" w:type="dxa"/>
            <w:vMerge/>
          </w:tcPr>
          <w:p w14:paraId="1FE1CB7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4677" w:type="dxa"/>
            <w:gridSpan w:val="2"/>
          </w:tcPr>
          <w:p w14:paraId="3446D884" w14:textId="3341C49A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ins w:id="589" w:author="wwlh8026" w:date="2022-09-05T09:33:00Z">
              <w:r w:rsidR="00E7470B">
                <w:rPr>
                  <w:rFonts w:ascii="宋体" w:hAnsi="宋体"/>
                  <w:b w:val="0"/>
                  <w:sz w:val="24"/>
                  <w:szCs w:val="24"/>
                </w:rPr>
                <w:t>7</w:t>
              </w:r>
            </w:ins>
            <w:del w:id="590" w:author="wwlh8026" w:date="2022-09-05T09:33:00Z">
              <w:r w:rsidDel="00E7470B">
                <w:rPr>
                  <w:rFonts w:ascii="宋体" w:hAnsi="宋体"/>
                  <w:b w:val="0"/>
                  <w:sz w:val="24"/>
                  <w:szCs w:val="24"/>
                </w:rPr>
                <w:delText>6</w:delText>
              </w:r>
            </w:del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4A99A53E" w14:textId="77777777" w:rsidR="003543AF" w:rsidRDefault="008D0C55">
      <w:pPr>
        <w:spacing w:beforeLines="50" w:before="156" w:line="400" w:lineRule="exact"/>
        <w:ind w:firstLineChars="200" w:firstLine="482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3</w:t>
      </w:r>
      <w:r>
        <w:rPr>
          <w:rFonts w:ascii="宋体" w:hAnsi="宋体" w:cs="宋体"/>
          <w:b/>
          <w:bCs/>
          <w:snapToGrid w:val="0"/>
          <w:color w:val="000000"/>
          <w:kern w:val="0"/>
          <w:sz w:val="24"/>
        </w:rPr>
        <w:t>201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、3</w:t>
      </w:r>
      <w:r>
        <w:rPr>
          <w:rFonts w:ascii="宋体" w:hAnsi="宋体" w:cs="宋体"/>
          <w:b/>
          <w:bCs/>
          <w:snapToGrid w:val="0"/>
          <w:color w:val="000000"/>
          <w:kern w:val="0"/>
          <w:sz w:val="24"/>
        </w:rPr>
        <w:t>202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、3</w:t>
      </w:r>
      <w:r>
        <w:rPr>
          <w:rFonts w:ascii="宋体" w:hAnsi="宋体" w:cs="宋体"/>
          <w:b/>
          <w:bCs/>
          <w:snapToGrid w:val="0"/>
          <w:color w:val="000000"/>
          <w:kern w:val="0"/>
          <w:sz w:val="24"/>
        </w:rPr>
        <w:t>203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、3</w:t>
      </w:r>
      <w:r>
        <w:rPr>
          <w:rFonts w:ascii="宋体" w:hAnsi="宋体" w:cs="宋体"/>
          <w:b/>
          <w:bCs/>
          <w:snapToGrid w:val="0"/>
          <w:color w:val="000000"/>
          <w:kern w:val="0"/>
          <w:sz w:val="24"/>
        </w:rPr>
        <w:t>204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、3</w:t>
      </w:r>
      <w:r>
        <w:rPr>
          <w:rFonts w:ascii="宋体" w:hAnsi="宋体" w:cs="宋体"/>
          <w:b/>
          <w:bCs/>
          <w:snapToGrid w:val="0"/>
          <w:color w:val="000000"/>
          <w:kern w:val="0"/>
          <w:sz w:val="24"/>
        </w:rPr>
        <w:t>205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：贴片电阻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</w:p>
    <w:p w14:paraId="03651D3C" w14:textId="77777777" w:rsidR="003543AF" w:rsidRDefault="008D0C55">
      <w:pPr>
        <w:spacing w:line="400" w:lineRule="exact"/>
        <w:ind w:leftChars="249" w:left="564" w:hangingChars="17" w:hanging="41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贴片电阻描述规则：</w:t>
      </w:r>
      <w:ins w:id="591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592" w:author="WPS_1622815912" w:date="2022-06-14T09:41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ascii="宋体" w:hAnsi="宋体" w:cs="宋体" w:hint="eastAsia"/>
          <w:b/>
          <w:bCs/>
          <w:color w:val="000000"/>
          <w:kern w:val="0"/>
          <w:sz w:val="24"/>
        </w:rPr>
        <w:t>名称|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封装类型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|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阻值|精度|额定功率</w:t>
      </w: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|</w:t>
      </w:r>
      <w:r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</w:rPr>
        <w:t>[必要说明]</w:t>
      </w:r>
    </w:p>
    <w:p w14:paraId="591F34E0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593" w:author="WPS_1622815912" w:date="2022-06-14T10:16:00Z"/>
          <w:color w:val="000000"/>
          <w:spacing w:val="10"/>
          <w:sz w:val="24"/>
          <w:u w:color="FFFFFF" w:themeColor="background1"/>
        </w:rPr>
      </w:pPr>
      <w:ins w:id="594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1D3C6A6A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名称：RES。</w:t>
      </w:r>
    </w:p>
    <w:p w14:paraId="31CB33B5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封装类型：</w:t>
      </w:r>
      <w:r>
        <w:rPr>
          <w:rFonts w:hint="eastAsia"/>
          <w:color w:val="000000"/>
          <w:spacing w:val="10"/>
          <w:kern w:val="0"/>
          <w:sz w:val="24"/>
        </w:rPr>
        <w:t>按照</w:t>
      </w:r>
      <w:r>
        <w:rPr>
          <w:rFonts w:ascii="宋体" w:hAnsi="宋体" w:cs="宋体" w:hint="eastAsia"/>
          <w:color w:val="000000"/>
          <w:kern w:val="0"/>
          <w:sz w:val="24"/>
        </w:rPr>
        <w:t>国际标准英制式。例如0402、0603、0805等。</w:t>
      </w:r>
    </w:p>
    <w:p w14:paraId="5B8B805E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left="993" w:firstLineChars="0" w:hanging="426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阻值：表示</w:t>
      </w:r>
      <w:r>
        <w:rPr>
          <w:rFonts w:hint="eastAsia"/>
          <w:color w:val="000000"/>
          <w:spacing w:val="10"/>
          <w:kern w:val="0"/>
          <w:sz w:val="24"/>
        </w:rPr>
        <w:t>电阻器</w:t>
      </w:r>
      <w:r>
        <w:rPr>
          <w:rFonts w:ascii="宋体" w:hAnsi="宋体" w:cs="宋体" w:hint="eastAsia"/>
          <w:color w:val="000000"/>
          <w:kern w:val="0"/>
          <w:sz w:val="24"/>
        </w:rPr>
        <w:t>阻值大小，1000</w:t>
      </w:r>
      <w:r>
        <w:rPr>
          <w:rFonts w:ascii="宋体" w:hAnsi="宋体" w:hint="eastAsia"/>
          <w:color w:val="000000"/>
          <w:sz w:val="24"/>
        </w:rPr>
        <w:t>欧姆以下用“R”表示，大于等于1000欧姆用“K”表示，大于等于1000000欧姆用“M”表示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11C87948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精度：表示标称值误差的允许范围，用字母J、F表示。</w:t>
      </w:r>
    </w:p>
    <w:p w14:paraId="52E17E8B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left="993" w:firstLineChars="0" w:hanging="426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额定功率：电阻长时间工作时允许消耗的最大功率，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单位是瓦特(W)。表示格式是“</w:t>
      </w:r>
      <w:r>
        <w:rPr>
          <w:rFonts w:ascii="宋体" w:hAnsi="宋体" w:cs="宋体" w:hint="eastAsia"/>
          <w:color w:val="000000"/>
          <w:kern w:val="0"/>
          <w:sz w:val="24"/>
        </w:rPr>
        <w:t>数字+单位”。例如：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1/8W，2W等。对于额定功率超出了封装所对应的常规功率的片阻，必须在功率前注明“特殊”，例如：特殊1/4W。</w:t>
      </w:r>
    </w:p>
    <w:p w14:paraId="2FC08DF6" w14:textId="77777777" w:rsidR="003543AF" w:rsidRDefault="008D0C55">
      <w:pPr>
        <w:pStyle w:val="afd"/>
        <w:widowControl/>
        <w:numPr>
          <w:ilvl w:val="1"/>
          <w:numId w:val="18"/>
        </w:numPr>
        <w:tabs>
          <w:tab w:val="left" w:pos="993"/>
        </w:tabs>
        <w:spacing w:line="400" w:lineRule="exact"/>
        <w:ind w:left="993" w:firstLineChars="0" w:hanging="426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必要</w:t>
      </w:r>
      <w:r>
        <w:rPr>
          <w:rFonts w:ascii="宋体" w:hAnsi="宋体" w:cs="宋体" w:hint="eastAsia"/>
          <w:color w:val="000000"/>
          <w:kern w:val="0"/>
          <w:sz w:val="24"/>
        </w:rPr>
        <w:t>说明</w:t>
      </w: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：对于温度系数有严格要求，特别是用于检测电路的片阻，比如1欧姆以下小阻值片阻，以及精度特殊如D、B等的片阻，必须说明温度系数，以“TCR+系数值”表示，如“TCR200”表示温度系数为±200ppm/℃。</w:t>
      </w:r>
    </w:p>
    <w:p w14:paraId="0912ECB0" w14:textId="77777777" w:rsidR="003543AF" w:rsidRDefault="008D0C55">
      <w:pPr>
        <w:widowControl/>
        <w:spacing w:line="380" w:lineRule="exact"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snapToGrid w:val="0"/>
          <w:color w:val="000000"/>
          <w:kern w:val="0"/>
          <w:sz w:val="24"/>
        </w:rPr>
        <w:t>举例：</w:t>
      </w:r>
      <w:ins w:id="595" w:author="WPS_1622815912" w:date="2022-06-14T09:45:00Z">
        <w:r>
          <w:rPr>
            <w:rFonts w:ascii="宋体" w:hAnsi="宋体" w:cs="宋体" w:hint="eastAsia"/>
            <w:snapToGrid w:val="0"/>
            <w:color w:val="000000"/>
            <w:kern w:val="0"/>
            <w:sz w:val="24"/>
          </w:rPr>
          <w:t>SMD</w:t>
        </w:r>
      </w:ins>
      <w:ins w:id="596" w:author="WPS_1622815912" w:date="2022-06-14T09:41:00Z">
        <w:r>
          <w:rPr>
            <w:rFonts w:ascii="宋体" w:hAnsi="宋体" w:cs="宋体" w:hint="eastAsia"/>
            <w:snapToGrid w:val="0"/>
            <w:color w:val="000000"/>
            <w:kern w:val="0"/>
            <w:sz w:val="24"/>
          </w:rPr>
          <w:t>|</w:t>
        </w:r>
      </w:ins>
      <w:r>
        <w:rPr>
          <w:rFonts w:ascii="宋体" w:hAnsi="宋体" w:cs="宋体" w:hint="eastAsia"/>
          <w:snapToGrid w:val="0"/>
          <w:color w:val="000000"/>
          <w:kern w:val="0"/>
          <w:sz w:val="24"/>
        </w:rPr>
        <w:t>RES|0402|10R|F|1/16W</w:t>
      </w:r>
    </w:p>
    <w:p w14:paraId="360ED901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33</w:t>
      </w:r>
      <w:r>
        <w:rPr>
          <w:rFonts w:asciiTheme="majorEastAsia" w:eastAsiaTheme="majorEastAsia" w:hAnsiTheme="majorEastAsia" w:hint="eastAsia"/>
          <w:sz w:val="28"/>
          <w:szCs w:val="28"/>
        </w:rPr>
        <w:t>大类：电容器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551"/>
        <w:gridCol w:w="1418"/>
        <w:gridCol w:w="2835"/>
      </w:tblGrid>
      <w:tr w:rsidR="003543AF" w14:paraId="090832B4" w14:textId="77777777">
        <w:trPr>
          <w:jc w:val="center"/>
        </w:trPr>
        <w:tc>
          <w:tcPr>
            <w:tcW w:w="3539" w:type="dxa"/>
            <w:gridSpan w:val="2"/>
          </w:tcPr>
          <w:p w14:paraId="72A7D6A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253" w:type="dxa"/>
            <w:gridSpan w:val="2"/>
          </w:tcPr>
          <w:p w14:paraId="2BE19B1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550FCF1E" w14:textId="77777777">
        <w:trPr>
          <w:jc w:val="center"/>
        </w:trPr>
        <w:tc>
          <w:tcPr>
            <w:tcW w:w="988" w:type="dxa"/>
          </w:tcPr>
          <w:p w14:paraId="1A8DD95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lastRenderedPageBreak/>
              <w:t>编码</w:t>
            </w:r>
          </w:p>
        </w:tc>
        <w:tc>
          <w:tcPr>
            <w:tcW w:w="2551" w:type="dxa"/>
          </w:tcPr>
          <w:p w14:paraId="4ED7B00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4389CD9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835" w:type="dxa"/>
          </w:tcPr>
          <w:p w14:paraId="18A034A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4C536AC3" w14:textId="77777777">
        <w:trPr>
          <w:jc w:val="center"/>
        </w:trPr>
        <w:tc>
          <w:tcPr>
            <w:tcW w:w="988" w:type="dxa"/>
            <w:vMerge w:val="restart"/>
            <w:vAlign w:val="center"/>
          </w:tcPr>
          <w:p w14:paraId="5A89887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100" w:firstLine="24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vMerge w:val="restart"/>
            <w:vAlign w:val="center"/>
          </w:tcPr>
          <w:p w14:paraId="6944290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电容器</w:t>
            </w:r>
          </w:p>
        </w:tc>
        <w:tc>
          <w:tcPr>
            <w:tcW w:w="1418" w:type="dxa"/>
          </w:tcPr>
          <w:p w14:paraId="76E69A1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07B1D56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0201贴片电容器</w:t>
            </w:r>
          </w:p>
        </w:tc>
      </w:tr>
      <w:tr w:rsidR="003543AF" w14:paraId="4857A31E" w14:textId="77777777">
        <w:trPr>
          <w:jc w:val="center"/>
        </w:trPr>
        <w:tc>
          <w:tcPr>
            <w:tcW w:w="988" w:type="dxa"/>
            <w:vMerge/>
          </w:tcPr>
          <w:p w14:paraId="37339F1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526B36E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263E4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34309F2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0402贴片电容器</w:t>
            </w:r>
          </w:p>
        </w:tc>
      </w:tr>
      <w:tr w:rsidR="003543AF" w14:paraId="274D86A1" w14:textId="77777777">
        <w:trPr>
          <w:jc w:val="center"/>
        </w:trPr>
        <w:tc>
          <w:tcPr>
            <w:tcW w:w="988" w:type="dxa"/>
            <w:vMerge/>
          </w:tcPr>
          <w:p w14:paraId="651995F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219AAC9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DC463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2E7DB31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0603贴片电容器</w:t>
            </w:r>
          </w:p>
        </w:tc>
      </w:tr>
      <w:tr w:rsidR="003543AF" w14:paraId="691412EB" w14:textId="77777777">
        <w:trPr>
          <w:jc w:val="center"/>
        </w:trPr>
        <w:tc>
          <w:tcPr>
            <w:tcW w:w="988" w:type="dxa"/>
            <w:vMerge/>
          </w:tcPr>
          <w:p w14:paraId="6432843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0106EE8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95B8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5639238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0805贴片电容器</w:t>
            </w:r>
          </w:p>
        </w:tc>
      </w:tr>
      <w:tr w:rsidR="003543AF" w14:paraId="5350AC16" w14:textId="77777777">
        <w:trPr>
          <w:jc w:val="center"/>
        </w:trPr>
        <w:tc>
          <w:tcPr>
            <w:tcW w:w="988" w:type="dxa"/>
            <w:vMerge/>
          </w:tcPr>
          <w:p w14:paraId="4226A70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5FE363D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7AA30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48CBF3B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1206贴片电容器</w:t>
            </w:r>
          </w:p>
        </w:tc>
      </w:tr>
      <w:tr w:rsidR="00FC123A" w14:paraId="3E3649B5" w14:textId="77777777">
        <w:trPr>
          <w:jc w:val="center"/>
          <w:ins w:id="597" w:author="wwlh8026" w:date="2022-07-20T14:09:00Z"/>
        </w:trPr>
        <w:tc>
          <w:tcPr>
            <w:tcW w:w="988" w:type="dxa"/>
            <w:vMerge/>
          </w:tcPr>
          <w:p w14:paraId="10386340" w14:textId="77777777" w:rsidR="00FC123A" w:rsidRDefault="00FC123A">
            <w:pPr>
              <w:pStyle w:val="12"/>
              <w:keepNext w:val="0"/>
              <w:keepLines w:val="0"/>
              <w:spacing w:before="0" w:after="0" w:line="240" w:lineRule="auto"/>
              <w:rPr>
                <w:ins w:id="598" w:author="wwlh8026" w:date="2022-07-20T14:09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5E4443BF" w14:textId="77777777" w:rsidR="00FC123A" w:rsidRDefault="00FC123A">
            <w:pPr>
              <w:pStyle w:val="12"/>
              <w:keepNext w:val="0"/>
              <w:keepLines w:val="0"/>
              <w:spacing w:before="0" w:after="0" w:line="240" w:lineRule="auto"/>
              <w:rPr>
                <w:ins w:id="599" w:author="wwlh8026" w:date="2022-07-20T14:0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E7EABF" w14:textId="7F3F4CFC" w:rsidR="00FC123A" w:rsidRDefault="00FC123A">
            <w:pPr>
              <w:pStyle w:val="12"/>
              <w:keepNext w:val="0"/>
              <w:keepLines w:val="0"/>
              <w:spacing w:before="0" w:after="0" w:line="240" w:lineRule="auto"/>
              <w:rPr>
                <w:ins w:id="600" w:author="wwlh8026" w:date="2022-07-20T14:09:00Z"/>
                <w:rFonts w:ascii="宋体" w:hAnsi="宋体"/>
                <w:b w:val="0"/>
                <w:sz w:val="24"/>
                <w:szCs w:val="24"/>
              </w:rPr>
            </w:pPr>
            <w:ins w:id="601" w:author="wwlh8026" w:date="2022-07-20T14:0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6</w:t>
              </w:r>
            </w:ins>
          </w:p>
        </w:tc>
        <w:tc>
          <w:tcPr>
            <w:tcW w:w="2835" w:type="dxa"/>
          </w:tcPr>
          <w:p w14:paraId="0B25A4F7" w14:textId="31DCEC28" w:rsidR="00FC123A" w:rsidRPr="00FC123A" w:rsidRDefault="00FC123A">
            <w:pPr>
              <w:widowControl/>
              <w:jc w:val="left"/>
              <w:rPr>
                <w:ins w:id="602" w:author="wwlh8026" w:date="2022-07-20T14:09:00Z"/>
                <w:rFonts w:ascii="宋体" w:hAnsi="宋体" w:cs="宋体"/>
                <w:b/>
                <w:kern w:val="0"/>
                <w:sz w:val="24"/>
                <w:rPrChange w:id="603" w:author="wwlh8026" w:date="2022-07-20T14:10:00Z">
                  <w:rPr>
                    <w:ins w:id="604" w:author="wwlh8026" w:date="2022-07-20T14:09:00Z"/>
                    <w:rFonts w:ascii="宋体" w:hAnsi="宋体"/>
                    <w:b w:val="0"/>
                    <w:sz w:val="24"/>
                    <w:szCs w:val="24"/>
                  </w:rPr>
                </w:rPrChange>
              </w:rPr>
              <w:pPrChange w:id="605" w:author="wwlh8026" w:date="2022-07-20T14:10:00Z">
                <w:pPr>
                  <w:pStyle w:val="12"/>
                  <w:keepNext w:val="0"/>
                  <w:keepLines w:val="0"/>
                  <w:spacing w:before="0" w:after="0" w:line="240" w:lineRule="auto"/>
                </w:pPr>
              </w:pPrChange>
            </w:pPr>
            <w:ins w:id="606" w:author="wwlh8026" w:date="2022-07-20T14:10:00Z">
              <w:r w:rsidRPr="00FC123A">
                <w:rPr>
                  <w:rFonts w:ascii="宋体" w:hAnsi="宋体" w:cs="宋体"/>
                  <w:kern w:val="0"/>
                  <w:sz w:val="24"/>
                </w:rPr>
                <w:t>固态</w:t>
              </w:r>
            </w:ins>
            <w:ins w:id="607" w:author="wwlh8026" w:date="2022-07-20T14:12:00Z">
              <w:r>
                <w:rPr>
                  <w:rFonts w:ascii="宋体" w:hAnsi="宋体" w:cs="宋体" w:hint="eastAsia"/>
                  <w:kern w:val="0"/>
                  <w:sz w:val="24"/>
                </w:rPr>
                <w:t>贴片</w:t>
              </w:r>
            </w:ins>
            <w:ins w:id="608" w:author="wwlh8026" w:date="2022-07-20T14:10:00Z">
              <w:r w:rsidRPr="00FC123A">
                <w:rPr>
                  <w:rFonts w:ascii="宋体" w:hAnsi="宋体" w:cs="宋体"/>
                  <w:kern w:val="0"/>
                  <w:sz w:val="24"/>
                </w:rPr>
                <w:t>电解电容</w:t>
              </w:r>
            </w:ins>
          </w:p>
        </w:tc>
      </w:tr>
      <w:tr w:rsidR="003543AF" w14:paraId="229A6129" w14:textId="77777777">
        <w:trPr>
          <w:jc w:val="center"/>
        </w:trPr>
        <w:tc>
          <w:tcPr>
            <w:tcW w:w="988" w:type="dxa"/>
            <w:vMerge/>
          </w:tcPr>
          <w:p w14:paraId="58E6993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2190A8E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AD4CB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2463C57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贴片钽电解电容器</w:t>
            </w:r>
          </w:p>
        </w:tc>
      </w:tr>
      <w:tr w:rsidR="003543AF" w14:paraId="2BFBF702" w14:textId="77777777">
        <w:trPr>
          <w:jc w:val="center"/>
        </w:trPr>
        <w:tc>
          <w:tcPr>
            <w:tcW w:w="988" w:type="dxa"/>
            <w:vMerge/>
          </w:tcPr>
          <w:p w14:paraId="178E24F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432C944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04180B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0BF408A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贴片铝电解电容器</w:t>
            </w:r>
          </w:p>
        </w:tc>
      </w:tr>
      <w:tr w:rsidR="003543AF" w14:paraId="3560B8D7" w14:textId="77777777">
        <w:trPr>
          <w:jc w:val="center"/>
        </w:trPr>
        <w:tc>
          <w:tcPr>
            <w:tcW w:w="988" w:type="dxa"/>
            <w:vMerge/>
          </w:tcPr>
          <w:p w14:paraId="7C3FDE7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39476EA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46CBF4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5AF2F2F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插件铝电解电容器</w:t>
            </w:r>
          </w:p>
        </w:tc>
      </w:tr>
      <w:tr w:rsidR="003543AF" w14:paraId="7B147DE8" w14:textId="77777777">
        <w:trPr>
          <w:jc w:val="center"/>
        </w:trPr>
        <w:tc>
          <w:tcPr>
            <w:tcW w:w="988" w:type="dxa"/>
            <w:vMerge/>
          </w:tcPr>
          <w:p w14:paraId="5A9FDD4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41F8F07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62CFE5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0726EB1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插件瓷</w:t>
            </w:r>
            <w:proofErr w:type="gramStart"/>
            <w:r>
              <w:rPr>
                <w:rFonts w:ascii="宋体" w:hAnsi="宋体" w:hint="eastAsia"/>
                <w:b w:val="0"/>
                <w:sz w:val="24"/>
                <w:szCs w:val="24"/>
              </w:rPr>
              <w:t>介</w:t>
            </w:r>
            <w:proofErr w:type="gramEnd"/>
            <w:r>
              <w:rPr>
                <w:rFonts w:ascii="宋体" w:hAnsi="宋体" w:hint="eastAsia"/>
                <w:b w:val="0"/>
                <w:sz w:val="24"/>
                <w:szCs w:val="24"/>
              </w:rPr>
              <w:t>电容器</w:t>
            </w:r>
          </w:p>
        </w:tc>
      </w:tr>
      <w:tr w:rsidR="003543AF" w14:paraId="1D3393B3" w14:textId="77777777">
        <w:trPr>
          <w:jc w:val="center"/>
        </w:trPr>
        <w:tc>
          <w:tcPr>
            <w:tcW w:w="988" w:type="dxa"/>
            <w:vMerge/>
          </w:tcPr>
          <w:p w14:paraId="5C2F16D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158CA6D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FE9C41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615CBA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金电容</w:t>
            </w:r>
          </w:p>
        </w:tc>
      </w:tr>
      <w:tr w:rsidR="00E913B6" w14:paraId="1BFD2728" w14:textId="77777777">
        <w:trPr>
          <w:jc w:val="center"/>
          <w:ins w:id="609" w:author="wwlh8026" w:date="2022-09-09T17:58:00Z"/>
        </w:trPr>
        <w:tc>
          <w:tcPr>
            <w:tcW w:w="988" w:type="dxa"/>
            <w:vMerge/>
          </w:tcPr>
          <w:p w14:paraId="36B4E8A7" w14:textId="77777777" w:rsidR="00E913B6" w:rsidRDefault="00E913B6">
            <w:pPr>
              <w:pStyle w:val="12"/>
              <w:keepNext w:val="0"/>
              <w:keepLines w:val="0"/>
              <w:spacing w:before="0" w:after="0" w:line="240" w:lineRule="auto"/>
              <w:rPr>
                <w:ins w:id="610" w:author="wwlh8026" w:date="2022-09-09T17:58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554E28E1" w14:textId="77777777" w:rsidR="00E913B6" w:rsidRDefault="00E913B6">
            <w:pPr>
              <w:pStyle w:val="12"/>
              <w:keepNext w:val="0"/>
              <w:keepLines w:val="0"/>
              <w:spacing w:before="0" w:after="0" w:line="240" w:lineRule="auto"/>
              <w:rPr>
                <w:ins w:id="611" w:author="wwlh8026" w:date="2022-09-09T17:58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2833441" w14:textId="6E745DD5" w:rsidR="00E913B6" w:rsidRDefault="00E913B6">
            <w:pPr>
              <w:pStyle w:val="12"/>
              <w:keepNext w:val="0"/>
              <w:keepLines w:val="0"/>
              <w:spacing w:before="0" w:after="0" w:line="240" w:lineRule="auto"/>
              <w:rPr>
                <w:ins w:id="612" w:author="wwlh8026" w:date="2022-09-09T17:58:00Z"/>
                <w:rFonts w:ascii="宋体" w:hAnsi="宋体"/>
                <w:b w:val="0"/>
                <w:sz w:val="24"/>
                <w:szCs w:val="24"/>
              </w:rPr>
            </w:pPr>
            <w:ins w:id="613" w:author="wwlh8026" w:date="2022-09-09T17:58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</w:p>
        </w:tc>
        <w:tc>
          <w:tcPr>
            <w:tcW w:w="2835" w:type="dxa"/>
          </w:tcPr>
          <w:p w14:paraId="6E786665" w14:textId="33207D4D" w:rsidR="00E913B6" w:rsidRDefault="00E913B6">
            <w:pPr>
              <w:pStyle w:val="12"/>
              <w:keepNext w:val="0"/>
              <w:keepLines w:val="0"/>
              <w:spacing w:before="0" w:after="0" w:line="240" w:lineRule="auto"/>
              <w:rPr>
                <w:ins w:id="614" w:author="wwlh8026" w:date="2022-09-09T17:58:00Z"/>
                <w:rFonts w:ascii="宋体" w:hAnsi="宋体"/>
                <w:b w:val="0"/>
                <w:sz w:val="24"/>
                <w:szCs w:val="24"/>
              </w:rPr>
            </w:pPr>
            <w:ins w:id="615" w:author="wwlh8026" w:date="2022-09-09T17:58:00Z">
              <w:r w:rsidRPr="00E913B6">
                <w:rPr>
                  <w:rFonts w:ascii="宋体" w:hAnsi="宋体" w:hint="eastAsia"/>
                  <w:b w:val="0"/>
                  <w:sz w:val="24"/>
                  <w:szCs w:val="24"/>
                </w:rPr>
                <w:t>驻极体电容</w:t>
              </w:r>
            </w:ins>
          </w:p>
        </w:tc>
      </w:tr>
      <w:tr w:rsidR="003543AF" w14:paraId="17AB9564" w14:textId="77777777">
        <w:trPr>
          <w:jc w:val="center"/>
        </w:trPr>
        <w:tc>
          <w:tcPr>
            <w:tcW w:w="988" w:type="dxa"/>
            <w:vMerge/>
          </w:tcPr>
          <w:p w14:paraId="5EB60A6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2551" w:type="dxa"/>
            <w:vMerge/>
          </w:tcPr>
          <w:p w14:paraId="08BACD9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4253" w:type="dxa"/>
            <w:gridSpan w:val="2"/>
          </w:tcPr>
          <w:p w14:paraId="016EEDF6" w14:textId="18AFE2C1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、0</w:t>
            </w:r>
            <w:r>
              <w:rPr>
                <w:rFonts w:ascii="宋体" w:hAnsi="宋体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，1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～1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，2</w:t>
            </w:r>
            <w:ins w:id="616" w:author="wwlh8026" w:date="2022-09-09T17:58:00Z">
              <w:r w:rsidR="00E913B6"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</w:ins>
            <w:del w:id="617" w:author="wwlh8026" w:date="2022-09-09T17:58:00Z">
              <w:r w:rsidDel="00E913B6">
                <w:rPr>
                  <w:rFonts w:ascii="宋体" w:hAnsi="宋体"/>
                  <w:b w:val="0"/>
                  <w:sz w:val="24"/>
                  <w:szCs w:val="24"/>
                </w:rPr>
                <w:delText>3</w:delText>
              </w:r>
            </w:del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2C8ED873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snapToGrid w:val="0"/>
          <w:color w:val="000000"/>
          <w:spacing w:val="10"/>
          <w:kern w:val="0"/>
          <w:sz w:val="24"/>
        </w:rPr>
        <w:t>3</w:t>
      </w:r>
      <w:r>
        <w:rPr>
          <w:b/>
          <w:bCs/>
          <w:snapToGrid w:val="0"/>
          <w:color w:val="000000"/>
          <w:spacing w:val="10"/>
          <w:kern w:val="0"/>
          <w:sz w:val="24"/>
        </w:rPr>
        <w:t>301</w:t>
      </w:r>
      <w:r>
        <w:rPr>
          <w:rFonts w:hint="eastAsia"/>
          <w:b/>
          <w:bCs/>
          <w:snapToGrid w:val="0"/>
          <w:color w:val="000000"/>
          <w:spacing w:val="10"/>
          <w:kern w:val="0"/>
          <w:sz w:val="24"/>
        </w:rPr>
        <w:t>～</w:t>
      </w:r>
      <w:r>
        <w:rPr>
          <w:rFonts w:hint="eastAsia"/>
          <w:b/>
          <w:bCs/>
          <w:snapToGrid w:val="0"/>
          <w:color w:val="000000"/>
          <w:spacing w:val="10"/>
          <w:kern w:val="0"/>
          <w:sz w:val="24"/>
        </w:rPr>
        <w:t>3</w:t>
      </w:r>
      <w:r>
        <w:rPr>
          <w:b/>
          <w:bCs/>
          <w:snapToGrid w:val="0"/>
          <w:color w:val="000000"/>
          <w:spacing w:val="10"/>
          <w:kern w:val="0"/>
          <w:sz w:val="24"/>
        </w:rPr>
        <w:t>305:</w:t>
      </w:r>
      <w:r>
        <w:rPr>
          <w:b/>
          <w:bCs/>
          <w:snapToGrid w:val="0"/>
          <w:color w:val="000000"/>
          <w:spacing w:val="10"/>
          <w:kern w:val="0"/>
          <w:sz w:val="24"/>
        </w:rPr>
        <w:t>贴片电容器</w:t>
      </w:r>
      <w:r>
        <w:rPr>
          <w:b/>
          <w:bCs/>
          <w:snapToGrid w:val="0"/>
          <w:color w:val="000000"/>
          <w:spacing w:val="10"/>
          <w:kern w:val="0"/>
          <w:sz w:val="24"/>
        </w:rPr>
        <w:t xml:space="preserve">(MLCC) </w:t>
      </w:r>
    </w:p>
    <w:p w14:paraId="7F127ED1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b/>
          <w:bCs/>
          <w:snapToGrid w:val="0"/>
          <w:color w:val="000000"/>
          <w:spacing w:val="10"/>
          <w:kern w:val="0"/>
          <w:sz w:val="24"/>
        </w:rPr>
        <w:t>描述规则：</w:t>
      </w:r>
      <w:ins w:id="618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619" w:author="WPS_1622815912" w:date="2022-06-14T09:41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kern w:val="0"/>
          <w:sz w:val="24"/>
        </w:rPr>
        <w:t>名称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封装类型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proofErr w:type="gramStart"/>
      <w:r>
        <w:rPr>
          <w:b/>
          <w:bCs/>
          <w:snapToGrid w:val="0"/>
          <w:color w:val="000000"/>
          <w:spacing w:val="10"/>
          <w:kern w:val="0"/>
          <w:sz w:val="24"/>
        </w:rPr>
        <w:t>容值</w:t>
      </w:r>
      <w:proofErr w:type="gramEnd"/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精度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额定电压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材质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|[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必要说明</w:t>
      </w:r>
      <w:r>
        <w:rPr>
          <w:b/>
          <w:bCs/>
          <w:snapToGrid w:val="0"/>
          <w:color w:val="000000"/>
          <w:spacing w:val="10"/>
          <w:kern w:val="0"/>
          <w:sz w:val="24"/>
        </w:rPr>
        <w:t>]</w:t>
      </w:r>
    </w:p>
    <w:p w14:paraId="0398019E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20" w:author="WPS_1622815912" w:date="2022-06-14T10:16:00Z"/>
          <w:color w:val="000000"/>
          <w:spacing w:val="10"/>
          <w:sz w:val="24"/>
          <w:u w:color="FFFFFF" w:themeColor="background1"/>
        </w:rPr>
      </w:pPr>
      <w:ins w:id="621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7982B2A2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color w:val="000000"/>
          <w:spacing w:val="10"/>
          <w:kern w:val="0"/>
          <w:sz w:val="24"/>
        </w:rPr>
        <w:t>CAP</w:t>
      </w:r>
      <w:r>
        <w:rPr>
          <w:color w:val="000000"/>
          <w:spacing w:val="10"/>
          <w:kern w:val="0"/>
          <w:sz w:val="24"/>
        </w:rPr>
        <w:t>。</w:t>
      </w:r>
    </w:p>
    <w:p w14:paraId="260BDF73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封装类型：按照国际标准英制式。例如</w:t>
      </w:r>
      <w:r>
        <w:rPr>
          <w:color w:val="000000"/>
          <w:spacing w:val="10"/>
          <w:kern w:val="0"/>
          <w:sz w:val="24"/>
        </w:rPr>
        <w:t>0402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0603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0805</w:t>
      </w:r>
      <w:r>
        <w:rPr>
          <w:color w:val="000000"/>
          <w:spacing w:val="10"/>
          <w:kern w:val="0"/>
          <w:sz w:val="24"/>
        </w:rPr>
        <w:t>等。</w:t>
      </w:r>
    </w:p>
    <w:p w14:paraId="3087F627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容值：表示</w:t>
      </w:r>
      <w:proofErr w:type="gramStart"/>
      <w:r>
        <w:rPr>
          <w:color w:val="000000"/>
          <w:spacing w:val="10"/>
          <w:kern w:val="0"/>
          <w:sz w:val="24"/>
        </w:rPr>
        <w:t>电容器容值大小</w:t>
      </w:r>
      <w:proofErr w:type="gramEnd"/>
      <w:r>
        <w:rPr>
          <w:color w:val="000000"/>
          <w:spacing w:val="10"/>
          <w:kern w:val="0"/>
          <w:sz w:val="24"/>
        </w:rPr>
        <w:t>，注意描述</w:t>
      </w:r>
      <w:proofErr w:type="gramStart"/>
      <w:r>
        <w:rPr>
          <w:color w:val="000000"/>
          <w:spacing w:val="10"/>
          <w:kern w:val="0"/>
          <w:sz w:val="24"/>
        </w:rPr>
        <w:t>规则单位</w:t>
      </w:r>
      <w:proofErr w:type="gramEnd"/>
      <w:r>
        <w:rPr>
          <w:color w:val="000000"/>
          <w:spacing w:val="10"/>
          <w:kern w:val="0"/>
          <w:sz w:val="24"/>
        </w:rPr>
        <w:t>约定。</w:t>
      </w:r>
      <w:proofErr w:type="gramStart"/>
      <w:r>
        <w:rPr>
          <w:color w:val="000000"/>
          <w:spacing w:val="10"/>
          <w:kern w:val="0"/>
          <w:sz w:val="24"/>
        </w:rPr>
        <w:t>容值如果</w:t>
      </w:r>
      <w:proofErr w:type="gramEnd"/>
      <w:r>
        <w:rPr>
          <w:color w:val="000000"/>
          <w:spacing w:val="10"/>
          <w:kern w:val="0"/>
          <w:sz w:val="24"/>
        </w:rPr>
        <w:t>为整数则不要带小数位，如</w:t>
      </w:r>
      <w:r>
        <w:rPr>
          <w:color w:val="000000"/>
          <w:spacing w:val="10"/>
          <w:kern w:val="0"/>
          <w:sz w:val="24"/>
        </w:rPr>
        <w:t>1pF</w:t>
      </w:r>
      <w:r>
        <w:rPr>
          <w:color w:val="000000"/>
          <w:spacing w:val="10"/>
          <w:kern w:val="0"/>
          <w:sz w:val="24"/>
        </w:rPr>
        <w:t>不要写成</w:t>
      </w:r>
      <w:r>
        <w:rPr>
          <w:color w:val="000000"/>
          <w:spacing w:val="10"/>
          <w:kern w:val="0"/>
          <w:sz w:val="24"/>
        </w:rPr>
        <w:t>1.0pF</w:t>
      </w:r>
      <w:r>
        <w:rPr>
          <w:color w:val="000000"/>
          <w:spacing w:val="10"/>
          <w:kern w:val="0"/>
          <w:sz w:val="24"/>
        </w:rPr>
        <w:t>。</w:t>
      </w:r>
    </w:p>
    <w:p w14:paraId="6AFAF28F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  <w:szCs w:val="21"/>
        </w:rPr>
      </w:pPr>
      <w:r>
        <w:rPr>
          <w:color w:val="000000"/>
          <w:spacing w:val="10"/>
          <w:kern w:val="0"/>
          <w:sz w:val="24"/>
        </w:rPr>
        <w:t>精度：统一采用行业中采用字母表示精度的方式，具体字母和精度的</w:t>
      </w:r>
      <w:proofErr w:type="gramStart"/>
      <w:r>
        <w:rPr>
          <w:color w:val="000000"/>
          <w:spacing w:val="10"/>
          <w:kern w:val="0"/>
          <w:sz w:val="24"/>
        </w:rPr>
        <w:t>对应见</w:t>
      </w:r>
      <w:proofErr w:type="gramEnd"/>
      <w:r>
        <w:rPr>
          <w:color w:val="000000"/>
          <w:spacing w:val="10"/>
          <w:kern w:val="0"/>
          <w:sz w:val="24"/>
        </w:rPr>
        <w:t>约定。对于行业内无统一标准的情况，采用生产厂商的编码规则。</w:t>
      </w:r>
    </w:p>
    <w:p w14:paraId="38384139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额定电压：能够保证长期工作而不击穿电容器的最大直流电压，单位是伏特，用字母</w:t>
      </w:r>
      <w:r>
        <w:rPr>
          <w:color w:val="000000"/>
          <w:spacing w:val="10"/>
          <w:kern w:val="0"/>
          <w:sz w:val="24"/>
        </w:rPr>
        <w:t>“V”</w:t>
      </w:r>
      <w:r>
        <w:rPr>
          <w:color w:val="000000"/>
          <w:spacing w:val="10"/>
          <w:kern w:val="0"/>
          <w:sz w:val="24"/>
        </w:rPr>
        <w:t>表示。格式是：数字</w:t>
      </w:r>
      <w:r>
        <w:rPr>
          <w:color w:val="000000"/>
          <w:spacing w:val="10"/>
          <w:kern w:val="0"/>
          <w:sz w:val="24"/>
        </w:rPr>
        <w:t>+</w:t>
      </w:r>
      <w:r>
        <w:rPr>
          <w:color w:val="000000"/>
          <w:spacing w:val="10"/>
          <w:kern w:val="0"/>
          <w:sz w:val="24"/>
        </w:rPr>
        <w:t>字母</w:t>
      </w:r>
      <w:r>
        <w:rPr>
          <w:color w:val="000000"/>
          <w:spacing w:val="10"/>
          <w:kern w:val="0"/>
          <w:sz w:val="24"/>
        </w:rPr>
        <w:t>V</w:t>
      </w:r>
      <w:r>
        <w:rPr>
          <w:color w:val="000000"/>
          <w:spacing w:val="10"/>
          <w:kern w:val="0"/>
          <w:sz w:val="24"/>
        </w:rPr>
        <w:t>。例如：</w:t>
      </w:r>
      <w:r>
        <w:rPr>
          <w:snapToGrid w:val="0"/>
          <w:color w:val="000000"/>
          <w:spacing w:val="10"/>
          <w:kern w:val="0"/>
          <w:sz w:val="24"/>
        </w:rPr>
        <w:t>50V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612B097D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材质：表示</w:t>
      </w:r>
      <w:r>
        <w:rPr>
          <w:snapToGrid w:val="0"/>
          <w:color w:val="000000"/>
          <w:spacing w:val="10"/>
          <w:kern w:val="0"/>
          <w:sz w:val="24"/>
        </w:rPr>
        <w:t>生产电容器所用的材料。有</w:t>
      </w:r>
      <w:r>
        <w:rPr>
          <w:snapToGrid w:val="0"/>
          <w:color w:val="000000"/>
          <w:spacing w:val="10"/>
          <w:kern w:val="0"/>
          <w:sz w:val="24"/>
        </w:rPr>
        <w:t>NP0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X5R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X7R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Y5V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Z5U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Film</w:t>
      </w:r>
      <w:r>
        <w:rPr>
          <w:snapToGrid w:val="0"/>
          <w:color w:val="000000"/>
          <w:spacing w:val="10"/>
          <w:kern w:val="0"/>
          <w:sz w:val="24"/>
        </w:rPr>
        <w:t>等</w:t>
      </w:r>
      <w:r>
        <w:rPr>
          <w:snapToGrid w:val="0"/>
          <w:color w:val="000000"/>
          <w:spacing w:val="10"/>
          <w:kern w:val="0"/>
          <w:sz w:val="24"/>
        </w:rPr>
        <w:t>(</w:t>
      </w:r>
      <w:r>
        <w:rPr>
          <w:snapToGrid w:val="0"/>
          <w:color w:val="000000"/>
          <w:spacing w:val="10"/>
          <w:kern w:val="0"/>
          <w:sz w:val="24"/>
        </w:rPr>
        <w:t>注：</w:t>
      </w:r>
      <w:r>
        <w:rPr>
          <w:snapToGrid w:val="0"/>
          <w:color w:val="000000"/>
          <w:spacing w:val="10"/>
          <w:kern w:val="0"/>
          <w:sz w:val="24"/>
        </w:rPr>
        <w:t>C0G</w:t>
      </w:r>
      <w:r>
        <w:rPr>
          <w:snapToGrid w:val="0"/>
          <w:color w:val="000000"/>
          <w:spacing w:val="10"/>
          <w:kern w:val="0"/>
          <w:sz w:val="24"/>
        </w:rPr>
        <w:t>，</w:t>
      </w:r>
      <w:r>
        <w:rPr>
          <w:snapToGrid w:val="0"/>
          <w:color w:val="000000"/>
          <w:spacing w:val="10"/>
          <w:kern w:val="0"/>
          <w:sz w:val="24"/>
        </w:rPr>
        <w:t>C0H</w:t>
      </w:r>
      <w:r>
        <w:rPr>
          <w:snapToGrid w:val="0"/>
          <w:color w:val="000000"/>
          <w:spacing w:val="10"/>
          <w:kern w:val="0"/>
          <w:sz w:val="24"/>
        </w:rPr>
        <w:t>，</w:t>
      </w:r>
      <w:r>
        <w:rPr>
          <w:snapToGrid w:val="0"/>
          <w:color w:val="000000"/>
          <w:spacing w:val="10"/>
          <w:kern w:val="0"/>
          <w:sz w:val="24"/>
        </w:rPr>
        <w:t>COK</w:t>
      </w:r>
      <w:r>
        <w:rPr>
          <w:snapToGrid w:val="0"/>
          <w:color w:val="000000"/>
          <w:spacing w:val="10"/>
          <w:kern w:val="0"/>
          <w:sz w:val="24"/>
        </w:rPr>
        <w:t>等统一描述为</w:t>
      </w:r>
      <w:r>
        <w:rPr>
          <w:snapToGrid w:val="0"/>
          <w:color w:val="000000"/>
          <w:spacing w:val="10"/>
          <w:kern w:val="0"/>
          <w:sz w:val="24"/>
        </w:rPr>
        <w:t>NP0)</w:t>
      </w:r>
      <w:r>
        <w:rPr>
          <w:snapToGrid w:val="0"/>
          <w:color w:val="000000"/>
          <w:spacing w:val="10"/>
          <w:kern w:val="0"/>
          <w:sz w:val="24"/>
        </w:rPr>
        <w:t>，注意</w:t>
      </w:r>
      <w:r>
        <w:rPr>
          <w:snapToGrid w:val="0"/>
          <w:color w:val="000000"/>
          <w:spacing w:val="10"/>
          <w:kern w:val="0"/>
          <w:sz w:val="24"/>
        </w:rPr>
        <w:t>NP0</w:t>
      </w:r>
      <w:r>
        <w:rPr>
          <w:snapToGrid w:val="0"/>
          <w:color w:val="000000"/>
          <w:spacing w:val="10"/>
          <w:kern w:val="0"/>
          <w:sz w:val="24"/>
        </w:rPr>
        <w:t>中的</w:t>
      </w:r>
      <w:r>
        <w:rPr>
          <w:snapToGrid w:val="0"/>
          <w:color w:val="000000"/>
          <w:spacing w:val="10"/>
          <w:kern w:val="0"/>
          <w:sz w:val="24"/>
        </w:rPr>
        <w:t>“0”</w:t>
      </w:r>
      <w:r>
        <w:rPr>
          <w:snapToGrid w:val="0"/>
          <w:color w:val="000000"/>
          <w:spacing w:val="10"/>
          <w:kern w:val="0"/>
          <w:sz w:val="24"/>
        </w:rPr>
        <w:t>是数字。</w:t>
      </w:r>
    </w:p>
    <w:p w14:paraId="4B17DBD3" w14:textId="77777777" w:rsidR="003543AF" w:rsidRDefault="008D0C55">
      <w:pPr>
        <w:pStyle w:val="afd"/>
        <w:widowControl/>
        <w:numPr>
          <w:ilvl w:val="1"/>
          <w:numId w:val="2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必要说明：其它必要信息。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容值小于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10pF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的片容一律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要求写明供应商的物料型号，不同品牌不可共用料号。</w:t>
      </w:r>
    </w:p>
    <w:p w14:paraId="6D58F834" w14:textId="77777777" w:rsidR="003543AF" w:rsidRDefault="008D0C55">
      <w:pPr>
        <w:widowControl/>
        <w:spacing w:line="400" w:lineRule="exact"/>
        <w:ind w:firstLineChars="200" w:firstLine="52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举例：</w:t>
      </w:r>
      <w:ins w:id="622" w:author="WPS_1622815912" w:date="2022-06-14T09:45:00Z">
        <w:r>
          <w:rPr>
            <w:rFonts w:hint="eastAsia"/>
            <w:snapToGrid w:val="0"/>
            <w:color w:val="000000"/>
            <w:spacing w:val="10"/>
            <w:kern w:val="0"/>
            <w:sz w:val="24"/>
          </w:rPr>
          <w:t>SMD</w:t>
        </w:r>
      </w:ins>
      <w:ins w:id="623" w:author="WPS_1622815912" w:date="2022-06-14T09:41:00Z">
        <w:r>
          <w:rPr>
            <w:rFonts w:hint="eastAsia"/>
            <w:snapToGrid w:val="0"/>
            <w:color w:val="000000"/>
            <w:spacing w:val="10"/>
            <w:kern w:val="0"/>
            <w:sz w:val="24"/>
          </w:rPr>
          <w:t>|</w:t>
        </w:r>
      </w:ins>
      <w:r>
        <w:rPr>
          <w:snapToGrid w:val="0"/>
          <w:color w:val="000000"/>
          <w:spacing w:val="10"/>
          <w:kern w:val="0"/>
          <w:sz w:val="24"/>
        </w:rPr>
        <w:t>CAP|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0201</w:t>
      </w:r>
      <w:r>
        <w:rPr>
          <w:snapToGrid w:val="0"/>
          <w:color w:val="000000"/>
          <w:spacing w:val="10"/>
          <w:kern w:val="0"/>
          <w:sz w:val="24"/>
        </w:rPr>
        <w:t>|100pF|J|50V|NPO</w:t>
      </w:r>
    </w:p>
    <w:p w14:paraId="0936D8D5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 xml:space="preserve">      </w:t>
      </w:r>
      <w:ins w:id="624" w:author="WPS_1622815912" w:date="2022-06-14T09:45:00Z">
        <w:r>
          <w:rPr>
            <w:rFonts w:hint="eastAsia"/>
            <w:snapToGrid w:val="0"/>
            <w:color w:val="000000"/>
            <w:spacing w:val="10"/>
            <w:kern w:val="0"/>
            <w:sz w:val="24"/>
          </w:rPr>
          <w:t>SMD</w:t>
        </w:r>
      </w:ins>
      <w:ins w:id="625" w:author="WPS_1622815912" w:date="2022-06-14T09:41:00Z">
        <w:r>
          <w:rPr>
            <w:rFonts w:hint="eastAsia"/>
            <w:snapToGrid w:val="0"/>
            <w:color w:val="000000"/>
            <w:spacing w:val="10"/>
            <w:kern w:val="0"/>
            <w:sz w:val="24"/>
          </w:rPr>
          <w:t>|</w:t>
        </w:r>
      </w:ins>
      <w:r>
        <w:rPr>
          <w:snapToGrid w:val="0"/>
          <w:color w:val="000000"/>
          <w:spacing w:val="10"/>
          <w:kern w:val="0"/>
          <w:sz w:val="24"/>
        </w:rPr>
        <w:t>CAP|0201|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1.2</w:t>
      </w:r>
      <w:r>
        <w:rPr>
          <w:snapToGrid w:val="0"/>
          <w:color w:val="000000"/>
          <w:spacing w:val="10"/>
          <w:kern w:val="0"/>
          <w:sz w:val="24"/>
        </w:rPr>
        <w:t>pF|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B</w:t>
      </w:r>
      <w:r>
        <w:rPr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50</w:t>
      </w:r>
      <w:r>
        <w:rPr>
          <w:snapToGrid w:val="0"/>
          <w:color w:val="000000"/>
          <w:spacing w:val="10"/>
          <w:kern w:val="0"/>
          <w:sz w:val="24"/>
        </w:rPr>
        <w:t>V|NP0|[GRM0335C1H1R2BA01D]</w:t>
      </w:r>
    </w:p>
    <w:p w14:paraId="18291343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3308</w:t>
      </w:r>
      <w:r>
        <w:rPr>
          <w:b/>
          <w:snapToGrid w:val="0"/>
          <w:color w:val="000000"/>
          <w:spacing w:val="10"/>
          <w:sz w:val="24"/>
        </w:rPr>
        <w:t>：贴片钽</w:t>
      </w:r>
      <w:r>
        <w:rPr>
          <w:b/>
          <w:color w:val="000000"/>
          <w:spacing w:val="10"/>
          <w:sz w:val="24"/>
        </w:rPr>
        <w:t>电解</w:t>
      </w:r>
      <w:r>
        <w:rPr>
          <w:b/>
          <w:snapToGrid w:val="0"/>
          <w:color w:val="000000"/>
          <w:spacing w:val="10"/>
          <w:sz w:val="24"/>
        </w:rPr>
        <w:t>电容器</w:t>
      </w:r>
      <w:r>
        <w:rPr>
          <w:color w:val="000000"/>
          <w:spacing w:val="10"/>
          <w:sz w:val="24"/>
        </w:rPr>
        <w:t>(</w:t>
      </w:r>
      <w:proofErr w:type="gramStart"/>
      <w:r>
        <w:rPr>
          <w:color w:val="000000"/>
          <w:spacing w:val="10"/>
          <w:sz w:val="24"/>
        </w:rPr>
        <w:t>用钽作电极</w:t>
      </w:r>
      <w:proofErr w:type="gramEnd"/>
      <w:r>
        <w:rPr>
          <w:color w:val="000000"/>
          <w:spacing w:val="10"/>
          <w:sz w:val="24"/>
        </w:rPr>
        <w:t>的电解质电容器，有极性、双极性之分</w:t>
      </w:r>
      <w:r>
        <w:rPr>
          <w:color w:val="000000"/>
          <w:spacing w:val="10"/>
          <w:sz w:val="24"/>
        </w:rPr>
        <w:t>)</w:t>
      </w:r>
    </w:p>
    <w:p w14:paraId="7AD4A76F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626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627" w:author="WPS_1622815912" w:date="2022-06-14T09:41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</w:t>
      </w:r>
      <w:proofErr w:type="gramStart"/>
      <w:r>
        <w:rPr>
          <w:b/>
          <w:bCs/>
          <w:color w:val="000000"/>
          <w:spacing w:val="10"/>
          <w:sz w:val="24"/>
        </w:rPr>
        <w:t>容值</w:t>
      </w:r>
      <w:proofErr w:type="gramEnd"/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精度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额定电压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极</w:t>
      </w:r>
      <w:r>
        <w:rPr>
          <w:b/>
          <w:bCs/>
          <w:spacing w:val="10"/>
          <w:sz w:val="24"/>
        </w:rPr>
        <w:t>性</w:t>
      </w:r>
      <w:r>
        <w:rPr>
          <w:b/>
          <w:bCs/>
          <w:spacing w:val="10"/>
          <w:sz w:val="24"/>
        </w:rPr>
        <w:t>|</w:t>
      </w:r>
      <w:r>
        <w:rPr>
          <w:rFonts w:hint="eastAsia"/>
          <w:b/>
          <w:bCs/>
          <w:spacing w:val="10"/>
          <w:sz w:val="24"/>
        </w:rPr>
        <w:t>阴极材质</w:t>
      </w:r>
      <w:r>
        <w:rPr>
          <w:rFonts w:hint="eastAsia"/>
          <w:b/>
          <w:bCs/>
          <w:spacing w:val="10"/>
          <w:sz w:val="24"/>
        </w:rPr>
        <w:t>|</w:t>
      </w:r>
      <w:r>
        <w:rPr>
          <w:b/>
          <w:bCs/>
          <w:snapToGrid w:val="0"/>
          <w:spacing w:val="10"/>
          <w:sz w:val="24"/>
        </w:rPr>
        <w:t>[</w:t>
      </w:r>
      <w:r>
        <w:rPr>
          <w:b/>
          <w:bCs/>
          <w:snapToGrid w:val="0"/>
          <w:spacing w:val="10"/>
          <w:sz w:val="24"/>
        </w:rPr>
        <w:t>必</w:t>
      </w:r>
      <w:r>
        <w:rPr>
          <w:b/>
          <w:bCs/>
          <w:snapToGrid w:val="0"/>
          <w:color w:val="000000"/>
          <w:spacing w:val="10"/>
          <w:sz w:val="24"/>
        </w:rPr>
        <w:t>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B28531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28" w:author="WPS_1622815912" w:date="2022-06-14T10:16:00Z"/>
          <w:color w:val="000000"/>
          <w:spacing w:val="10"/>
          <w:sz w:val="24"/>
          <w:u w:color="FFFFFF" w:themeColor="background1"/>
        </w:rPr>
      </w:pPr>
      <w:ins w:id="629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lastRenderedPageBreak/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507BC38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TCAP</w:t>
      </w:r>
      <w:r>
        <w:rPr>
          <w:color w:val="000000"/>
          <w:spacing w:val="10"/>
          <w:sz w:val="24"/>
        </w:rPr>
        <w:t>。</w:t>
      </w:r>
    </w:p>
    <w:p w14:paraId="74CC92A6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封装类型：按照国际标准英制式。例如</w:t>
      </w:r>
      <w:r>
        <w:rPr>
          <w:color w:val="000000"/>
          <w:spacing w:val="10"/>
          <w:sz w:val="24"/>
        </w:rPr>
        <w:t>0805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1206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1210</w:t>
      </w:r>
      <w:r>
        <w:rPr>
          <w:color w:val="000000"/>
          <w:spacing w:val="10"/>
          <w:sz w:val="24"/>
        </w:rPr>
        <w:t>等。</w:t>
      </w:r>
    </w:p>
    <w:p w14:paraId="6722D021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容值：表示</w:t>
      </w:r>
      <w:proofErr w:type="gramStart"/>
      <w:r>
        <w:rPr>
          <w:color w:val="000000"/>
          <w:spacing w:val="10"/>
          <w:sz w:val="24"/>
        </w:rPr>
        <w:t>电容器容值大小</w:t>
      </w:r>
      <w:proofErr w:type="gramEnd"/>
      <w:r>
        <w:rPr>
          <w:color w:val="000000"/>
          <w:spacing w:val="10"/>
          <w:sz w:val="24"/>
        </w:rPr>
        <w:t>，注意描述</w:t>
      </w:r>
      <w:proofErr w:type="gramStart"/>
      <w:r>
        <w:rPr>
          <w:color w:val="000000"/>
          <w:spacing w:val="10"/>
          <w:sz w:val="24"/>
        </w:rPr>
        <w:t>规则单位</w:t>
      </w:r>
      <w:proofErr w:type="gramEnd"/>
      <w:r>
        <w:rPr>
          <w:color w:val="000000"/>
          <w:spacing w:val="10"/>
          <w:sz w:val="24"/>
        </w:rPr>
        <w:t>约定。</w:t>
      </w:r>
    </w:p>
    <w:p w14:paraId="3D977C7F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精度：统一采用行业中采用字母表示精度的方式，具体字母和精度的</w:t>
      </w:r>
      <w:proofErr w:type="gramStart"/>
      <w:r>
        <w:rPr>
          <w:color w:val="000000"/>
          <w:spacing w:val="10"/>
          <w:sz w:val="24"/>
        </w:rPr>
        <w:t>对应见</w:t>
      </w:r>
      <w:proofErr w:type="gramEnd"/>
      <w:r>
        <w:rPr>
          <w:color w:val="000000"/>
          <w:spacing w:val="10"/>
          <w:sz w:val="24"/>
        </w:rPr>
        <w:t>约定。</w:t>
      </w:r>
    </w:p>
    <w:p w14:paraId="778FED4C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额定电压：能够保证长期工作而不击穿电容器的最大直流电压，单位是伏特，用字母</w:t>
      </w:r>
      <w:r>
        <w:rPr>
          <w:color w:val="000000"/>
          <w:spacing w:val="10"/>
          <w:sz w:val="24"/>
        </w:rPr>
        <w:t>“V”</w:t>
      </w:r>
      <w:r>
        <w:rPr>
          <w:color w:val="000000"/>
          <w:spacing w:val="10"/>
          <w:sz w:val="24"/>
        </w:rPr>
        <w:t>表示。格式是：数字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字母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。例如：</w:t>
      </w:r>
      <w:r>
        <w:rPr>
          <w:snapToGrid w:val="0"/>
          <w:color w:val="000000"/>
          <w:spacing w:val="10"/>
          <w:sz w:val="24"/>
        </w:rPr>
        <w:t>50V</w:t>
      </w:r>
      <w:r>
        <w:rPr>
          <w:snapToGrid w:val="0"/>
          <w:color w:val="000000"/>
          <w:spacing w:val="10"/>
          <w:sz w:val="24"/>
        </w:rPr>
        <w:t>。</w:t>
      </w:r>
    </w:p>
    <w:p w14:paraId="678F82A7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极性：</w:t>
      </w:r>
      <w:r>
        <w:rPr>
          <w:color w:val="000000"/>
          <w:spacing w:val="10"/>
          <w:kern w:val="0"/>
          <w:sz w:val="24"/>
        </w:rPr>
        <w:t>表示</w:t>
      </w:r>
      <w:proofErr w:type="gramStart"/>
      <w:r>
        <w:rPr>
          <w:snapToGrid w:val="0"/>
          <w:color w:val="000000"/>
          <w:spacing w:val="10"/>
          <w:sz w:val="24"/>
        </w:rPr>
        <w:t>钽</w:t>
      </w:r>
      <w:proofErr w:type="gramEnd"/>
      <w:r>
        <w:rPr>
          <w:snapToGrid w:val="0"/>
          <w:color w:val="000000"/>
          <w:spacing w:val="10"/>
          <w:sz w:val="24"/>
        </w:rPr>
        <w:t>电容有没有电极之分。用</w:t>
      </w:r>
      <w:r>
        <w:rPr>
          <w:snapToGrid w:val="0"/>
          <w:color w:val="000000"/>
          <w:spacing w:val="10"/>
          <w:sz w:val="24"/>
        </w:rPr>
        <w:t>“P(</w:t>
      </w:r>
      <w:r>
        <w:rPr>
          <w:snapToGrid w:val="0"/>
          <w:color w:val="000000"/>
          <w:spacing w:val="10"/>
          <w:sz w:val="24"/>
        </w:rPr>
        <w:t>有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和</w:t>
      </w:r>
      <w:r>
        <w:rPr>
          <w:snapToGrid w:val="0"/>
          <w:color w:val="000000"/>
          <w:spacing w:val="10"/>
          <w:sz w:val="24"/>
        </w:rPr>
        <w:t>NP(</w:t>
      </w:r>
      <w:r>
        <w:rPr>
          <w:snapToGrid w:val="0"/>
          <w:color w:val="000000"/>
          <w:spacing w:val="10"/>
          <w:sz w:val="24"/>
        </w:rPr>
        <w:t>无</w:t>
      </w:r>
      <w:r>
        <w:rPr>
          <w:snapToGrid w:val="0"/>
          <w:color w:val="000000"/>
          <w:spacing w:val="10"/>
          <w:sz w:val="24"/>
        </w:rPr>
        <w:t>)”</w:t>
      </w:r>
      <w:r>
        <w:rPr>
          <w:snapToGrid w:val="0"/>
          <w:color w:val="000000"/>
          <w:spacing w:val="10"/>
          <w:sz w:val="24"/>
        </w:rPr>
        <w:t>表示。</w:t>
      </w:r>
    </w:p>
    <w:p w14:paraId="07943F3A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snapToGrid w:val="0"/>
          <w:spacing w:val="10"/>
          <w:kern w:val="0"/>
          <w:sz w:val="24"/>
        </w:rPr>
      </w:pPr>
      <w:r>
        <w:rPr>
          <w:rFonts w:hint="eastAsia"/>
          <w:snapToGrid w:val="0"/>
          <w:spacing w:val="10"/>
          <w:kern w:val="0"/>
          <w:sz w:val="24"/>
        </w:rPr>
        <w:t>阴极</w:t>
      </w:r>
      <w:r>
        <w:rPr>
          <w:rFonts w:hint="eastAsia"/>
          <w:spacing w:val="10"/>
          <w:sz w:val="24"/>
        </w:rPr>
        <w:t>材质</w:t>
      </w:r>
      <w:r>
        <w:rPr>
          <w:rFonts w:hint="eastAsia"/>
          <w:snapToGrid w:val="0"/>
          <w:spacing w:val="10"/>
          <w:kern w:val="0"/>
          <w:sz w:val="24"/>
        </w:rPr>
        <w:t>：如二氧化锰，有机聚合物等等。</w:t>
      </w:r>
    </w:p>
    <w:p w14:paraId="5D4A3F87" w14:textId="77777777" w:rsidR="003543AF" w:rsidRDefault="008D0C55">
      <w:pPr>
        <w:pStyle w:val="afd"/>
        <w:widowControl/>
        <w:numPr>
          <w:ilvl w:val="1"/>
          <w:numId w:val="2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必要</w:t>
      </w:r>
      <w:r>
        <w:rPr>
          <w:color w:val="000000"/>
          <w:spacing w:val="10"/>
          <w:sz w:val="24"/>
        </w:rPr>
        <w:t>说明</w:t>
      </w:r>
      <w:r>
        <w:rPr>
          <w:snapToGrid w:val="0"/>
          <w:color w:val="000000"/>
          <w:spacing w:val="10"/>
          <w:sz w:val="24"/>
        </w:rPr>
        <w:t>：如果电容属于高频电容，则需说明。</w:t>
      </w:r>
    </w:p>
    <w:p w14:paraId="0474055F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30" w:author="WPS_1622815912" w:date="2022-06-14T09:45:00Z">
        <w:r>
          <w:rPr>
            <w:rFonts w:hint="eastAsia"/>
            <w:snapToGrid w:val="0"/>
            <w:color w:val="000000"/>
            <w:spacing w:val="10"/>
            <w:sz w:val="24"/>
          </w:rPr>
          <w:t>SMD</w:t>
        </w:r>
      </w:ins>
      <w:ins w:id="631" w:author="WPS_1622815912" w:date="2022-06-14T09:41:00Z"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snapToGrid w:val="0"/>
          <w:color w:val="000000"/>
          <w:spacing w:val="10"/>
          <w:sz w:val="24"/>
        </w:rPr>
        <w:t>TCAP|0805|10uF|M|50V|P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二氧化猛</w:t>
      </w:r>
    </w:p>
    <w:p w14:paraId="71FED37E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kern w:val="0"/>
          <w:sz w:val="24"/>
        </w:rPr>
      </w:pPr>
      <w:r>
        <w:rPr>
          <w:b/>
          <w:snapToGrid w:val="0"/>
          <w:color w:val="000000"/>
          <w:spacing w:val="10"/>
          <w:kern w:val="0"/>
          <w:sz w:val="24"/>
        </w:rPr>
        <w:t>3320</w:t>
      </w:r>
      <w:r>
        <w:rPr>
          <w:b/>
          <w:snapToGrid w:val="0"/>
          <w:color w:val="000000"/>
          <w:spacing w:val="10"/>
          <w:kern w:val="0"/>
          <w:sz w:val="24"/>
        </w:rPr>
        <w:t>：插件铝电解电容器</w:t>
      </w:r>
      <w:r>
        <w:rPr>
          <w:b/>
          <w:snapToGrid w:val="0"/>
          <w:color w:val="000000"/>
          <w:spacing w:val="10"/>
          <w:kern w:val="0"/>
          <w:sz w:val="24"/>
        </w:rPr>
        <w:t>(</w:t>
      </w:r>
      <w:r>
        <w:rPr>
          <w:snapToGrid w:val="0"/>
          <w:color w:val="000000"/>
          <w:spacing w:val="10"/>
          <w:kern w:val="0"/>
          <w:sz w:val="24"/>
        </w:rPr>
        <w:t>用</w:t>
      </w:r>
      <w:r>
        <w:rPr>
          <w:color w:val="000000"/>
          <w:spacing w:val="10"/>
          <w:sz w:val="24"/>
        </w:rPr>
        <w:t>铝箔</w:t>
      </w:r>
      <w:r>
        <w:rPr>
          <w:snapToGrid w:val="0"/>
          <w:color w:val="000000"/>
          <w:spacing w:val="10"/>
          <w:kern w:val="0"/>
          <w:sz w:val="24"/>
        </w:rPr>
        <w:t>作电极的电解质电容器，可分为有极性和无极性两种</w:t>
      </w:r>
      <w:r>
        <w:rPr>
          <w:snapToGrid w:val="0"/>
          <w:color w:val="000000"/>
          <w:spacing w:val="10"/>
          <w:kern w:val="0"/>
          <w:sz w:val="24"/>
        </w:rPr>
        <w:t>)</w:t>
      </w:r>
    </w:p>
    <w:p w14:paraId="58047BA3" w14:textId="77777777" w:rsidR="003543AF" w:rsidRDefault="008D0C55">
      <w:pPr>
        <w:spacing w:line="400" w:lineRule="exact"/>
        <w:ind w:leftChars="249" w:left="1841" w:hangingChars="505" w:hanging="1318"/>
        <w:rPr>
          <w:b/>
          <w:snapToGrid w:val="0"/>
          <w:color w:val="000000"/>
          <w:spacing w:val="10"/>
          <w:kern w:val="0"/>
          <w:sz w:val="24"/>
        </w:rPr>
      </w:pPr>
      <w:r>
        <w:rPr>
          <w:b/>
          <w:bCs/>
          <w:snapToGrid w:val="0"/>
          <w:color w:val="000000"/>
          <w:spacing w:val="10"/>
          <w:kern w:val="0"/>
          <w:sz w:val="24"/>
        </w:rPr>
        <w:t>描述规则：</w:t>
      </w:r>
      <w:ins w:id="632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</w:ins>
      <w:ins w:id="633" w:author="WPS_1622815912" w:date="2022-06-14T09:41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名称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proofErr w:type="gramStart"/>
      <w:r>
        <w:rPr>
          <w:b/>
          <w:bCs/>
          <w:snapToGrid w:val="0"/>
          <w:color w:val="000000"/>
          <w:spacing w:val="10"/>
          <w:kern w:val="0"/>
          <w:sz w:val="24"/>
        </w:rPr>
        <w:t>容值</w:t>
      </w:r>
      <w:proofErr w:type="gramEnd"/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精度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额定电压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额定纹波电流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负载寿命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极性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直径</w:t>
      </w:r>
      <w:r>
        <w:rPr>
          <w:b/>
          <w:snapToGrid w:val="0"/>
          <w:color w:val="000000"/>
          <w:spacing w:val="10"/>
          <w:kern w:val="0"/>
          <w:sz w:val="24"/>
        </w:rPr>
        <w:t>*</w:t>
      </w:r>
      <w:r>
        <w:rPr>
          <w:b/>
          <w:snapToGrid w:val="0"/>
          <w:color w:val="000000"/>
          <w:spacing w:val="10"/>
          <w:kern w:val="0"/>
          <w:sz w:val="24"/>
        </w:rPr>
        <w:t>高度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snapToGrid w:val="0"/>
          <w:color w:val="000000"/>
          <w:spacing w:val="10"/>
          <w:kern w:val="0"/>
          <w:sz w:val="24"/>
        </w:rPr>
        <w:t>来料</w:t>
      </w:r>
      <w:r>
        <w:rPr>
          <w:b/>
          <w:snapToGrid w:val="0"/>
          <w:color w:val="000000"/>
          <w:spacing w:val="10"/>
          <w:kern w:val="0"/>
          <w:sz w:val="24"/>
        </w:rPr>
        <w:t>方式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温度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型号</w:t>
      </w:r>
      <w:r>
        <w:rPr>
          <w:b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阻抗</w:t>
      </w:r>
      <w:r>
        <w:rPr>
          <w:b/>
          <w:snapToGrid w:val="0"/>
          <w:color w:val="000000"/>
          <w:spacing w:val="10"/>
          <w:kern w:val="0"/>
          <w:sz w:val="24"/>
        </w:rPr>
        <w:t>|[</w:t>
      </w:r>
      <w:r>
        <w:rPr>
          <w:b/>
          <w:snapToGrid w:val="0"/>
          <w:color w:val="000000"/>
          <w:spacing w:val="10"/>
          <w:kern w:val="0"/>
          <w:sz w:val="24"/>
        </w:rPr>
        <w:t>必要说明</w:t>
      </w:r>
      <w:r>
        <w:rPr>
          <w:b/>
          <w:snapToGrid w:val="0"/>
          <w:color w:val="000000"/>
          <w:spacing w:val="10"/>
          <w:kern w:val="0"/>
          <w:sz w:val="24"/>
        </w:rPr>
        <w:t>]</w:t>
      </w:r>
    </w:p>
    <w:p w14:paraId="3F08079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34" w:author="WPS_1622815912" w:date="2022-06-14T10:16:00Z"/>
          <w:color w:val="000000"/>
          <w:spacing w:val="10"/>
          <w:sz w:val="24"/>
          <w:u w:color="FFFFFF" w:themeColor="background1"/>
        </w:rPr>
      </w:pPr>
      <w:ins w:id="635" w:author="WPS_1622815912" w:date="2022-06-14T10:1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217EA7F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ECAP</w:t>
      </w:r>
    </w:p>
    <w:p w14:paraId="5A8BDE48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容值：表示</w:t>
      </w:r>
      <w:proofErr w:type="gramStart"/>
      <w:r>
        <w:rPr>
          <w:color w:val="000000"/>
          <w:spacing w:val="10"/>
          <w:kern w:val="0"/>
          <w:sz w:val="24"/>
        </w:rPr>
        <w:t>铝电解电容器</w:t>
      </w:r>
      <w:r>
        <w:rPr>
          <w:color w:val="000000"/>
          <w:spacing w:val="10"/>
          <w:sz w:val="24"/>
        </w:rPr>
        <w:t>容值大小</w:t>
      </w:r>
      <w:proofErr w:type="gramEnd"/>
      <w:r>
        <w:rPr>
          <w:color w:val="000000"/>
          <w:spacing w:val="10"/>
          <w:sz w:val="24"/>
        </w:rPr>
        <w:t>。</w:t>
      </w:r>
    </w:p>
    <w:p w14:paraId="42DB4952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精度：统一采用行业中采用字母表示精度的方式，具体字母和精度的</w:t>
      </w:r>
      <w:proofErr w:type="gramStart"/>
      <w:r>
        <w:rPr>
          <w:color w:val="000000"/>
          <w:spacing w:val="10"/>
          <w:sz w:val="24"/>
        </w:rPr>
        <w:t>对应见</w:t>
      </w:r>
      <w:proofErr w:type="gramEnd"/>
      <w:r>
        <w:rPr>
          <w:color w:val="000000"/>
          <w:spacing w:val="10"/>
          <w:sz w:val="24"/>
        </w:rPr>
        <w:t>约定。</w:t>
      </w:r>
    </w:p>
    <w:p w14:paraId="7198AE78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额定电压：</w:t>
      </w:r>
      <w:r>
        <w:rPr>
          <w:color w:val="000000"/>
          <w:spacing w:val="10"/>
          <w:kern w:val="0"/>
          <w:sz w:val="24"/>
        </w:rPr>
        <w:t>能够</w:t>
      </w:r>
      <w:r>
        <w:rPr>
          <w:color w:val="000000"/>
          <w:spacing w:val="10"/>
          <w:sz w:val="24"/>
        </w:rPr>
        <w:t>保证长期工作而不击穿电容器的最大直流电压，单位是伏特，用字母</w:t>
      </w:r>
      <w:r>
        <w:rPr>
          <w:color w:val="000000"/>
          <w:spacing w:val="10"/>
          <w:sz w:val="24"/>
        </w:rPr>
        <w:t>“V”</w:t>
      </w:r>
      <w:r>
        <w:rPr>
          <w:color w:val="000000"/>
          <w:spacing w:val="10"/>
          <w:sz w:val="24"/>
        </w:rPr>
        <w:t>表示。格式是：数字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字母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50V</w:t>
      </w:r>
      <w:r>
        <w:rPr>
          <w:color w:val="000000"/>
          <w:spacing w:val="10"/>
          <w:sz w:val="24"/>
        </w:rPr>
        <w:t>。</w:t>
      </w:r>
    </w:p>
    <w:p w14:paraId="096A3014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额定纹波电流：在最高工作温度条件下电容器最大所能承受的交流纹波</w:t>
      </w:r>
      <w:r>
        <w:fldChar w:fldCharType="begin"/>
      </w:r>
      <w:r>
        <w:instrText xml:space="preserve"> HYPERLINK "http://baike.baidu.com/view/2450898.htm" \t "_blank" </w:instrText>
      </w:r>
      <w:r>
        <w:fldChar w:fldCharType="separate"/>
      </w:r>
      <w:r>
        <w:rPr>
          <w:color w:val="000000"/>
          <w:spacing w:val="10"/>
          <w:sz w:val="24"/>
        </w:rPr>
        <w:t>电流有效值</w:t>
      </w:r>
      <w:r>
        <w:rPr>
          <w:color w:val="000000"/>
          <w:spacing w:val="10"/>
          <w:sz w:val="24"/>
        </w:rPr>
        <w:fldChar w:fldCharType="end"/>
      </w:r>
      <w:r>
        <w:rPr>
          <w:color w:val="000000"/>
          <w:spacing w:val="10"/>
          <w:sz w:val="24"/>
        </w:rPr>
        <w:t>，格式是：数字</w:t>
      </w:r>
      <w:r>
        <w:rPr>
          <w:color w:val="000000"/>
          <w:spacing w:val="10"/>
          <w:sz w:val="24"/>
        </w:rPr>
        <w:t>+mA/A@+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+Hz/</w:t>
      </w:r>
      <w:proofErr w:type="spellStart"/>
      <w:r>
        <w:rPr>
          <w:color w:val="000000"/>
          <w:spacing w:val="10"/>
          <w:sz w:val="24"/>
        </w:rPr>
        <w:t>KHz</w:t>
      </w:r>
      <w:proofErr w:type="spellEnd"/>
      <w:r>
        <w:rPr>
          <w:color w:val="000000"/>
          <w:spacing w:val="10"/>
          <w:sz w:val="24"/>
        </w:rPr>
        <w:t>。</w:t>
      </w:r>
    </w:p>
    <w:p w14:paraId="49C313C1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负载寿命：电容器在最高额定工作温度条件下，施加额定电压，额定纹波电流下的寿命。格式是：数字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H</w:t>
      </w:r>
      <w:r>
        <w:rPr>
          <w:color w:val="000000"/>
          <w:spacing w:val="10"/>
          <w:sz w:val="24"/>
        </w:rPr>
        <w:t>。</w:t>
      </w:r>
    </w:p>
    <w:p w14:paraId="5BD9BE8F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极性：表示铝电解电容器有没有电极之分。用</w:t>
      </w:r>
      <w:r>
        <w:rPr>
          <w:color w:val="000000"/>
          <w:spacing w:val="10"/>
          <w:sz w:val="24"/>
        </w:rPr>
        <w:t>“P(</w:t>
      </w:r>
      <w:r>
        <w:rPr>
          <w:color w:val="000000"/>
          <w:spacing w:val="10"/>
          <w:sz w:val="24"/>
        </w:rPr>
        <w:t>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NP(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表示。</w:t>
      </w:r>
    </w:p>
    <w:p w14:paraId="4B705FEC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高度：单位是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，格式是</w:t>
      </w:r>
      <w:r>
        <w:rPr>
          <w:color w:val="000000"/>
          <w:spacing w:val="10"/>
          <w:sz w:val="24"/>
        </w:rPr>
        <w:t>“D</w:t>
      </w:r>
      <w:r>
        <w:rPr>
          <w:color w:val="000000"/>
          <w:spacing w:val="10"/>
          <w:sz w:val="24"/>
        </w:rPr>
        <w:t>电容直径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电容高度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，例如：</w:t>
      </w:r>
      <w:r>
        <w:rPr>
          <w:color w:val="000000"/>
          <w:spacing w:val="10"/>
          <w:sz w:val="24"/>
        </w:rPr>
        <w:t>D5*11</w:t>
      </w:r>
      <w:r>
        <w:rPr>
          <w:color w:val="000000"/>
          <w:spacing w:val="10"/>
          <w:sz w:val="24"/>
        </w:rPr>
        <w:t>。</w:t>
      </w:r>
    </w:p>
    <w:p w14:paraId="311CB0C2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来料</w:t>
      </w:r>
      <w:r>
        <w:rPr>
          <w:color w:val="000000"/>
          <w:spacing w:val="10"/>
          <w:sz w:val="24"/>
        </w:rPr>
        <w:t>方式：即指来料的</w:t>
      </w:r>
      <w:r>
        <w:rPr>
          <w:rFonts w:hint="eastAsia"/>
          <w:color w:val="000000"/>
          <w:spacing w:val="10"/>
          <w:sz w:val="24"/>
        </w:rPr>
        <w:t>包装</w:t>
      </w:r>
      <w:r>
        <w:rPr>
          <w:color w:val="000000"/>
          <w:spacing w:val="10"/>
          <w:sz w:val="24"/>
        </w:rPr>
        <w:t>方式。</w:t>
      </w:r>
      <w:r>
        <w:rPr>
          <w:rFonts w:hint="eastAsia"/>
          <w:color w:val="000000"/>
          <w:spacing w:val="10"/>
          <w:sz w:val="24"/>
        </w:rPr>
        <w:t>常见</w:t>
      </w:r>
      <w:r>
        <w:rPr>
          <w:color w:val="000000"/>
          <w:spacing w:val="10"/>
          <w:sz w:val="24"/>
        </w:rPr>
        <w:t>如</w:t>
      </w:r>
      <w:r>
        <w:rPr>
          <w:rFonts w:hint="eastAsia"/>
          <w:color w:val="000000"/>
          <w:spacing w:val="10"/>
          <w:sz w:val="24"/>
        </w:rPr>
        <w:t>“散装”“编带”等</w:t>
      </w:r>
      <w:r>
        <w:rPr>
          <w:color w:val="000000"/>
          <w:spacing w:val="10"/>
          <w:sz w:val="24"/>
        </w:rPr>
        <w:t>。</w:t>
      </w:r>
    </w:p>
    <w:p w14:paraId="34B5DC04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温度：用</w:t>
      </w:r>
      <w:r>
        <w:rPr>
          <w:color w:val="000000"/>
          <w:spacing w:val="10"/>
          <w:kern w:val="0"/>
          <w:sz w:val="24"/>
        </w:rPr>
        <w:t>85</w:t>
      </w:r>
      <w:r>
        <w:rPr>
          <w:color w:val="000000"/>
          <w:spacing w:val="10"/>
          <w:sz w:val="24"/>
        </w:rPr>
        <w:t>度、</w:t>
      </w:r>
      <w:r>
        <w:rPr>
          <w:color w:val="000000"/>
          <w:spacing w:val="10"/>
          <w:sz w:val="24"/>
        </w:rPr>
        <w:t>105</w:t>
      </w:r>
      <w:r>
        <w:rPr>
          <w:color w:val="000000"/>
          <w:spacing w:val="10"/>
          <w:sz w:val="24"/>
        </w:rPr>
        <w:t>度等表示。</w:t>
      </w:r>
    </w:p>
    <w:p w14:paraId="3FC6619E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型号：</w:t>
      </w:r>
      <w:r>
        <w:rPr>
          <w:color w:val="000000"/>
          <w:spacing w:val="10"/>
          <w:kern w:val="0"/>
          <w:sz w:val="24"/>
        </w:rPr>
        <w:t>供应</w:t>
      </w:r>
      <w:r>
        <w:rPr>
          <w:color w:val="000000"/>
          <w:spacing w:val="10"/>
          <w:sz w:val="24"/>
        </w:rPr>
        <w:t>商对该物料所编的型号，若是多料共用一号，则以</w:t>
      </w:r>
      <w:r>
        <w:rPr>
          <w:color w:val="000000"/>
          <w:spacing w:val="10"/>
          <w:sz w:val="24"/>
        </w:rPr>
        <w:t>“multiple”</w:t>
      </w:r>
      <w:r>
        <w:rPr>
          <w:color w:val="000000"/>
          <w:spacing w:val="10"/>
          <w:sz w:val="24"/>
        </w:rPr>
        <w:t>表示。</w:t>
      </w:r>
    </w:p>
    <w:p w14:paraId="389BADE9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阻抗：</w:t>
      </w:r>
      <w:r>
        <w:rPr>
          <w:color w:val="000000"/>
          <w:spacing w:val="10"/>
          <w:kern w:val="0"/>
          <w:sz w:val="24"/>
        </w:rPr>
        <w:t>如果</w:t>
      </w:r>
      <w:r>
        <w:rPr>
          <w:color w:val="000000"/>
          <w:spacing w:val="10"/>
          <w:sz w:val="24"/>
        </w:rPr>
        <w:t>是高频低阻电容，则以</w:t>
      </w:r>
      <w:r>
        <w:rPr>
          <w:color w:val="000000"/>
          <w:spacing w:val="10"/>
          <w:sz w:val="24"/>
        </w:rPr>
        <w:t>“LESR”</w:t>
      </w:r>
      <w:r>
        <w:rPr>
          <w:color w:val="000000"/>
          <w:spacing w:val="10"/>
          <w:sz w:val="24"/>
        </w:rPr>
        <w:t>表示，如果不是，则以</w:t>
      </w:r>
      <w:r>
        <w:rPr>
          <w:color w:val="000000"/>
          <w:spacing w:val="10"/>
          <w:sz w:val="24"/>
        </w:rPr>
        <w:t>“N”</w:t>
      </w:r>
      <w:r>
        <w:rPr>
          <w:color w:val="000000"/>
          <w:spacing w:val="10"/>
          <w:sz w:val="24"/>
        </w:rPr>
        <w:t>表示。</w:t>
      </w:r>
    </w:p>
    <w:p w14:paraId="476B905F" w14:textId="77777777" w:rsidR="003543AF" w:rsidRDefault="008D0C55">
      <w:pPr>
        <w:pStyle w:val="afd"/>
        <w:widowControl/>
        <w:numPr>
          <w:ilvl w:val="1"/>
          <w:numId w:val="2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proofErr w:type="gramStart"/>
      <w:r>
        <w:rPr>
          <w:color w:val="000000"/>
          <w:spacing w:val="10"/>
          <w:sz w:val="24"/>
        </w:rPr>
        <w:t>表示该铝电解</w:t>
      </w:r>
      <w:proofErr w:type="gramEnd"/>
      <w:r>
        <w:rPr>
          <w:color w:val="000000"/>
          <w:spacing w:val="10"/>
          <w:sz w:val="24"/>
        </w:rPr>
        <w:t>电容具有的其他特性。</w:t>
      </w:r>
    </w:p>
    <w:p w14:paraId="048E665B" w14:textId="77777777" w:rsidR="003543AF" w:rsidRDefault="008D0C55">
      <w:pPr>
        <w:spacing w:line="400" w:lineRule="exact"/>
        <w:ind w:left="1"/>
        <w:jc w:val="left"/>
        <w:rPr>
          <w:snapToGrid w:val="0"/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lastRenderedPageBreak/>
        <w:t>举例：</w:t>
      </w:r>
      <w:ins w:id="636" w:author="WPS_1622815912" w:date="2022-06-14T09:42:00Z">
        <w:r>
          <w:rPr>
            <w:rFonts w:hint="eastAsia"/>
            <w:color w:val="000000"/>
            <w:spacing w:val="10"/>
            <w:sz w:val="24"/>
          </w:rPr>
          <w:t>DIP|</w:t>
        </w:r>
      </w:ins>
      <w:r>
        <w:rPr>
          <w:color w:val="000000"/>
          <w:spacing w:val="10"/>
          <w:sz w:val="24"/>
        </w:rPr>
        <w:t>ECAP|330uF|M|25V|840mA@100KHz|7000H|P|D8*15|4.0mm|105</w:t>
      </w:r>
      <w:r>
        <w:rPr>
          <w:color w:val="000000"/>
          <w:spacing w:val="10"/>
          <w:sz w:val="24"/>
        </w:rPr>
        <w:t>度</w:t>
      </w:r>
      <w:r>
        <w:rPr>
          <w:color w:val="000000"/>
          <w:spacing w:val="10"/>
          <w:sz w:val="24"/>
        </w:rPr>
        <w:t xml:space="preserve">|THW1E331MK08150CM3|LESR    </w:t>
      </w:r>
      <w:r>
        <w:rPr>
          <w:color w:val="000000"/>
          <w:spacing w:val="10"/>
          <w:sz w:val="24"/>
        </w:rPr>
        <w:t>这是</w:t>
      </w:r>
      <w:proofErr w:type="spellStart"/>
      <w:r>
        <w:rPr>
          <w:color w:val="000000"/>
          <w:spacing w:val="10"/>
          <w:sz w:val="24"/>
        </w:rPr>
        <w:t>Taicon</w:t>
      </w:r>
      <w:proofErr w:type="spellEnd"/>
      <w:r>
        <w:rPr>
          <w:color w:val="000000"/>
          <w:spacing w:val="10"/>
          <w:sz w:val="24"/>
        </w:rPr>
        <w:t xml:space="preserve"> HW</w:t>
      </w:r>
      <w:r>
        <w:rPr>
          <w:color w:val="000000"/>
          <w:spacing w:val="10"/>
          <w:sz w:val="24"/>
        </w:rPr>
        <w:t>系列的。</w:t>
      </w:r>
    </w:p>
    <w:p w14:paraId="65F95C5D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kern w:val="0"/>
          <w:sz w:val="24"/>
        </w:rPr>
      </w:pPr>
      <w:bookmarkStart w:id="637" w:name="_Hlk113638760"/>
      <w:r>
        <w:rPr>
          <w:b/>
          <w:snapToGrid w:val="0"/>
          <w:color w:val="000000"/>
          <w:spacing w:val="10"/>
          <w:kern w:val="0"/>
          <w:sz w:val="24"/>
        </w:rPr>
        <w:t xml:space="preserve">3321 </w:t>
      </w:r>
      <w:r>
        <w:rPr>
          <w:b/>
          <w:snapToGrid w:val="0"/>
          <w:color w:val="000000"/>
          <w:spacing w:val="10"/>
          <w:kern w:val="0"/>
          <w:sz w:val="24"/>
        </w:rPr>
        <w:t>插件瓷</w:t>
      </w:r>
      <w:proofErr w:type="gramStart"/>
      <w:r>
        <w:rPr>
          <w:b/>
          <w:snapToGrid w:val="0"/>
          <w:color w:val="000000"/>
          <w:spacing w:val="10"/>
          <w:kern w:val="0"/>
          <w:sz w:val="24"/>
        </w:rPr>
        <w:t>介</w:t>
      </w:r>
      <w:proofErr w:type="gramEnd"/>
      <w:r>
        <w:rPr>
          <w:b/>
          <w:snapToGrid w:val="0"/>
          <w:color w:val="000000"/>
          <w:spacing w:val="10"/>
          <w:kern w:val="0"/>
          <w:sz w:val="24"/>
        </w:rPr>
        <w:t>电容器</w:t>
      </w:r>
      <w:bookmarkEnd w:id="637"/>
      <w:r>
        <w:rPr>
          <w:bCs/>
          <w:snapToGrid w:val="0"/>
          <w:color w:val="000000"/>
          <w:spacing w:val="10"/>
          <w:kern w:val="0"/>
          <w:sz w:val="24"/>
        </w:rPr>
        <w:t>(</w:t>
      </w:r>
      <w:r>
        <w:rPr>
          <w:bCs/>
          <w:snapToGrid w:val="0"/>
          <w:color w:val="000000"/>
          <w:spacing w:val="10"/>
          <w:kern w:val="0"/>
          <w:sz w:val="24"/>
        </w:rPr>
        <w:t>以陶瓷为介质，在瓷</w:t>
      </w:r>
      <w:proofErr w:type="gramStart"/>
      <w:r>
        <w:rPr>
          <w:bCs/>
          <w:snapToGrid w:val="0"/>
          <w:color w:val="000000"/>
          <w:spacing w:val="10"/>
          <w:kern w:val="0"/>
          <w:sz w:val="24"/>
        </w:rPr>
        <w:t>介</w:t>
      </w:r>
      <w:proofErr w:type="gramEnd"/>
      <w:r>
        <w:rPr>
          <w:bCs/>
          <w:snapToGrid w:val="0"/>
          <w:color w:val="000000"/>
          <w:spacing w:val="10"/>
          <w:kern w:val="0"/>
          <w:sz w:val="24"/>
        </w:rPr>
        <w:t>上被覆金属作为电极的一种电容器</w:t>
      </w:r>
      <w:r>
        <w:rPr>
          <w:bCs/>
          <w:snapToGrid w:val="0"/>
          <w:color w:val="000000"/>
          <w:spacing w:val="10"/>
          <w:kern w:val="0"/>
          <w:sz w:val="24"/>
        </w:rPr>
        <w:t>)</w:t>
      </w:r>
    </w:p>
    <w:p w14:paraId="2A595B8A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b/>
          <w:bCs/>
          <w:snapToGrid w:val="0"/>
          <w:color w:val="000000"/>
          <w:spacing w:val="10"/>
          <w:kern w:val="0"/>
          <w:sz w:val="24"/>
        </w:rPr>
        <w:t>描述规则：</w:t>
      </w:r>
      <w:ins w:id="638" w:author="WPS_1622815912" w:date="2022-06-14T09:4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安装方式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名称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proofErr w:type="gramStart"/>
      <w:r>
        <w:rPr>
          <w:b/>
          <w:bCs/>
          <w:snapToGrid w:val="0"/>
          <w:color w:val="000000"/>
          <w:spacing w:val="10"/>
          <w:kern w:val="0"/>
          <w:sz w:val="24"/>
        </w:rPr>
        <w:t>容值</w:t>
      </w:r>
      <w:proofErr w:type="gramEnd"/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精度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额定电压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引脚间距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材质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|[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必要说明</w:t>
      </w:r>
      <w:r>
        <w:rPr>
          <w:b/>
          <w:bCs/>
          <w:snapToGrid w:val="0"/>
          <w:color w:val="000000"/>
          <w:spacing w:val="10"/>
          <w:kern w:val="0"/>
          <w:sz w:val="24"/>
        </w:rPr>
        <w:t>]</w:t>
      </w:r>
    </w:p>
    <w:p w14:paraId="41198B5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39" w:author="WPS_1622815912" w:date="2022-06-14T10:17:00Z"/>
          <w:color w:val="000000"/>
          <w:spacing w:val="10"/>
          <w:sz w:val="24"/>
          <w:u w:color="FFFFFF" w:themeColor="background1"/>
        </w:rPr>
      </w:pPr>
      <w:ins w:id="640" w:author="WPS_1622815912" w:date="2022-06-14T10:1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C04142E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color w:val="000000"/>
          <w:spacing w:val="10"/>
          <w:kern w:val="0"/>
          <w:sz w:val="24"/>
        </w:rPr>
        <w:t>CCAP</w:t>
      </w:r>
      <w:r>
        <w:rPr>
          <w:color w:val="000000"/>
          <w:spacing w:val="10"/>
          <w:kern w:val="0"/>
          <w:sz w:val="24"/>
        </w:rPr>
        <w:t>。</w:t>
      </w:r>
    </w:p>
    <w:p w14:paraId="1386CE54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容值：表示瓷</w:t>
      </w:r>
      <w:proofErr w:type="gramStart"/>
      <w:r>
        <w:rPr>
          <w:color w:val="000000"/>
          <w:spacing w:val="10"/>
          <w:kern w:val="0"/>
          <w:sz w:val="24"/>
        </w:rPr>
        <w:t>介电容器容值大小</w:t>
      </w:r>
      <w:proofErr w:type="gramEnd"/>
      <w:r>
        <w:rPr>
          <w:color w:val="000000"/>
          <w:spacing w:val="10"/>
          <w:kern w:val="0"/>
          <w:sz w:val="24"/>
        </w:rPr>
        <w:t>。</w:t>
      </w:r>
    </w:p>
    <w:p w14:paraId="35A62709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精度：统一采用行业中采用字母表示精度的方式，具体字母和精度的</w:t>
      </w:r>
      <w:proofErr w:type="gramStart"/>
      <w:r>
        <w:rPr>
          <w:color w:val="000000"/>
          <w:spacing w:val="10"/>
          <w:kern w:val="0"/>
          <w:sz w:val="24"/>
        </w:rPr>
        <w:t>对应见</w:t>
      </w:r>
      <w:proofErr w:type="gramEnd"/>
      <w:r>
        <w:rPr>
          <w:color w:val="000000"/>
          <w:spacing w:val="10"/>
          <w:kern w:val="0"/>
          <w:sz w:val="24"/>
        </w:rPr>
        <w:t>约定。</w:t>
      </w:r>
    </w:p>
    <w:p w14:paraId="423458CA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额定电压：能够保证长期工作而不击穿电容器的最大直流电压，单位是伏特，用字母</w:t>
      </w:r>
      <w:r>
        <w:rPr>
          <w:color w:val="000000"/>
          <w:spacing w:val="10"/>
          <w:kern w:val="0"/>
          <w:sz w:val="24"/>
        </w:rPr>
        <w:t>“V”</w:t>
      </w:r>
      <w:r>
        <w:rPr>
          <w:color w:val="000000"/>
          <w:spacing w:val="10"/>
          <w:kern w:val="0"/>
          <w:sz w:val="24"/>
        </w:rPr>
        <w:t>表示。格式是：数字</w:t>
      </w:r>
      <w:r>
        <w:rPr>
          <w:color w:val="000000"/>
          <w:spacing w:val="10"/>
          <w:kern w:val="0"/>
          <w:sz w:val="24"/>
        </w:rPr>
        <w:t>+</w:t>
      </w:r>
      <w:r>
        <w:rPr>
          <w:color w:val="000000"/>
          <w:spacing w:val="10"/>
          <w:kern w:val="0"/>
          <w:sz w:val="24"/>
        </w:rPr>
        <w:t>单位。例如：</w:t>
      </w:r>
      <w:r>
        <w:rPr>
          <w:snapToGrid w:val="0"/>
          <w:color w:val="000000"/>
          <w:spacing w:val="10"/>
          <w:kern w:val="0"/>
          <w:sz w:val="24"/>
        </w:rPr>
        <w:t>50V</w:t>
      </w:r>
      <w:r>
        <w:rPr>
          <w:snapToGrid w:val="0"/>
          <w:color w:val="000000"/>
          <w:spacing w:val="10"/>
          <w:kern w:val="0"/>
          <w:sz w:val="24"/>
        </w:rPr>
        <w:t>。如果是交流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则单位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为</w:t>
      </w:r>
      <w:r>
        <w:rPr>
          <w:snapToGrid w:val="0"/>
          <w:color w:val="000000"/>
          <w:spacing w:val="10"/>
          <w:kern w:val="0"/>
          <w:sz w:val="24"/>
        </w:rPr>
        <w:t>VAC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6D3F1306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引脚</w:t>
      </w:r>
      <w:r>
        <w:rPr>
          <w:color w:val="000000"/>
          <w:spacing w:val="10"/>
          <w:kern w:val="0"/>
          <w:sz w:val="24"/>
        </w:rPr>
        <w:t>间距</w:t>
      </w:r>
      <w:r>
        <w:rPr>
          <w:snapToGrid w:val="0"/>
          <w:color w:val="000000"/>
          <w:spacing w:val="10"/>
          <w:kern w:val="0"/>
          <w:sz w:val="24"/>
        </w:rPr>
        <w:t>：表示电容两引脚之间的距离。单位是毫米</w:t>
      </w:r>
      <w:r>
        <w:rPr>
          <w:snapToGrid w:val="0"/>
          <w:color w:val="000000"/>
          <w:spacing w:val="10"/>
          <w:kern w:val="0"/>
          <w:sz w:val="24"/>
        </w:rPr>
        <w:t>(mm)</w:t>
      </w:r>
      <w:r>
        <w:rPr>
          <w:snapToGrid w:val="0"/>
          <w:color w:val="000000"/>
          <w:spacing w:val="10"/>
          <w:kern w:val="0"/>
          <w:sz w:val="24"/>
        </w:rPr>
        <w:t>，表示方法是：数字</w:t>
      </w:r>
      <w:r>
        <w:rPr>
          <w:snapToGrid w:val="0"/>
          <w:color w:val="000000"/>
          <w:spacing w:val="10"/>
          <w:kern w:val="0"/>
          <w:sz w:val="24"/>
        </w:rPr>
        <w:t>+</w:t>
      </w:r>
      <w:r>
        <w:rPr>
          <w:snapToGrid w:val="0"/>
          <w:color w:val="000000"/>
          <w:spacing w:val="10"/>
          <w:kern w:val="0"/>
          <w:sz w:val="24"/>
        </w:rPr>
        <w:t>单位，例如：</w:t>
      </w:r>
      <w:r>
        <w:rPr>
          <w:snapToGrid w:val="0"/>
          <w:color w:val="000000"/>
          <w:spacing w:val="10"/>
          <w:kern w:val="0"/>
          <w:sz w:val="24"/>
        </w:rPr>
        <w:t>10mm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27C9BE9F" w14:textId="77777777" w:rsidR="003543AF" w:rsidRDefault="008D0C55">
      <w:pPr>
        <w:pStyle w:val="afd"/>
        <w:widowControl/>
        <w:numPr>
          <w:ilvl w:val="1"/>
          <w:numId w:val="2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材质：</w:t>
      </w:r>
      <w:r>
        <w:rPr>
          <w:color w:val="000000"/>
          <w:spacing w:val="10"/>
          <w:kern w:val="0"/>
          <w:sz w:val="24"/>
        </w:rPr>
        <w:t>使用</w:t>
      </w:r>
      <w:r>
        <w:rPr>
          <w:snapToGrid w:val="0"/>
          <w:color w:val="000000"/>
          <w:spacing w:val="10"/>
          <w:kern w:val="0"/>
          <w:sz w:val="24"/>
        </w:rPr>
        <w:t>的介质材料。一般有</w:t>
      </w:r>
      <w:r>
        <w:rPr>
          <w:snapToGrid w:val="0"/>
          <w:color w:val="000000"/>
          <w:spacing w:val="10"/>
          <w:kern w:val="0"/>
          <w:sz w:val="24"/>
        </w:rPr>
        <w:t>Y5V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Y5P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Z5U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NP0</w:t>
      </w:r>
      <w:r>
        <w:rPr>
          <w:snapToGrid w:val="0"/>
          <w:color w:val="000000"/>
          <w:spacing w:val="10"/>
          <w:kern w:val="0"/>
          <w:sz w:val="24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SL</w:t>
      </w:r>
      <w:r>
        <w:rPr>
          <w:snapToGrid w:val="0"/>
          <w:color w:val="000000"/>
          <w:spacing w:val="10"/>
          <w:kern w:val="0"/>
          <w:sz w:val="24"/>
        </w:rPr>
        <w:t>等。</w:t>
      </w:r>
    </w:p>
    <w:p w14:paraId="738171D8" w14:textId="7009C67E" w:rsidR="00E913B6" w:rsidRDefault="008D0C55">
      <w:pPr>
        <w:widowControl/>
        <w:spacing w:line="400" w:lineRule="exact"/>
        <w:rPr>
          <w:ins w:id="641" w:author="wwlh8026" w:date="2022-09-09T17:58:00Z"/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举例：</w:t>
      </w:r>
      <w:ins w:id="642" w:author="WPS_1622815912" w:date="2022-06-14T09:43:00Z">
        <w:r>
          <w:rPr>
            <w:rFonts w:hint="eastAsia"/>
            <w:snapToGrid w:val="0"/>
            <w:color w:val="000000"/>
            <w:spacing w:val="10"/>
            <w:kern w:val="0"/>
            <w:sz w:val="24"/>
          </w:rPr>
          <w:t>DIP|</w:t>
        </w:r>
      </w:ins>
      <w:r>
        <w:rPr>
          <w:snapToGrid w:val="0"/>
          <w:color w:val="000000"/>
          <w:spacing w:val="10"/>
          <w:kern w:val="0"/>
          <w:sz w:val="24"/>
        </w:rPr>
        <w:t>CCAP|0.01uF|Z|1KV|5mm|Y5V|[</w:t>
      </w:r>
      <w:r>
        <w:rPr>
          <w:snapToGrid w:val="0"/>
          <w:color w:val="000000"/>
          <w:spacing w:val="10"/>
          <w:kern w:val="0"/>
          <w:sz w:val="24"/>
        </w:rPr>
        <w:t>黄色</w:t>
      </w:r>
      <w:r>
        <w:rPr>
          <w:snapToGrid w:val="0"/>
          <w:color w:val="000000"/>
          <w:spacing w:val="10"/>
          <w:kern w:val="0"/>
          <w:sz w:val="24"/>
        </w:rPr>
        <w:t>]</w:t>
      </w:r>
    </w:p>
    <w:p w14:paraId="29630478" w14:textId="53220D3B" w:rsidR="00E913B6" w:rsidRDefault="00E913B6">
      <w:pPr>
        <w:widowControl/>
        <w:spacing w:line="600" w:lineRule="auto"/>
        <w:ind w:firstLineChars="200" w:firstLine="522"/>
        <w:rPr>
          <w:ins w:id="643" w:author="wwlh8026" w:date="2022-09-09T18:00:00Z"/>
          <w:b/>
          <w:snapToGrid w:val="0"/>
          <w:color w:val="000000"/>
          <w:spacing w:val="10"/>
          <w:kern w:val="0"/>
          <w:sz w:val="24"/>
        </w:rPr>
        <w:pPrChange w:id="644" w:author="wwlh8026" w:date="2022-09-14T11:19:00Z">
          <w:pPr>
            <w:widowControl/>
            <w:spacing w:line="400" w:lineRule="exact"/>
            <w:ind w:firstLineChars="200" w:firstLine="522"/>
          </w:pPr>
        </w:pPrChange>
      </w:pPr>
      <w:ins w:id="645" w:author="wwlh8026" w:date="2022-09-09T17:59:00Z">
        <w:r w:rsidRPr="00E913B6">
          <w:rPr>
            <w:b/>
            <w:snapToGrid w:val="0"/>
            <w:color w:val="000000"/>
            <w:spacing w:val="10"/>
            <w:kern w:val="0"/>
            <w:sz w:val="24"/>
          </w:rPr>
          <w:t>332</w:t>
        </w:r>
        <w:r>
          <w:rPr>
            <w:b/>
            <w:snapToGrid w:val="0"/>
            <w:color w:val="000000"/>
            <w:spacing w:val="10"/>
            <w:kern w:val="0"/>
            <w:sz w:val="24"/>
          </w:rPr>
          <w:t>3</w:t>
        </w:r>
        <w:r w:rsidRPr="00E913B6">
          <w:rPr>
            <w:b/>
            <w:snapToGrid w:val="0"/>
            <w:color w:val="000000"/>
            <w:spacing w:val="10"/>
            <w:kern w:val="0"/>
            <w:sz w:val="24"/>
          </w:rPr>
          <w:t xml:space="preserve"> </w:t>
        </w:r>
        <w:r w:rsidRPr="00E913B6">
          <w:rPr>
            <w:rFonts w:hint="eastAsia"/>
            <w:b/>
            <w:snapToGrid w:val="0"/>
            <w:color w:val="000000"/>
            <w:spacing w:val="10"/>
            <w:kern w:val="0"/>
            <w:sz w:val="24"/>
          </w:rPr>
          <w:t>驻极体电容</w:t>
        </w:r>
      </w:ins>
    </w:p>
    <w:p w14:paraId="09202DB9" w14:textId="607D5AE9" w:rsidR="00E913B6" w:rsidRPr="008906B5" w:rsidRDefault="00E913B6">
      <w:pPr>
        <w:widowControl/>
        <w:ind w:firstLineChars="200" w:firstLine="522"/>
        <w:rPr>
          <w:b/>
          <w:snapToGrid w:val="0"/>
          <w:spacing w:val="10"/>
          <w:kern w:val="0"/>
          <w:sz w:val="24"/>
          <w:rPrChange w:id="646" w:author="wwlh8026" w:date="2022-09-14T11:22:00Z">
            <w:rPr>
              <w:snapToGrid w:val="0"/>
              <w:color w:val="000000"/>
              <w:spacing w:val="10"/>
              <w:kern w:val="0"/>
              <w:sz w:val="24"/>
            </w:rPr>
          </w:rPrChange>
        </w:rPr>
        <w:pPrChange w:id="647" w:author="wwlh8026" w:date="2022-09-14T11:22:00Z">
          <w:pPr>
            <w:widowControl/>
            <w:spacing w:line="400" w:lineRule="exact"/>
          </w:pPr>
        </w:pPrChange>
      </w:pPr>
      <w:ins w:id="648" w:author="wwlh8026" w:date="2022-09-09T18:00:00Z"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49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描述规则：名称</w:t>
        </w:r>
        <w:r w:rsidRPr="008906B5">
          <w:rPr>
            <w:b/>
            <w:snapToGrid w:val="0"/>
            <w:spacing w:val="10"/>
            <w:kern w:val="0"/>
            <w:sz w:val="24"/>
            <w:rPrChange w:id="650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 xml:space="preserve">| 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51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封装类型</w:t>
        </w:r>
        <w:r w:rsidRPr="008906B5">
          <w:rPr>
            <w:b/>
            <w:snapToGrid w:val="0"/>
            <w:spacing w:val="10"/>
            <w:kern w:val="0"/>
            <w:sz w:val="24"/>
            <w:rPrChange w:id="652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 xml:space="preserve">| 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53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极化结构</w:t>
        </w:r>
        <w:r w:rsidRPr="008906B5">
          <w:rPr>
            <w:b/>
            <w:snapToGrid w:val="0"/>
            <w:spacing w:val="10"/>
            <w:kern w:val="0"/>
            <w:sz w:val="24"/>
            <w:rPrChange w:id="654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 xml:space="preserve">| 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55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灵敏度</w:t>
        </w:r>
        <w:r w:rsidRPr="008906B5">
          <w:rPr>
            <w:b/>
            <w:snapToGrid w:val="0"/>
            <w:spacing w:val="10"/>
            <w:kern w:val="0"/>
            <w:sz w:val="24"/>
            <w:rPrChange w:id="656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 xml:space="preserve">| 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57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电压</w:t>
        </w:r>
        <w:r w:rsidRPr="008906B5">
          <w:rPr>
            <w:b/>
            <w:snapToGrid w:val="0"/>
            <w:spacing w:val="10"/>
            <w:kern w:val="0"/>
            <w:sz w:val="24"/>
            <w:rPrChange w:id="658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 xml:space="preserve">| 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59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型号</w:t>
        </w:r>
        <w:r w:rsidRPr="008906B5">
          <w:rPr>
            <w:b/>
            <w:snapToGrid w:val="0"/>
            <w:spacing w:val="10"/>
            <w:kern w:val="0"/>
            <w:sz w:val="24"/>
            <w:rPrChange w:id="660" w:author="wwlh8026" w:date="2022-09-14T11:22:00Z">
              <w:rPr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|</w:t>
        </w:r>
        <w:r w:rsidRPr="008906B5">
          <w:rPr>
            <w:rFonts w:hint="eastAsia"/>
            <w:b/>
            <w:snapToGrid w:val="0"/>
            <w:spacing w:val="10"/>
            <w:kern w:val="0"/>
            <w:sz w:val="24"/>
            <w:rPrChange w:id="661" w:author="wwlh8026" w:date="2022-09-14T11:22:00Z">
              <w:rPr>
                <w:rFonts w:hint="eastAsia"/>
                <w:b/>
                <w:snapToGrid w:val="0"/>
                <w:color w:val="000000"/>
                <w:spacing w:val="10"/>
                <w:kern w:val="0"/>
                <w:sz w:val="24"/>
              </w:rPr>
            </w:rPrChange>
          </w:rPr>
          <w:t>厂家</w:t>
        </w:r>
      </w:ins>
    </w:p>
    <w:p w14:paraId="59DC6C19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34</w:t>
      </w:r>
      <w:r>
        <w:rPr>
          <w:rFonts w:asciiTheme="majorEastAsia" w:eastAsiaTheme="majorEastAsia" w:hAnsiTheme="majorEastAsia" w:hint="eastAsia"/>
          <w:sz w:val="28"/>
          <w:szCs w:val="28"/>
        </w:rPr>
        <w:t>大类：磁性器件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418"/>
        <w:gridCol w:w="2977"/>
      </w:tblGrid>
      <w:tr w:rsidR="003543AF" w14:paraId="38E70F30" w14:textId="77777777">
        <w:trPr>
          <w:jc w:val="center"/>
        </w:trPr>
        <w:tc>
          <w:tcPr>
            <w:tcW w:w="3397" w:type="dxa"/>
            <w:gridSpan w:val="2"/>
          </w:tcPr>
          <w:p w14:paraId="782BEA5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395" w:type="dxa"/>
            <w:gridSpan w:val="2"/>
          </w:tcPr>
          <w:p w14:paraId="47CA59E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318DC350" w14:textId="77777777">
        <w:trPr>
          <w:jc w:val="center"/>
        </w:trPr>
        <w:tc>
          <w:tcPr>
            <w:tcW w:w="1555" w:type="dxa"/>
          </w:tcPr>
          <w:p w14:paraId="133E875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1842" w:type="dxa"/>
          </w:tcPr>
          <w:p w14:paraId="60DB0BD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4E612A6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977" w:type="dxa"/>
          </w:tcPr>
          <w:p w14:paraId="00A4138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4D0EE1F5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268AA06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842" w:type="dxa"/>
            <w:vMerge w:val="restart"/>
            <w:vAlign w:val="center"/>
          </w:tcPr>
          <w:p w14:paraId="2F38EB5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磁性器件</w:t>
            </w:r>
          </w:p>
        </w:tc>
        <w:tc>
          <w:tcPr>
            <w:tcW w:w="1418" w:type="dxa"/>
          </w:tcPr>
          <w:p w14:paraId="35AA6A1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5B432D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片状电感</w:t>
            </w:r>
          </w:p>
        </w:tc>
      </w:tr>
      <w:tr w:rsidR="003543AF" w14:paraId="6D384968" w14:textId="77777777">
        <w:trPr>
          <w:jc w:val="center"/>
        </w:trPr>
        <w:tc>
          <w:tcPr>
            <w:tcW w:w="1555" w:type="dxa"/>
            <w:vMerge/>
          </w:tcPr>
          <w:p w14:paraId="4EFF3FE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143813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5C033C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9903B1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插件电感</w:t>
            </w:r>
          </w:p>
        </w:tc>
      </w:tr>
      <w:tr w:rsidR="003543AF" w14:paraId="1B9AC676" w14:textId="77777777">
        <w:trPr>
          <w:jc w:val="center"/>
        </w:trPr>
        <w:tc>
          <w:tcPr>
            <w:tcW w:w="1555" w:type="dxa"/>
            <w:vMerge/>
          </w:tcPr>
          <w:p w14:paraId="2365096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7625859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83946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0AE2030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 w:val="0"/>
                <w:sz w:val="24"/>
                <w:szCs w:val="24"/>
              </w:rPr>
              <w:t>贴片磁珠</w:t>
            </w:r>
            <w:proofErr w:type="gramEnd"/>
          </w:p>
        </w:tc>
      </w:tr>
      <w:tr w:rsidR="003543AF" w14:paraId="0BBAEE77" w14:textId="77777777">
        <w:trPr>
          <w:jc w:val="center"/>
        </w:trPr>
        <w:tc>
          <w:tcPr>
            <w:tcW w:w="1555" w:type="dxa"/>
            <w:vMerge/>
          </w:tcPr>
          <w:p w14:paraId="1BBC691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2617A6F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6D19E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886F03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扼流圈</w:t>
            </w:r>
          </w:p>
        </w:tc>
      </w:tr>
      <w:tr w:rsidR="003543AF" w14:paraId="20AFEA58" w14:textId="77777777">
        <w:trPr>
          <w:jc w:val="center"/>
        </w:trPr>
        <w:tc>
          <w:tcPr>
            <w:tcW w:w="1555" w:type="dxa"/>
            <w:vMerge/>
          </w:tcPr>
          <w:p w14:paraId="1D5AF55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4582E79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FB75A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4EDD73C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网络信号变压器</w:t>
            </w:r>
          </w:p>
        </w:tc>
      </w:tr>
      <w:tr w:rsidR="003543AF" w14:paraId="4EFF3380" w14:textId="77777777">
        <w:trPr>
          <w:jc w:val="center"/>
        </w:trPr>
        <w:tc>
          <w:tcPr>
            <w:tcW w:w="1555" w:type="dxa"/>
            <w:vMerge/>
          </w:tcPr>
          <w:p w14:paraId="17BE034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6F90249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D97DD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1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DBE779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高频变压器</w:t>
            </w:r>
          </w:p>
        </w:tc>
      </w:tr>
      <w:tr w:rsidR="003543AF" w14:paraId="1445B2B6" w14:textId="77777777">
        <w:trPr>
          <w:jc w:val="center"/>
        </w:trPr>
        <w:tc>
          <w:tcPr>
            <w:tcW w:w="1555" w:type="dxa"/>
            <w:vMerge/>
          </w:tcPr>
          <w:p w14:paraId="2F67863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1941E0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51DC8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5185C79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共模线圈</w:t>
            </w:r>
          </w:p>
        </w:tc>
      </w:tr>
      <w:tr w:rsidR="003543AF" w14:paraId="6116CECD" w14:textId="77777777">
        <w:trPr>
          <w:jc w:val="center"/>
        </w:trPr>
        <w:tc>
          <w:tcPr>
            <w:tcW w:w="1555" w:type="dxa"/>
            <w:vMerge/>
          </w:tcPr>
          <w:p w14:paraId="50E5A9F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15B624E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4395" w:type="dxa"/>
            <w:gridSpan w:val="2"/>
          </w:tcPr>
          <w:p w14:paraId="07B25FE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～1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，1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～1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，2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43088828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3401</w:t>
      </w:r>
      <w:r>
        <w:rPr>
          <w:b/>
          <w:snapToGrid w:val="0"/>
          <w:color w:val="000000"/>
          <w:spacing w:val="10"/>
          <w:sz w:val="24"/>
        </w:rPr>
        <w:t>：片状电感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尺寸小，引出端特性和形状适用表面安装技术的电感元件</w:t>
      </w:r>
      <w:r>
        <w:rPr>
          <w:snapToGrid w:val="0"/>
          <w:color w:val="000000"/>
          <w:spacing w:val="10"/>
          <w:sz w:val="24"/>
        </w:rPr>
        <w:t>)</w:t>
      </w:r>
    </w:p>
    <w:p w14:paraId="395C3FC6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662" w:author="WPS_1622815912" w:date="2022-06-14T09:4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  <w:rPrChange w:id="663" w:author="WPS_1622815912" w:date="2022-06-14T09:43:00Z">
              <w:rPr>
                <w:rFonts w:hint="eastAsia"/>
                <w:b/>
                <w:bCs/>
                <w:snapToGrid w:val="0"/>
                <w:color w:val="000000"/>
                <w:spacing w:val="10"/>
                <w:sz w:val="24"/>
              </w:rPr>
            </w:rPrChange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封装类型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电感量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精度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额定电流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电感制造工艺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23074F38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64" w:author="WPS_1622815912" w:date="2022-06-14T10:17:00Z"/>
          <w:color w:val="000000"/>
          <w:spacing w:val="10"/>
          <w:sz w:val="24"/>
          <w:u w:color="FFFFFF" w:themeColor="background1"/>
        </w:rPr>
      </w:pPr>
      <w:ins w:id="665" w:author="WPS_1622815912" w:date="2022-06-14T10:1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A76EB56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lastRenderedPageBreak/>
        <w:t>名称：</w:t>
      </w:r>
      <w:r>
        <w:rPr>
          <w:snapToGrid w:val="0"/>
          <w:color w:val="000000"/>
          <w:spacing w:val="10"/>
          <w:sz w:val="24"/>
        </w:rPr>
        <w:t>IND</w:t>
      </w:r>
      <w:r>
        <w:rPr>
          <w:snapToGrid w:val="0"/>
          <w:color w:val="000000"/>
          <w:spacing w:val="10"/>
          <w:sz w:val="24"/>
        </w:rPr>
        <w:t>。</w:t>
      </w:r>
    </w:p>
    <w:p w14:paraId="6F2F33D5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封装类型：按照国际标准英制式。例如</w:t>
      </w:r>
      <w:r>
        <w:rPr>
          <w:color w:val="000000"/>
          <w:spacing w:val="10"/>
          <w:sz w:val="24"/>
        </w:rPr>
        <w:t>0805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1206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1210</w:t>
      </w:r>
      <w:r>
        <w:rPr>
          <w:color w:val="000000"/>
          <w:spacing w:val="10"/>
          <w:sz w:val="24"/>
        </w:rPr>
        <w:t>等。对于</w:t>
      </w:r>
      <w:r>
        <w:rPr>
          <w:rFonts w:hint="eastAsia"/>
          <w:color w:val="000000"/>
          <w:spacing w:val="10"/>
          <w:sz w:val="24"/>
        </w:rPr>
        <w:t>功率</w:t>
      </w:r>
      <w:r>
        <w:rPr>
          <w:color w:val="000000"/>
          <w:spacing w:val="10"/>
          <w:sz w:val="24"/>
        </w:rPr>
        <w:t>电感，</w:t>
      </w:r>
      <w:r>
        <w:rPr>
          <w:rFonts w:hint="eastAsia"/>
          <w:color w:val="000000"/>
          <w:spacing w:val="10"/>
          <w:sz w:val="24"/>
        </w:rPr>
        <w:t>以“长宽高”（单位</w:t>
      </w:r>
      <w:r>
        <w:rPr>
          <w:rFonts w:hint="eastAsia"/>
          <w:color w:val="000000"/>
          <w:spacing w:val="10"/>
          <w:sz w:val="24"/>
        </w:rPr>
        <w:t>0.1mm</w:t>
      </w:r>
      <w:r>
        <w:rPr>
          <w:rFonts w:hint="eastAsia"/>
          <w:color w:val="000000"/>
          <w:spacing w:val="10"/>
          <w:sz w:val="24"/>
        </w:rPr>
        <w:t>）来指示</w:t>
      </w:r>
      <w:r>
        <w:rPr>
          <w:color w:val="000000"/>
          <w:spacing w:val="10"/>
          <w:sz w:val="24"/>
        </w:rPr>
        <w:t>封装</w:t>
      </w:r>
      <w:r>
        <w:rPr>
          <w:rFonts w:hint="eastAsia"/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如</w:t>
      </w:r>
      <w:r>
        <w:rPr>
          <w:rFonts w:hint="eastAsia"/>
          <w:color w:val="000000"/>
          <w:spacing w:val="10"/>
          <w:sz w:val="24"/>
        </w:rPr>
        <w:t>252012,606028</w:t>
      </w:r>
      <w:r>
        <w:rPr>
          <w:rFonts w:hint="eastAsia"/>
          <w:color w:val="000000"/>
          <w:spacing w:val="10"/>
          <w:sz w:val="24"/>
        </w:rPr>
        <w:t>等</w:t>
      </w:r>
      <w:r>
        <w:rPr>
          <w:color w:val="000000"/>
          <w:spacing w:val="10"/>
          <w:sz w:val="24"/>
        </w:rPr>
        <w:t>。</w:t>
      </w:r>
    </w:p>
    <w:p w14:paraId="00E45A4F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电感量：表示电感</w:t>
      </w:r>
      <w:proofErr w:type="gramStart"/>
      <w:r>
        <w:rPr>
          <w:snapToGrid w:val="0"/>
          <w:color w:val="000000"/>
          <w:spacing w:val="10"/>
          <w:sz w:val="24"/>
        </w:rPr>
        <w:t>感</w:t>
      </w:r>
      <w:proofErr w:type="gramEnd"/>
      <w:r>
        <w:rPr>
          <w:snapToGrid w:val="0"/>
          <w:color w:val="000000"/>
          <w:spacing w:val="10"/>
          <w:sz w:val="24"/>
        </w:rPr>
        <w:t>量的大小，单位的使用注意约定。</w:t>
      </w:r>
    </w:p>
    <w:p w14:paraId="536939C7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精度：</w:t>
      </w:r>
      <w:r>
        <w:rPr>
          <w:color w:val="000000"/>
          <w:spacing w:val="10"/>
          <w:kern w:val="0"/>
          <w:sz w:val="24"/>
        </w:rPr>
        <w:t>统一</w:t>
      </w:r>
      <w:r>
        <w:rPr>
          <w:color w:val="000000"/>
          <w:spacing w:val="10"/>
          <w:sz w:val="24"/>
        </w:rPr>
        <w:t>采用行业中采用字母表示精度的方式，具体字母和精度的</w:t>
      </w:r>
      <w:proofErr w:type="gramStart"/>
      <w:r>
        <w:rPr>
          <w:color w:val="000000"/>
          <w:spacing w:val="10"/>
          <w:sz w:val="24"/>
        </w:rPr>
        <w:t>对应见</w:t>
      </w:r>
      <w:proofErr w:type="gramEnd"/>
      <w:r>
        <w:rPr>
          <w:color w:val="000000"/>
          <w:spacing w:val="10"/>
          <w:sz w:val="24"/>
        </w:rPr>
        <w:t>约定。</w:t>
      </w:r>
    </w:p>
    <w:p w14:paraId="06DA602A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额定电流</w:t>
      </w:r>
      <w:r>
        <w:rPr>
          <w:snapToGrid w:val="0"/>
          <w:color w:val="000000"/>
          <w:spacing w:val="10"/>
          <w:sz w:val="24"/>
        </w:rPr>
        <w:t>：表示电感能承受的电流大小。单位是毫安</w:t>
      </w:r>
      <w:r>
        <w:rPr>
          <w:snapToGrid w:val="0"/>
          <w:color w:val="000000"/>
          <w:spacing w:val="10"/>
          <w:sz w:val="24"/>
        </w:rPr>
        <w:t>“mA”</w:t>
      </w:r>
      <w:r>
        <w:rPr>
          <w:snapToGrid w:val="0"/>
          <w:color w:val="000000"/>
          <w:spacing w:val="10"/>
          <w:sz w:val="24"/>
        </w:rPr>
        <w:t>，格式是：数字</w:t>
      </w:r>
      <w:r>
        <w:rPr>
          <w:snapToGrid w:val="0"/>
          <w:color w:val="000000"/>
          <w:spacing w:val="10"/>
          <w:sz w:val="24"/>
        </w:rPr>
        <w:t>+</w:t>
      </w:r>
      <w:r>
        <w:rPr>
          <w:snapToGrid w:val="0"/>
          <w:color w:val="000000"/>
          <w:spacing w:val="10"/>
          <w:sz w:val="24"/>
        </w:rPr>
        <w:t>单位，例如：</w:t>
      </w:r>
      <w:r>
        <w:rPr>
          <w:snapToGrid w:val="0"/>
          <w:color w:val="000000"/>
          <w:spacing w:val="10"/>
          <w:sz w:val="24"/>
        </w:rPr>
        <w:t>300mA</w:t>
      </w:r>
      <w:r>
        <w:rPr>
          <w:rFonts w:hint="eastAsia"/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功率电感需要分别给出饱和电流和温升电流</w:t>
      </w:r>
      <w:r>
        <w:rPr>
          <w:rFonts w:hint="eastAsia"/>
          <w:snapToGrid w:val="0"/>
          <w:color w:val="000000"/>
          <w:spacing w:val="10"/>
          <w:sz w:val="24"/>
        </w:rPr>
        <w:t>(</w:t>
      </w:r>
      <w:r>
        <w:rPr>
          <w:rFonts w:hint="eastAsia"/>
          <w:snapToGrid w:val="0"/>
          <w:color w:val="000000"/>
          <w:spacing w:val="10"/>
          <w:sz w:val="24"/>
        </w:rPr>
        <w:t>规格书中标称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最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差数据为准</w:t>
      </w:r>
      <w:r>
        <w:rPr>
          <w:rFonts w:hint="eastAsia"/>
          <w:snapToGrid w:val="0"/>
          <w:color w:val="000000"/>
          <w:spacing w:val="10"/>
          <w:sz w:val="24"/>
        </w:rPr>
        <w:t>)</w:t>
      </w:r>
      <w:r>
        <w:rPr>
          <w:rFonts w:hint="eastAsia"/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以</w:t>
      </w:r>
      <w:r>
        <w:rPr>
          <w:rFonts w:hint="eastAsia"/>
          <w:snapToGrid w:val="0"/>
          <w:color w:val="000000"/>
          <w:spacing w:val="10"/>
          <w:sz w:val="24"/>
        </w:rPr>
        <w:t>“</w:t>
      </w:r>
      <w:r>
        <w:rPr>
          <w:rFonts w:hint="eastAsia"/>
          <w:snapToGrid w:val="0"/>
          <w:color w:val="000000"/>
          <w:spacing w:val="10"/>
          <w:sz w:val="24"/>
        </w:rPr>
        <w:t>/</w:t>
      </w:r>
      <w:r>
        <w:rPr>
          <w:rFonts w:hint="eastAsia"/>
          <w:snapToGrid w:val="0"/>
          <w:color w:val="000000"/>
          <w:spacing w:val="10"/>
          <w:sz w:val="24"/>
        </w:rPr>
        <w:t>”分隔，如</w:t>
      </w:r>
      <w:r>
        <w:rPr>
          <w:rFonts w:hint="eastAsia"/>
          <w:snapToGrid w:val="0"/>
          <w:color w:val="000000"/>
          <w:spacing w:val="10"/>
          <w:sz w:val="24"/>
        </w:rPr>
        <w:t>5.1A/4.1A</w:t>
      </w:r>
      <w:r>
        <w:rPr>
          <w:snapToGrid w:val="0"/>
          <w:color w:val="000000"/>
          <w:spacing w:val="10"/>
          <w:sz w:val="24"/>
        </w:rPr>
        <w:t>。</w:t>
      </w:r>
    </w:p>
    <w:p w14:paraId="02A7D42C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电感制造工艺</w:t>
      </w:r>
      <w:r>
        <w:rPr>
          <w:color w:val="000000"/>
          <w:spacing w:val="10"/>
          <w:sz w:val="24"/>
        </w:rPr>
        <w:t>：</w:t>
      </w:r>
      <w:r>
        <w:rPr>
          <w:snapToGrid w:val="0"/>
          <w:color w:val="000000"/>
          <w:spacing w:val="10"/>
          <w:sz w:val="24"/>
        </w:rPr>
        <w:t>对于高频电感，需要表示电感的制作工艺，如：</w:t>
      </w:r>
      <w:r>
        <w:rPr>
          <w:snapToGrid w:val="0"/>
          <w:color w:val="000000"/>
          <w:spacing w:val="10"/>
          <w:sz w:val="24"/>
        </w:rPr>
        <w:t>Film(</w:t>
      </w:r>
      <w:r>
        <w:rPr>
          <w:snapToGrid w:val="0"/>
          <w:color w:val="000000"/>
          <w:spacing w:val="10"/>
          <w:sz w:val="24"/>
        </w:rPr>
        <w:t>薄膜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Multi(</w:t>
      </w:r>
      <w:r>
        <w:rPr>
          <w:snapToGrid w:val="0"/>
          <w:color w:val="000000"/>
          <w:spacing w:val="10"/>
          <w:sz w:val="24"/>
        </w:rPr>
        <w:t>叠层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，</w:t>
      </w:r>
      <w:proofErr w:type="spellStart"/>
      <w:r>
        <w:rPr>
          <w:snapToGrid w:val="0"/>
          <w:color w:val="000000"/>
          <w:spacing w:val="10"/>
          <w:sz w:val="24"/>
        </w:rPr>
        <w:t>WireWound</w:t>
      </w:r>
      <w:proofErr w:type="spellEnd"/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绕线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，功率电感还有涂胶</w:t>
      </w:r>
      <w:r>
        <w:rPr>
          <w:rFonts w:hint="eastAsia"/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一体成型等</w:t>
      </w:r>
      <w:r>
        <w:rPr>
          <w:rFonts w:hint="eastAsia"/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对于普通电感，则写上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通用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。</w:t>
      </w:r>
      <w:r>
        <w:rPr>
          <w:snapToGrid w:val="0"/>
          <w:color w:val="000000"/>
          <w:spacing w:val="10"/>
          <w:sz w:val="24"/>
        </w:rPr>
        <w:t xml:space="preserve"> </w:t>
      </w:r>
    </w:p>
    <w:p w14:paraId="7B835633" w14:textId="77777777" w:rsidR="003543AF" w:rsidRDefault="008D0C55">
      <w:pPr>
        <w:pStyle w:val="afd"/>
        <w:widowControl/>
        <w:numPr>
          <w:ilvl w:val="1"/>
          <w:numId w:val="24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必要说明：对于高频电感，需要在必要说明中填写电感的型号。如：</w:t>
      </w:r>
      <w:r>
        <w:rPr>
          <w:color w:val="000000"/>
          <w:spacing w:val="10"/>
          <w:sz w:val="24"/>
        </w:rPr>
        <w:t>[</w:t>
      </w:r>
      <w:r>
        <w:rPr>
          <w:snapToGrid w:val="0"/>
          <w:color w:val="000000"/>
          <w:spacing w:val="10"/>
          <w:sz w:val="24"/>
        </w:rPr>
        <w:t>SDCL0603Q2N7BT02B03</w:t>
      </w:r>
      <w:r>
        <w:rPr>
          <w:color w:val="000000"/>
          <w:spacing w:val="10"/>
          <w:sz w:val="24"/>
        </w:rPr>
        <w:t>]</w:t>
      </w:r>
      <w:r>
        <w:rPr>
          <w:color w:val="000000"/>
          <w:spacing w:val="10"/>
          <w:sz w:val="24"/>
        </w:rPr>
        <w:t>。型号之间不能出现</w:t>
      </w:r>
      <w:r>
        <w:rPr>
          <w:color w:val="000000"/>
          <w:spacing w:val="10"/>
          <w:sz w:val="24"/>
        </w:rPr>
        <w:t>"-"</w:t>
      </w:r>
      <w:r>
        <w:rPr>
          <w:color w:val="000000"/>
          <w:spacing w:val="10"/>
          <w:sz w:val="24"/>
        </w:rPr>
        <w:t>，空格之类的符号。</w:t>
      </w:r>
    </w:p>
    <w:p w14:paraId="788EE7E6" w14:textId="77777777" w:rsidR="003543AF" w:rsidRDefault="008D0C55">
      <w:pPr>
        <w:spacing w:line="400" w:lineRule="exact"/>
        <w:ind w:firstLine="4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66" w:author="WPS_1622815912" w:date="2022-06-14T09:45:00Z">
        <w:r>
          <w:rPr>
            <w:rFonts w:hint="eastAsia"/>
            <w:snapToGrid w:val="0"/>
            <w:color w:val="000000"/>
            <w:spacing w:val="10"/>
            <w:sz w:val="24"/>
          </w:rPr>
          <w:t>SMD</w:t>
        </w:r>
      </w:ins>
      <w:ins w:id="667" w:author="WPS_1622815912" w:date="2022-06-14T09:43:00Z"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snapToGrid w:val="0"/>
          <w:color w:val="000000"/>
          <w:spacing w:val="10"/>
          <w:sz w:val="24"/>
        </w:rPr>
        <w:t>IND|0201|2.7nH|B|500mA|Film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[SDCL0603Q2N7BT02B03]</w:t>
      </w:r>
    </w:p>
    <w:p w14:paraId="1D635FC3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3402</w:t>
      </w:r>
      <w:r>
        <w:rPr>
          <w:b/>
          <w:snapToGrid w:val="0"/>
          <w:color w:val="000000"/>
          <w:spacing w:val="10"/>
          <w:sz w:val="24"/>
        </w:rPr>
        <w:t>：插件电感</w:t>
      </w:r>
      <w:r>
        <w:rPr>
          <w:b/>
          <w:snapToGrid w:val="0"/>
          <w:color w:val="000000"/>
          <w:spacing w:val="10"/>
          <w:sz w:val="24"/>
        </w:rPr>
        <w:t xml:space="preserve"> 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一种磁能贮存元件，多做成绕线状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线圈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空心或中间充以磁性材料</w:t>
      </w:r>
      <w:r>
        <w:rPr>
          <w:snapToGrid w:val="0"/>
          <w:color w:val="000000"/>
          <w:spacing w:val="10"/>
          <w:sz w:val="24"/>
        </w:rPr>
        <w:t>)</w:t>
      </w:r>
    </w:p>
    <w:p w14:paraId="085D8366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  <w:u w:val="single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668" w:author="WPS_1622815912" w:date="2022-06-14T09:4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电感量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精度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额定电流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外型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磁环型号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0686A57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69" w:author="WPS_1622815912" w:date="2022-06-14T10:17:00Z"/>
          <w:color w:val="000000"/>
          <w:spacing w:val="10"/>
          <w:sz w:val="24"/>
          <w:u w:color="FFFFFF" w:themeColor="background1"/>
        </w:rPr>
      </w:pPr>
      <w:ins w:id="670" w:author="WPS_1622815912" w:date="2022-06-14T10:1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76859B2B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snapToGrid w:val="0"/>
          <w:color w:val="000000"/>
          <w:spacing w:val="10"/>
          <w:sz w:val="24"/>
        </w:rPr>
        <w:t>PIND</w:t>
      </w:r>
      <w:r>
        <w:rPr>
          <w:snapToGrid w:val="0"/>
          <w:color w:val="000000"/>
          <w:spacing w:val="10"/>
          <w:sz w:val="24"/>
        </w:rPr>
        <w:t>。</w:t>
      </w:r>
    </w:p>
    <w:p w14:paraId="7E9EA685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电感量：表示电感</w:t>
      </w:r>
      <w:proofErr w:type="gramStart"/>
      <w:r>
        <w:rPr>
          <w:snapToGrid w:val="0"/>
          <w:color w:val="000000"/>
          <w:spacing w:val="10"/>
          <w:sz w:val="24"/>
        </w:rPr>
        <w:t>感</w:t>
      </w:r>
      <w:proofErr w:type="gramEnd"/>
      <w:r>
        <w:rPr>
          <w:snapToGrid w:val="0"/>
          <w:color w:val="000000"/>
          <w:spacing w:val="10"/>
          <w:sz w:val="24"/>
        </w:rPr>
        <w:t>量的大小。</w:t>
      </w:r>
    </w:p>
    <w:p w14:paraId="27673DB8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精度：统一采用行业中采用</w:t>
      </w:r>
      <w:r>
        <w:rPr>
          <w:color w:val="000000"/>
          <w:spacing w:val="10"/>
          <w:kern w:val="0"/>
          <w:sz w:val="24"/>
        </w:rPr>
        <w:t>字母</w:t>
      </w:r>
      <w:r>
        <w:rPr>
          <w:color w:val="000000"/>
          <w:spacing w:val="10"/>
          <w:sz w:val="24"/>
        </w:rPr>
        <w:t>表示精度的方式，具体字母和精度的</w:t>
      </w:r>
      <w:proofErr w:type="gramStart"/>
      <w:r>
        <w:rPr>
          <w:color w:val="000000"/>
          <w:spacing w:val="10"/>
          <w:sz w:val="24"/>
        </w:rPr>
        <w:t>对应见</w:t>
      </w:r>
      <w:proofErr w:type="gramEnd"/>
      <w:r>
        <w:rPr>
          <w:color w:val="000000"/>
          <w:spacing w:val="10"/>
          <w:sz w:val="24"/>
        </w:rPr>
        <w:t>约定。</w:t>
      </w:r>
    </w:p>
    <w:p w14:paraId="3EB789FF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额定电流</w:t>
      </w:r>
      <w:r>
        <w:rPr>
          <w:snapToGrid w:val="0"/>
          <w:color w:val="000000"/>
          <w:spacing w:val="10"/>
          <w:sz w:val="24"/>
        </w:rPr>
        <w:t>：表示电感能承受的电流大小，使用数字</w:t>
      </w:r>
      <w:r>
        <w:rPr>
          <w:snapToGrid w:val="0"/>
          <w:color w:val="000000"/>
          <w:spacing w:val="10"/>
          <w:sz w:val="24"/>
        </w:rPr>
        <w:t>+A</w:t>
      </w:r>
      <w:r>
        <w:rPr>
          <w:snapToGrid w:val="0"/>
          <w:color w:val="000000"/>
          <w:spacing w:val="10"/>
          <w:sz w:val="24"/>
        </w:rPr>
        <w:t>来描述，小于</w:t>
      </w:r>
      <w:r>
        <w:rPr>
          <w:snapToGrid w:val="0"/>
          <w:color w:val="000000"/>
          <w:spacing w:val="10"/>
          <w:sz w:val="24"/>
        </w:rPr>
        <w:t>1A</w:t>
      </w:r>
      <w:r>
        <w:rPr>
          <w:snapToGrid w:val="0"/>
          <w:color w:val="000000"/>
          <w:spacing w:val="10"/>
          <w:sz w:val="24"/>
        </w:rPr>
        <w:t>的使用数字</w:t>
      </w:r>
      <w:r>
        <w:rPr>
          <w:snapToGrid w:val="0"/>
          <w:color w:val="000000"/>
          <w:spacing w:val="10"/>
          <w:sz w:val="24"/>
        </w:rPr>
        <w:t>+mA</w:t>
      </w:r>
      <w:r>
        <w:rPr>
          <w:snapToGrid w:val="0"/>
          <w:color w:val="000000"/>
          <w:spacing w:val="10"/>
          <w:sz w:val="24"/>
        </w:rPr>
        <w:t>来描述。</w:t>
      </w:r>
    </w:p>
    <w:p w14:paraId="2235C06C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外型：表示电感表现出来的外观形状。例如：</w:t>
      </w:r>
      <w:r>
        <w:rPr>
          <w:snapToGrid w:val="0"/>
          <w:color w:val="000000"/>
          <w:spacing w:val="10"/>
          <w:sz w:val="24"/>
        </w:rPr>
        <w:t>TC(</w:t>
      </w:r>
      <w:r>
        <w:rPr>
          <w:snapToGrid w:val="0"/>
          <w:color w:val="000000"/>
          <w:spacing w:val="10"/>
          <w:sz w:val="24"/>
        </w:rPr>
        <w:t>环型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RD(</w:t>
      </w:r>
      <w:r>
        <w:rPr>
          <w:snapToGrid w:val="0"/>
          <w:color w:val="000000"/>
          <w:spacing w:val="10"/>
          <w:sz w:val="24"/>
        </w:rPr>
        <w:t>柱型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等。</w:t>
      </w:r>
    </w:p>
    <w:p w14:paraId="0323BF56" w14:textId="77777777" w:rsidR="003543AF" w:rsidRDefault="008D0C55">
      <w:pPr>
        <w:pStyle w:val="afd"/>
        <w:widowControl/>
        <w:numPr>
          <w:ilvl w:val="1"/>
          <w:numId w:val="25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磁环型号：插件电感使用的磁环的型号，如：</w:t>
      </w:r>
      <w:r>
        <w:rPr>
          <w:snapToGrid w:val="0"/>
          <w:color w:val="000000"/>
          <w:spacing w:val="10"/>
          <w:sz w:val="24"/>
        </w:rPr>
        <w:t>T5052</w:t>
      </w:r>
      <w:r>
        <w:rPr>
          <w:snapToGrid w:val="0"/>
          <w:color w:val="000000"/>
          <w:spacing w:val="10"/>
          <w:sz w:val="24"/>
        </w:rPr>
        <w:t>；</w:t>
      </w:r>
      <w:r>
        <w:rPr>
          <w:snapToGrid w:val="0"/>
          <w:color w:val="000000"/>
          <w:spacing w:val="10"/>
          <w:sz w:val="24"/>
        </w:rPr>
        <w:t>T6018</w:t>
      </w:r>
      <w:r>
        <w:rPr>
          <w:snapToGrid w:val="0"/>
          <w:color w:val="000000"/>
          <w:spacing w:val="10"/>
          <w:sz w:val="24"/>
        </w:rPr>
        <w:t>。</w:t>
      </w:r>
    </w:p>
    <w:p w14:paraId="0D700064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71" w:author="WPS_1622815912" w:date="2022-06-14T09:43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r>
        <w:rPr>
          <w:snapToGrid w:val="0"/>
          <w:color w:val="000000"/>
          <w:spacing w:val="10"/>
          <w:sz w:val="24"/>
        </w:rPr>
        <w:t>PIND|250uH|K|2A|TC|T5052</w:t>
      </w:r>
    </w:p>
    <w:p w14:paraId="1CCBAE03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注意：对于双绕线的电感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在一个</w:t>
      </w:r>
      <w:proofErr w:type="gramStart"/>
      <w:r>
        <w:rPr>
          <w:snapToGrid w:val="0"/>
          <w:color w:val="000000"/>
          <w:spacing w:val="10"/>
          <w:sz w:val="24"/>
        </w:rPr>
        <w:t>磁心</w:t>
      </w:r>
      <w:proofErr w:type="gramEnd"/>
      <w:r>
        <w:rPr>
          <w:snapToGrid w:val="0"/>
          <w:color w:val="000000"/>
          <w:spacing w:val="10"/>
          <w:sz w:val="24"/>
        </w:rPr>
        <w:t>上绕两组线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，电感量有两个，额定电流也有两个值，所以描述时如下：</w:t>
      </w:r>
    </w:p>
    <w:p w14:paraId="4CDF5D9D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大电感量</w:t>
      </w:r>
      <w:r>
        <w:rPr>
          <w:snapToGrid w:val="0"/>
          <w:color w:val="000000"/>
          <w:spacing w:val="10"/>
          <w:sz w:val="24"/>
        </w:rPr>
        <w:t>/</w:t>
      </w:r>
      <w:r>
        <w:rPr>
          <w:snapToGrid w:val="0"/>
          <w:color w:val="000000"/>
          <w:spacing w:val="10"/>
          <w:sz w:val="24"/>
        </w:rPr>
        <w:t>小电感量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精度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大电感额定电流</w:t>
      </w:r>
      <w:r>
        <w:rPr>
          <w:snapToGrid w:val="0"/>
          <w:color w:val="000000"/>
          <w:spacing w:val="10"/>
          <w:sz w:val="24"/>
        </w:rPr>
        <w:t>/</w:t>
      </w:r>
      <w:r>
        <w:rPr>
          <w:snapToGrid w:val="0"/>
          <w:color w:val="000000"/>
          <w:spacing w:val="10"/>
          <w:sz w:val="24"/>
        </w:rPr>
        <w:t>小电感额定电流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外型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磁环型号</w:t>
      </w:r>
      <w:r>
        <w:rPr>
          <w:snapToGrid w:val="0"/>
          <w:color w:val="000000"/>
          <w:spacing w:val="10"/>
          <w:sz w:val="24"/>
        </w:rPr>
        <w:t>|[</w:t>
      </w:r>
      <w:r>
        <w:rPr>
          <w:snapToGrid w:val="0"/>
          <w:color w:val="000000"/>
          <w:spacing w:val="10"/>
          <w:sz w:val="24"/>
        </w:rPr>
        <w:t>必要说明</w:t>
      </w:r>
      <w:r>
        <w:rPr>
          <w:snapToGrid w:val="0"/>
          <w:color w:val="000000"/>
          <w:spacing w:val="10"/>
          <w:sz w:val="24"/>
        </w:rPr>
        <w:t>]</w:t>
      </w:r>
    </w:p>
    <w:p w14:paraId="3017368A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snapToGrid w:val="0"/>
          <w:color w:val="000000"/>
          <w:spacing w:val="10"/>
          <w:sz w:val="24"/>
        </w:rPr>
        <w:t>PIND|40uH/3.7uH|M|8A/2.8A|TC|T6295</w:t>
      </w:r>
    </w:p>
    <w:p w14:paraId="05941232" w14:textId="77777777" w:rsidR="003543AF" w:rsidRDefault="008D0C55">
      <w:pPr>
        <w:spacing w:beforeLines="50" w:before="156"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lastRenderedPageBreak/>
        <w:t>3403</w:t>
      </w:r>
      <w:r>
        <w:rPr>
          <w:b/>
          <w:snapToGrid w:val="0"/>
          <w:color w:val="000000"/>
          <w:spacing w:val="10"/>
          <w:sz w:val="24"/>
        </w:rPr>
        <w:t>：</w:t>
      </w:r>
      <w:proofErr w:type="gramStart"/>
      <w:r>
        <w:rPr>
          <w:b/>
          <w:snapToGrid w:val="0"/>
          <w:color w:val="000000"/>
          <w:spacing w:val="10"/>
          <w:sz w:val="24"/>
        </w:rPr>
        <w:t>贴片磁珠</w:t>
      </w:r>
      <w:proofErr w:type="gramEnd"/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一种抑制电磁辐射和干扰的电子元件</w:t>
      </w:r>
      <w:r>
        <w:rPr>
          <w:snapToGrid w:val="0"/>
          <w:color w:val="000000"/>
          <w:spacing w:val="10"/>
          <w:sz w:val="24"/>
        </w:rPr>
        <w:t>)</w:t>
      </w:r>
    </w:p>
    <w:p w14:paraId="1C8AB546" w14:textId="77777777" w:rsidR="003543AF" w:rsidRDefault="008D0C55">
      <w:pPr>
        <w:spacing w:line="400" w:lineRule="exact"/>
        <w:ind w:firstLineChars="195" w:firstLine="509"/>
        <w:rPr>
          <w:b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672" w:author="WPS_1622815912" w:date="2022-06-14T09:4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频率阻抗</w:t>
      </w:r>
      <w:r>
        <w:rPr>
          <w:b/>
          <w:bCs/>
          <w:color w:val="000000"/>
          <w:spacing w:val="10"/>
          <w:sz w:val="24"/>
        </w:rPr>
        <w:t>@</w:t>
      </w:r>
      <w:r>
        <w:rPr>
          <w:b/>
          <w:bCs/>
          <w:color w:val="000000"/>
          <w:spacing w:val="10"/>
          <w:sz w:val="24"/>
        </w:rPr>
        <w:t>频率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额定电流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1058FF3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73" w:author="WPS_1622815912" w:date="2022-06-14T10:17:00Z"/>
          <w:color w:val="000000"/>
          <w:spacing w:val="10"/>
          <w:sz w:val="24"/>
          <w:u w:color="FFFFFF" w:themeColor="background1"/>
        </w:rPr>
      </w:pPr>
      <w:ins w:id="674" w:author="WPS_1622815912" w:date="2022-06-14T10:1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144CBEF" w14:textId="77777777" w:rsidR="003543AF" w:rsidRDefault="008D0C55">
      <w:pPr>
        <w:pStyle w:val="afd"/>
        <w:widowControl/>
        <w:numPr>
          <w:ilvl w:val="1"/>
          <w:numId w:val="2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bCs/>
          <w:snapToGrid w:val="0"/>
          <w:color w:val="000000"/>
          <w:spacing w:val="10"/>
          <w:sz w:val="24"/>
        </w:rPr>
        <w:t>FB</w:t>
      </w:r>
      <w:r>
        <w:rPr>
          <w:bCs/>
          <w:snapToGrid w:val="0"/>
          <w:color w:val="000000"/>
          <w:spacing w:val="10"/>
          <w:sz w:val="24"/>
        </w:rPr>
        <w:t>，代表</w:t>
      </w:r>
      <w:r>
        <w:rPr>
          <w:color w:val="000000"/>
          <w:spacing w:val="10"/>
          <w:kern w:val="0"/>
          <w:sz w:val="24"/>
        </w:rPr>
        <w:t>Ferrite</w:t>
      </w:r>
      <w:r>
        <w:rPr>
          <w:color w:val="000000"/>
          <w:spacing w:val="10"/>
          <w:sz w:val="24"/>
        </w:rPr>
        <w:t xml:space="preserve"> Bead</w:t>
      </w:r>
      <w:r>
        <w:rPr>
          <w:color w:val="000000"/>
          <w:spacing w:val="10"/>
          <w:sz w:val="24"/>
        </w:rPr>
        <w:t>。</w:t>
      </w:r>
    </w:p>
    <w:p w14:paraId="07506492" w14:textId="77777777" w:rsidR="003543AF" w:rsidRDefault="008D0C55">
      <w:pPr>
        <w:pStyle w:val="afd"/>
        <w:widowControl/>
        <w:numPr>
          <w:ilvl w:val="1"/>
          <w:numId w:val="2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封装尺寸：按照</w:t>
      </w:r>
      <w:r>
        <w:rPr>
          <w:color w:val="000000"/>
          <w:spacing w:val="10"/>
          <w:kern w:val="0"/>
          <w:sz w:val="24"/>
        </w:rPr>
        <w:t>国际标准</w:t>
      </w:r>
      <w:r>
        <w:rPr>
          <w:color w:val="000000"/>
          <w:spacing w:val="10"/>
          <w:sz w:val="24"/>
        </w:rPr>
        <w:t>英制式。例如</w:t>
      </w:r>
      <w:r>
        <w:rPr>
          <w:color w:val="000000"/>
          <w:spacing w:val="10"/>
          <w:sz w:val="24"/>
        </w:rPr>
        <w:t>0805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1206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1210</w:t>
      </w:r>
      <w:r>
        <w:rPr>
          <w:color w:val="000000"/>
          <w:spacing w:val="10"/>
          <w:sz w:val="24"/>
        </w:rPr>
        <w:t>等。</w:t>
      </w:r>
    </w:p>
    <w:p w14:paraId="322EF93A" w14:textId="77777777" w:rsidR="003543AF" w:rsidRDefault="008D0C55">
      <w:pPr>
        <w:pStyle w:val="afd"/>
        <w:widowControl/>
        <w:numPr>
          <w:ilvl w:val="1"/>
          <w:numId w:val="26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频率阻抗</w:t>
      </w:r>
      <w:r>
        <w:rPr>
          <w:bCs/>
          <w:color w:val="000000"/>
          <w:spacing w:val="10"/>
          <w:sz w:val="24"/>
        </w:rPr>
        <w:t>@</w:t>
      </w:r>
      <w:r>
        <w:rPr>
          <w:bCs/>
          <w:color w:val="000000"/>
          <w:spacing w:val="10"/>
          <w:sz w:val="24"/>
        </w:rPr>
        <w:t>频率</w:t>
      </w:r>
      <w:r>
        <w:rPr>
          <w:snapToGrid w:val="0"/>
          <w:color w:val="000000"/>
          <w:spacing w:val="10"/>
          <w:sz w:val="24"/>
        </w:rPr>
        <w:t>：</w:t>
      </w:r>
      <w:proofErr w:type="gramStart"/>
      <w:r>
        <w:rPr>
          <w:snapToGrid w:val="0"/>
          <w:color w:val="000000"/>
          <w:spacing w:val="10"/>
          <w:sz w:val="24"/>
        </w:rPr>
        <w:t>指磁珠</w:t>
      </w:r>
      <w:proofErr w:type="gramEnd"/>
      <w:r>
        <w:rPr>
          <w:snapToGrid w:val="0"/>
          <w:color w:val="000000"/>
          <w:spacing w:val="10"/>
          <w:sz w:val="24"/>
        </w:rPr>
        <w:t>在某频率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通常为</w:t>
      </w:r>
      <w:r>
        <w:rPr>
          <w:snapToGrid w:val="0"/>
          <w:color w:val="000000"/>
          <w:spacing w:val="10"/>
          <w:sz w:val="24"/>
        </w:rPr>
        <w:t>100MHz)</w:t>
      </w:r>
      <w:r>
        <w:rPr>
          <w:snapToGrid w:val="0"/>
          <w:color w:val="000000"/>
          <w:spacing w:val="10"/>
          <w:sz w:val="24"/>
        </w:rPr>
        <w:t>下工作时所呈现的电阻值，单位是欧姆，</w:t>
      </w:r>
      <w:r>
        <w:rPr>
          <w:color w:val="000000"/>
          <w:spacing w:val="10"/>
          <w:sz w:val="24"/>
        </w:rPr>
        <w:t>为了输入的方便则将</w:t>
      </w:r>
      <w:proofErr w:type="gramStart"/>
      <w:r>
        <w:rPr>
          <w:color w:val="000000"/>
          <w:spacing w:val="10"/>
          <w:sz w:val="24"/>
        </w:rPr>
        <w:t>欧姆用</w:t>
      </w:r>
      <w:proofErr w:type="gramEnd"/>
      <w:r>
        <w:rPr>
          <w:color w:val="000000"/>
          <w:spacing w:val="10"/>
          <w:sz w:val="24"/>
        </w:rPr>
        <w:t>“R”</w:t>
      </w:r>
      <w:r>
        <w:rPr>
          <w:color w:val="000000"/>
          <w:spacing w:val="10"/>
          <w:sz w:val="24"/>
        </w:rPr>
        <w:t>来表示。阻抗与频率用</w:t>
      </w:r>
      <w:r>
        <w:rPr>
          <w:color w:val="000000"/>
          <w:spacing w:val="10"/>
          <w:sz w:val="24"/>
        </w:rPr>
        <w:t>@</w:t>
      </w:r>
      <w:r>
        <w:rPr>
          <w:color w:val="000000"/>
          <w:spacing w:val="10"/>
          <w:sz w:val="24"/>
        </w:rPr>
        <w:t>连接。</w:t>
      </w:r>
    </w:p>
    <w:p w14:paraId="4F1BE4C9" w14:textId="77777777" w:rsidR="003543AF" w:rsidRDefault="008D0C55">
      <w:pPr>
        <w:pStyle w:val="afd"/>
        <w:widowControl/>
        <w:numPr>
          <w:ilvl w:val="1"/>
          <w:numId w:val="26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额定电流：表示磁珠能</w:t>
      </w:r>
      <w:r>
        <w:rPr>
          <w:color w:val="000000"/>
          <w:spacing w:val="10"/>
          <w:sz w:val="24"/>
        </w:rPr>
        <w:t>承受</w:t>
      </w:r>
      <w:r>
        <w:rPr>
          <w:snapToGrid w:val="0"/>
          <w:color w:val="000000"/>
          <w:spacing w:val="10"/>
          <w:sz w:val="24"/>
        </w:rPr>
        <w:t>通过它的电流大小。电流大于、等于</w:t>
      </w:r>
      <w:r>
        <w:rPr>
          <w:snapToGrid w:val="0"/>
          <w:color w:val="000000"/>
          <w:spacing w:val="10"/>
          <w:sz w:val="24"/>
        </w:rPr>
        <w:t>1</w:t>
      </w:r>
      <w:r>
        <w:rPr>
          <w:snapToGrid w:val="0"/>
          <w:color w:val="000000"/>
          <w:spacing w:val="10"/>
          <w:sz w:val="24"/>
        </w:rPr>
        <w:t>安的用多少</w:t>
      </w:r>
      <w:r>
        <w:rPr>
          <w:snapToGrid w:val="0"/>
          <w:color w:val="000000"/>
          <w:spacing w:val="10"/>
          <w:sz w:val="24"/>
        </w:rPr>
        <w:t>A</w:t>
      </w:r>
      <w:r>
        <w:rPr>
          <w:snapToGrid w:val="0"/>
          <w:color w:val="000000"/>
          <w:spacing w:val="10"/>
          <w:sz w:val="24"/>
        </w:rPr>
        <w:t>表示，小于</w:t>
      </w:r>
      <w:r>
        <w:rPr>
          <w:snapToGrid w:val="0"/>
          <w:color w:val="000000"/>
          <w:spacing w:val="10"/>
          <w:sz w:val="24"/>
        </w:rPr>
        <w:t>1</w:t>
      </w:r>
      <w:r>
        <w:rPr>
          <w:snapToGrid w:val="0"/>
          <w:color w:val="000000"/>
          <w:spacing w:val="10"/>
          <w:sz w:val="24"/>
        </w:rPr>
        <w:t>安的用多少</w:t>
      </w:r>
      <w:r>
        <w:rPr>
          <w:snapToGrid w:val="0"/>
          <w:color w:val="000000"/>
          <w:spacing w:val="10"/>
          <w:sz w:val="24"/>
        </w:rPr>
        <w:t>mA</w:t>
      </w:r>
      <w:r>
        <w:rPr>
          <w:snapToGrid w:val="0"/>
          <w:color w:val="000000"/>
          <w:spacing w:val="10"/>
          <w:sz w:val="24"/>
        </w:rPr>
        <w:t>表示。</w:t>
      </w:r>
    </w:p>
    <w:p w14:paraId="7C24CE21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75" w:author="WPS_1622815912" w:date="2022-06-14T09:45:00Z">
        <w:r>
          <w:rPr>
            <w:rFonts w:hint="eastAsia"/>
            <w:snapToGrid w:val="0"/>
            <w:color w:val="000000"/>
            <w:spacing w:val="10"/>
            <w:sz w:val="24"/>
          </w:rPr>
          <w:t>SMD</w:t>
        </w:r>
      </w:ins>
      <w:ins w:id="676" w:author="WPS_1622815912" w:date="2022-06-14T09:44:00Z"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snapToGrid w:val="0"/>
          <w:color w:val="000000"/>
          <w:spacing w:val="10"/>
          <w:sz w:val="24"/>
        </w:rPr>
        <w:t>FB|0805|600R@100MHz|300mA</w:t>
      </w:r>
    </w:p>
    <w:p w14:paraId="2B04C366" w14:textId="77777777" w:rsidR="003543AF" w:rsidRDefault="008D0C55">
      <w:pPr>
        <w:spacing w:beforeLines="50" w:before="156"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3404</w:t>
      </w:r>
      <w:r>
        <w:rPr>
          <w:b/>
          <w:snapToGrid w:val="0"/>
          <w:color w:val="000000"/>
          <w:spacing w:val="10"/>
          <w:sz w:val="24"/>
        </w:rPr>
        <w:t>：扼流圈</w:t>
      </w:r>
      <w:r>
        <w:rPr>
          <w:bCs/>
          <w:snapToGrid w:val="0"/>
          <w:color w:val="000000"/>
          <w:spacing w:val="10"/>
          <w:sz w:val="24"/>
        </w:rPr>
        <w:t>(</w:t>
      </w:r>
      <w:r>
        <w:rPr>
          <w:bCs/>
          <w:snapToGrid w:val="0"/>
          <w:color w:val="000000"/>
          <w:spacing w:val="10"/>
          <w:sz w:val="24"/>
        </w:rPr>
        <w:t>滤波器的一种，主要是滤除高频共模干扰</w:t>
      </w:r>
      <w:r>
        <w:rPr>
          <w:bCs/>
          <w:snapToGrid w:val="0"/>
          <w:color w:val="000000"/>
          <w:spacing w:val="10"/>
          <w:sz w:val="24"/>
        </w:rPr>
        <w:t>)</w:t>
      </w:r>
    </w:p>
    <w:p w14:paraId="70C8D9D2" w14:textId="77777777" w:rsidR="003543AF" w:rsidRDefault="008D0C55">
      <w:pPr>
        <w:spacing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677" w:author="WPS_1622815912" w:date="2022-06-14T09:4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sz w:val="24"/>
        </w:rPr>
        <w:t>名称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电感量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额定电流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平衡电感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外型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64594F3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78" w:author="WPS_1622815912" w:date="2022-06-14T10:17:00Z"/>
          <w:color w:val="000000"/>
          <w:spacing w:val="10"/>
          <w:sz w:val="24"/>
          <w:u w:color="FFFFFF" w:themeColor="background1"/>
        </w:rPr>
      </w:pPr>
      <w:ins w:id="679" w:author="WPS_1622815912" w:date="2022-06-14T10:1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140C99F" w14:textId="77777777" w:rsidR="003543AF" w:rsidRDefault="008D0C55">
      <w:pPr>
        <w:pStyle w:val="afd"/>
        <w:widowControl/>
        <w:numPr>
          <w:ilvl w:val="1"/>
          <w:numId w:val="2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名称：用</w:t>
      </w:r>
      <w:r>
        <w:rPr>
          <w:snapToGrid w:val="0"/>
          <w:color w:val="000000"/>
          <w:spacing w:val="10"/>
          <w:sz w:val="24"/>
        </w:rPr>
        <w:t>CHOKE-COIL</w:t>
      </w:r>
      <w:r>
        <w:rPr>
          <w:snapToGrid w:val="0"/>
          <w:color w:val="000000"/>
          <w:spacing w:val="10"/>
          <w:sz w:val="24"/>
        </w:rPr>
        <w:t>表示。</w:t>
      </w:r>
    </w:p>
    <w:p w14:paraId="3D83AE08" w14:textId="77777777" w:rsidR="003543AF" w:rsidRDefault="008D0C55">
      <w:pPr>
        <w:pStyle w:val="afd"/>
        <w:widowControl/>
        <w:numPr>
          <w:ilvl w:val="1"/>
          <w:numId w:val="27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电感量：表示</w:t>
      </w:r>
      <w:r>
        <w:rPr>
          <w:color w:val="000000"/>
          <w:spacing w:val="10"/>
          <w:kern w:val="0"/>
          <w:sz w:val="24"/>
        </w:rPr>
        <w:t>电感</w:t>
      </w:r>
      <w:proofErr w:type="gramStart"/>
      <w:r>
        <w:rPr>
          <w:snapToGrid w:val="0"/>
          <w:color w:val="000000"/>
          <w:spacing w:val="10"/>
          <w:sz w:val="24"/>
        </w:rPr>
        <w:t>感</w:t>
      </w:r>
      <w:proofErr w:type="gramEnd"/>
      <w:r>
        <w:rPr>
          <w:snapToGrid w:val="0"/>
          <w:color w:val="000000"/>
          <w:spacing w:val="10"/>
          <w:sz w:val="24"/>
        </w:rPr>
        <w:t>值的大小，单位用</w:t>
      </w:r>
      <w:proofErr w:type="spellStart"/>
      <w:r>
        <w:rPr>
          <w:snapToGrid w:val="0"/>
          <w:color w:val="000000"/>
          <w:spacing w:val="10"/>
          <w:sz w:val="24"/>
        </w:rPr>
        <w:t>uH</w:t>
      </w:r>
      <w:proofErr w:type="spellEnd"/>
      <w:r>
        <w:rPr>
          <w:snapToGrid w:val="0"/>
          <w:color w:val="000000"/>
          <w:spacing w:val="10"/>
          <w:sz w:val="24"/>
        </w:rPr>
        <w:t>等表示。</w:t>
      </w:r>
    </w:p>
    <w:p w14:paraId="7FB83781" w14:textId="77777777" w:rsidR="003543AF" w:rsidRDefault="008D0C55">
      <w:pPr>
        <w:pStyle w:val="afd"/>
        <w:widowControl/>
        <w:numPr>
          <w:ilvl w:val="1"/>
          <w:numId w:val="27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额定电流：表示电感能承受通过它的电流大小。电流大于、等于</w:t>
      </w:r>
      <w:r>
        <w:rPr>
          <w:snapToGrid w:val="0"/>
          <w:color w:val="000000"/>
          <w:spacing w:val="10"/>
          <w:sz w:val="24"/>
        </w:rPr>
        <w:t>1</w:t>
      </w:r>
      <w:r>
        <w:rPr>
          <w:snapToGrid w:val="0"/>
          <w:color w:val="000000"/>
          <w:spacing w:val="10"/>
          <w:sz w:val="24"/>
        </w:rPr>
        <w:t>安的用多少</w:t>
      </w:r>
      <w:r>
        <w:rPr>
          <w:snapToGrid w:val="0"/>
          <w:color w:val="000000"/>
          <w:spacing w:val="10"/>
          <w:sz w:val="24"/>
        </w:rPr>
        <w:t>A</w:t>
      </w:r>
      <w:r>
        <w:rPr>
          <w:snapToGrid w:val="0"/>
          <w:color w:val="000000"/>
          <w:spacing w:val="10"/>
          <w:sz w:val="24"/>
        </w:rPr>
        <w:t>表示，小于</w:t>
      </w:r>
      <w:r>
        <w:rPr>
          <w:snapToGrid w:val="0"/>
          <w:color w:val="000000"/>
          <w:spacing w:val="10"/>
          <w:sz w:val="24"/>
        </w:rPr>
        <w:t>1</w:t>
      </w:r>
      <w:r>
        <w:rPr>
          <w:snapToGrid w:val="0"/>
          <w:color w:val="000000"/>
          <w:spacing w:val="10"/>
          <w:sz w:val="24"/>
        </w:rPr>
        <w:t>安的用多少</w:t>
      </w:r>
      <w:r>
        <w:rPr>
          <w:snapToGrid w:val="0"/>
          <w:color w:val="000000"/>
          <w:spacing w:val="10"/>
          <w:sz w:val="24"/>
        </w:rPr>
        <w:t>mA</w:t>
      </w:r>
      <w:r>
        <w:rPr>
          <w:snapToGrid w:val="0"/>
          <w:color w:val="000000"/>
          <w:spacing w:val="10"/>
          <w:sz w:val="24"/>
        </w:rPr>
        <w:t>表示。</w:t>
      </w:r>
    </w:p>
    <w:p w14:paraId="59363E75" w14:textId="77777777" w:rsidR="003543AF" w:rsidRDefault="008D0C55">
      <w:pPr>
        <w:pStyle w:val="afd"/>
        <w:widowControl/>
        <w:numPr>
          <w:ilvl w:val="1"/>
          <w:numId w:val="27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平衡电感：衡量两个线圈电感量的误差，单位是</w:t>
      </w:r>
      <w:proofErr w:type="spellStart"/>
      <w:r>
        <w:rPr>
          <w:snapToGrid w:val="0"/>
          <w:color w:val="000000"/>
          <w:spacing w:val="10"/>
          <w:sz w:val="24"/>
        </w:rPr>
        <w:t>uH</w:t>
      </w:r>
      <w:proofErr w:type="spellEnd"/>
      <w:r>
        <w:rPr>
          <w:snapToGrid w:val="0"/>
          <w:color w:val="000000"/>
          <w:spacing w:val="10"/>
          <w:sz w:val="24"/>
        </w:rPr>
        <w:t>，格式</w:t>
      </w:r>
      <w:r>
        <w:rPr>
          <w:snapToGrid w:val="0"/>
          <w:color w:val="000000"/>
          <w:spacing w:val="10"/>
          <w:sz w:val="24"/>
        </w:rPr>
        <w:t>NP+</w:t>
      </w:r>
      <w:r>
        <w:rPr>
          <w:snapToGrid w:val="0"/>
          <w:color w:val="000000"/>
          <w:spacing w:val="10"/>
          <w:sz w:val="24"/>
        </w:rPr>
        <w:t>数字</w:t>
      </w:r>
      <w:proofErr w:type="spellStart"/>
      <w:r>
        <w:rPr>
          <w:snapToGrid w:val="0"/>
          <w:color w:val="000000"/>
          <w:spacing w:val="10"/>
          <w:sz w:val="24"/>
        </w:rPr>
        <w:t>uH</w:t>
      </w:r>
      <w:proofErr w:type="spellEnd"/>
      <w:r>
        <w:rPr>
          <w:snapToGrid w:val="0"/>
          <w:color w:val="000000"/>
          <w:spacing w:val="10"/>
          <w:sz w:val="24"/>
        </w:rPr>
        <w:t>(N</w:t>
      </w:r>
      <w:r>
        <w:rPr>
          <w:snapToGrid w:val="0"/>
          <w:color w:val="000000"/>
          <w:spacing w:val="10"/>
          <w:sz w:val="24"/>
        </w:rPr>
        <w:t>代表</w:t>
      </w:r>
      <w:r>
        <w:rPr>
          <w:snapToGrid w:val="0"/>
          <w:color w:val="000000"/>
          <w:spacing w:val="10"/>
          <w:sz w:val="24"/>
        </w:rPr>
        <w:t>negative</w:t>
      </w:r>
      <w:r>
        <w:rPr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P</w:t>
      </w:r>
      <w:r>
        <w:rPr>
          <w:snapToGrid w:val="0"/>
          <w:color w:val="000000"/>
          <w:spacing w:val="10"/>
          <w:sz w:val="24"/>
        </w:rPr>
        <w:t>代表</w:t>
      </w:r>
      <w:r>
        <w:rPr>
          <w:snapToGrid w:val="0"/>
          <w:color w:val="000000"/>
          <w:spacing w:val="10"/>
          <w:sz w:val="24"/>
        </w:rPr>
        <w:t>positive)</w:t>
      </w:r>
      <w:r>
        <w:rPr>
          <w:snapToGrid w:val="0"/>
          <w:color w:val="000000"/>
          <w:spacing w:val="10"/>
          <w:sz w:val="24"/>
        </w:rPr>
        <w:t>。例如</w:t>
      </w:r>
      <w:r>
        <w:rPr>
          <w:snapToGrid w:val="0"/>
          <w:color w:val="000000"/>
          <w:spacing w:val="10"/>
          <w:sz w:val="24"/>
        </w:rPr>
        <w:t>NP5uH</w:t>
      </w:r>
      <w:r>
        <w:rPr>
          <w:snapToGrid w:val="0"/>
          <w:color w:val="000000"/>
          <w:spacing w:val="10"/>
          <w:sz w:val="24"/>
        </w:rPr>
        <w:t>。</w:t>
      </w:r>
    </w:p>
    <w:p w14:paraId="1106EC3E" w14:textId="77777777" w:rsidR="003543AF" w:rsidRDefault="008D0C55">
      <w:pPr>
        <w:pStyle w:val="afd"/>
        <w:widowControl/>
        <w:numPr>
          <w:ilvl w:val="1"/>
          <w:numId w:val="27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外型：表示电感表现出来的外观形状。例如：环型、柱型、方型等。</w:t>
      </w:r>
    </w:p>
    <w:p w14:paraId="51A1C2EA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80" w:author="WPS_1622815912" w:date="2022-06-14T09:45:00Z">
        <w:r>
          <w:rPr>
            <w:rFonts w:hint="eastAsia"/>
            <w:snapToGrid w:val="0"/>
            <w:color w:val="000000"/>
            <w:spacing w:val="10"/>
            <w:sz w:val="24"/>
          </w:rPr>
          <w:t>SMD</w:t>
        </w:r>
      </w:ins>
      <w:ins w:id="681" w:author="WPS_1622815912" w:date="2022-06-14T09:44:00Z"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snapToGrid w:val="0"/>
          <w:color w:val="000000"/>
          <w:spacing w:val="10"/>
          <w:sz w:val="24"/>
        </w:rPr>
        <w:t>CHOKE-COIL|100uH|2A|NP5uH|4PIN-DIP</w:t>
      </w:r>
    </w:p>
    <w:p w14:paraId="45BF7448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 xml:space="preserve">3411 </w:t>
      </w:r>
      <w:r>
        <w:rPr>
          <w:b/>
          <w:snapToGrid w:val="0"/>
          <w:color w:val="000000"/>
          <w:spacing w:val="10"/>
          <w:sz w:val="24"/>
        </w:rPr>
        <w:t>网络</w:t>
      </w:r>
      <w:r>
        <w:rPr>
          <w:b/>
          <w:color w:val="000000"/>
          <w:spacing w:val="10"/>
          <w:sz w:val="24"/>
        </w:rPr>
        <w:t>信号变压器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用于信号耦合、阻抗匹配、隔离等作用的变压器</w:t>
      </w:r>
      <w:r>
        <w:rPr>
          <w:snapToGrid w:val="0"/>
          <w:color w:val="000000"/>
          <w:spacing w:val="10"/>
          <w:sz w:val="24"/>
        </w:rPr>
        <w:t>)</w:t>
      </w:r>
    </w:p>
    <w:p w14:paraId="5CDCCFDC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682" w:author="WPS_1622815912" w:date="2022-06-14T09:4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规格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端口数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单口磁环总数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封装类型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1E1F25BB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b/>
          <w:bCs/>
          <w:snapToGrid w:val="0"/>
          <w:color w:val="000000"/>
          <w:spacing w:val="10"/>
          <w:kern w:val="0"/>
          <w:sz w:val="24"/>
        </w:rPr>
        <w:t>虚拟主物料描述规则：名称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规格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端口数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单口磁环总数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封装类型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|[</w:t>
      </w:r>
      <w:r>
        <w:rPr>
          <w:b/>
          <w:bCs/>
          <w:snapToGrid w:val="0"/>
          <w:color w:val="000000"/>
          <w:spacing w:val="10"/>
          <w:kern w:val="0"/>
          <w:sz w:val="24"/>
        </w:rPr>
        <w:t>虚拟主物料</w:t>
      </w:r>
      <w:r>
        <w:rPr>
          <w:b/>
          <w:bCs/>
          <w:snapToGrid w:val="0"/>
          <w:color w:val="000000"/>
          <w:spacing w:val="10"/>
          <w:kern w:val="0"/>
          <w:sz w:val="24"/>
        </w:rPr>
        <w:t>]</w:t>
      </w:r>
    </w:p>
    <w:p w14:paraId="2BF7459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83" w:author="WPS_1622815912" w:date="2022-06-14T10:18:00Z"/>
          <w:color w:val="000000"/>
          <w:spacing w:val="10"/>
          <w:sz w:val="24"/>
          <w:u w:color="FFFFFF" w:themeColor="background1"/>
        </w:rPr>
      </w:pPr>
      <w:ins w:id="684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83640DF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snapToGrid w:val="0"/>
          <w:color w:val="000000"/>
          <w:spacing w:val="10"/>
          <w:sz w:val="24"/>
        </w:rPr>
        <w:t xml:space="preserve"> LAN-T(LAN Transformer)</w:t>
      </w:r>
      <w:r>
        <w:rPr>
          <w:snapToGrid w:val="0"/>
          <w:color w:val="000000"/>
          <w:spacing w:val="10"/>
          <w:sz w:val="24"/>
        </w:rPr>
        <w:t>。</w:t>
      </w:r>
    </w:p>
    <w:p w14:paraId="646384A0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规格：是指信号变压器遵循的以太网标准，如</w:t>
      </w:r>
      <w:r>
        <w:rPr>
          <w:snapToGrid w:val="0"/>
          <w:color w:val="000000"/>
          <w:spacing w:val="10"/>
          <w:sz w:val="24"/>
        </w:rPr>
        <w:t>10/100BASE-TX</w:t>
      </w:r>
      <w:r>
        <w:rPr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 xml:space="preserve"> 1000BASE-T</w:t>
      </w:r>
      <w:r>
        <w:rPr>
          <w:snapToGrid w:val="0"/>
          <w:color w:val="000000"/>
          <w:spacing w:val="10"/>
          <w:sz w:val="24"/>
        </w:rPr>
        <w:t>等。</w:t>
      </w:r>
    </w:p>
    <w:p w14:paraId="58E3D141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端口数：指信号变压器里集成了端口通道数量，分别用</w:t>
      </w:r>
      <w:r>
        <w:rPr>
          <w:snapToGrid w:val="0"/>
          <w:color w:val="000000"/>
          <w:spacing w:val="10"/>
          <w:sz w:val="24"/>
        </w:rPr>
        <w:t>Single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Dual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Quad</w:t>
      </w:r>
      <w:r>
        <w:rPr>
          <w:snapToGrid w:val="0"/>
          <w:color w:val="000000"/>
          <w:spacing w:val="10"/>
          <w:sz w:val="24"/>
        </w:rPr>
        <w:t>等描述。</w:t>
      </w:r>
    </w:p>
    <w:p w14:paraId="36DF905E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单口磁环总数：采用单口</w:t>
      </w:r>
      <w:r>
        <w:rPr>
          <w:snapToGrid w:val="0"/>
          <w:color w:val="000000"/>
          <w:spacing w:val="10"/>
          <w:sz w:val="24"/>
        </w:rPr>
        <w:t>RX</w:t>
      </w:r>
      <w:r>
        <w:rPr>
          <w:snapToGrid w:val="0"/>
          <w:color w:val="000000"/>
          <w:spacing w:val="10"/>
          <w:sz w:val="24"/>
        </w:rPr>
        <w:t>和</w:t>
      </w:r>
      <w:r>
        <w:rPr>
          <w:snapToGrid w:val="0"/>
          <w:color w:val="000000"/>
          <w:spacing w:val="10"/>
          <w:sz w:val="24"/>
        </w:rPr>
        <w:t>TX</w:t>
      </w:r>
      <w:r>
        <w:rPr>
          <w:snapToGrid w:val="0"/>
          <w:color w:val="000000"/>
          <w:spacing w:val="10"/>
          <w:sz w:val="24"/>
        </w:rPr>
        <w:t>通道上所有的磁环数量，包括信号耦合变压器、共模扼流圈、自耦变压器等。</w:t>
      </w:r>
    </w:p>
    <w:p w14:paraId="39B23340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lastRenderedPageBreak/>
        <w:t>封装类型：</w:t>
      </w:r>
      <w:r>
        <w:rPr>
          <w:color w:val="000000"/>
          <w:spacing w:val="10"/>
          <w:kern w:val="0"/>
          <w:sz w:val="24"/>
        </w:rPr>
        <w:t>表示</w:t>
      </w:r>
      <w:r>
        <w:rPr>
          <w:snapToGrid w:val="0"/>
          <w:color w:val="000000"/>
          <w:spacing w:val="10"/>
          <w:sz w:val="24"/>
        </w:rPr>
        <w:t>变压器的生产工艺状态。用</w:t>
      </w:r>
      <w:r>
        <w:rPr>
          <w:snapToGrid w:val="0"/>
          <w:color w:val="000000"/>
          <w:spacing w:val="10"/>
          <w:sz w:val="24"/>
        </w:rPr>
        <w:t>“DIP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SMD”</w:t>
      </w:r>
      <w:r>
        <w:rPr>
          <w:snapToGrid w:val="0"/>
          <w:color w:val="000000"/>
          <w:spacing w:val="10"/>
          <w:sz w:val="24"/>
        </w:rPr>
        <w:t>来表示。</w:t>
      </w:r>
    </w:p>
    <w:p w14:paraId="0464F492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必要说明：必要时可说明供应商的型号及供应商名称，或其他重要信息。</w:t>
      </w:r>
    </w:p>
    <w:p w14:paraId="3007421B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85" w:author="WPS_1622815912" w:date="2022-06-14T09:44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r>
        <w:rPr>
          <w:snapToGrid w:val="0"/>
          <w:color w:val="000000"/>
          <w:spacing w:val="10"/>
          <w:kern w:val="0"/>
          <w:sz w:val="24"/>
        </w:rPr>
        <w:t>LAN-T|10/100BASE-TX|Single|4|DIP</w:t>
      </w:r>
      <w:r>
        <w:rPr>
          <w:snapToGrid w:val="0"/>
          <w:color w:val="000000"/>
          <w:spacing w:val="10"/>
          <w:sz w:val="24"/>
        </w:rPr>
        <w:t>|[</w:t>
      </w:r>
      <w:r>
        <w:rPr>
          <w:snapToGrid w:val="0"/>
          <w:color w:val="000000"/>
          <w:spacing w:val="10"/>
          <w:sz w:val="24"/>
        </w:rPr>
        <w:t>虚拟主物料</w:t>
      </w:r>
      <w:r>
        <w:rPr>
          <w:snapToGrid w:val="0"/>
          <w:color w:val="000000"/>
          <w:spacing w:val="10"/>
          <w:sz w:val="24"/>
        </w:rPr>
        <w:t>]</w:t>
      </w:r>
    </w:p>
    <w:p w14:paraId="217FE113" w14:textId="77777777" w:rsidR="003543AF" w:rsidRDefault="003543AF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</w:p>
    <w:p w14:paraId="41EA5285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 xml:space="preserve">3412 </w:t>
      </w:r>
      <w:r>
        <w:rPr>
          <w:rFonts w:hint="eastAsia"/>
          <w:b/>
          <w:snapToGrid w:val="0"/>
          <w:color w:val="000000"/>
          <w:spacing w:val="10"/>
          <w:sz w:val="24"/>
        </w:rPr>
        <w:t>高频变压器</w:t>
      </w:r>
      <w:r>
        <w:rPr>
          <w:snapToGrid w:val="0"/>
          <w:color w:val="000000"/>
          <w:spacing w:val="10"/>
          <w:sz w:val="24"/>
        </w:rPr>
        <w:t>(</w:t>
      </w:r>
      <w:r>
        <w:rPr>
          <w:rFonts w:hint="eastAsia"/>
          <w:snapToGrid w:val="0"/>
          <w:color w:val="000000"/>
          <w:spacing w:val="10"/>
          <w:sz w:val="24"/>
        </w:rPr>
        <w:t>主要指用于开关电源的高频脉冲功率变压器</w:t>
      </w:r>
      <w:r>
        <w:rPr>
          <w:snapToGrid w:val="0"/>
          <w:color w:val="000000"/>
          <w:spacing w:val="10"/>
          <w:sz w:val="24"/>
        </w:rPr>
        <w:t>)</w:t>
      </w:r>
    </w:p>
    <w:p w14:paraId="556C9022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686" w:author="WPS_1622815912" w:date="2022-06-14T09:4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hint="eastAsia"/>
          <w:b/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磁芯型号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首用机型及版本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封装类型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|[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]</w:t>
      </w:r>
    </w:p>
    <w:p w14:paraId="40E23DB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87" w:author="WPS_1622815912" w:date="2022-06-14T10:18:00Z"/>
          <w:color w:val="000000"/>
          <w:spacing w:val="10"/>
          <w:sz w:val="24"/>
          <w:u w:color="FFFFFF" w:themeColor="background1"/>
        </w:rPr>
      </w:pPr>
      <w:ins w:id="688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265AB3B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snapToGrid w:val="0"/>
          <w:color w:val="000000"/>
          <w:spacing w:val="10"/>
          <w:sz w:val="24"/>
        </w:rPr>
        <w:t>高频变压器</w:t>
      </w:r>
      <w:r>
        <w:rPr>
          <w:snapToGrid w:val="0"/>
          <w:color w:val="000000"/>
          <w:spacing w:val="10"/>
          <w:sz w:val="24"/>
        </w:rPr>
        <w:t>。</w:t>
      </w:r>
    </w:p>
    <w:p w14:paraId="5166E0E8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磁芯型号：磁芯的典型型号如</w:t>
      </w:r>
      <w:r>
        <w:rPr>
          <w:rFonts w:hint="eastAsia"/>
          <w:snapToGrid w:val="0"/>
          <w:color w:val="000000"/>
          <w:spacing w:val="10"/>
          <w:sz w:val="24"/>
        </w:rPr>
        <w:t>EP13</w:t>
      </w:r>
      <w:r>
        <w:rPr>
          <w:snapToGrid w:val="0"/>
          <w:color w:val="000000"/>
          <w:spacing w:val="10"/>
          <w:sz w:val="24"/>
        </w:rPr>
        <w:t>。</w:t>
      </w:r>
    </w:p>
    <w:p w14:paraId="72CF0263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首用机型及版本：该变压器首次使用的机型名称及版本号</w:t>
      </w:r>
      <w:r>
        <w:rPr>
          <w:snapToGrid w:val="0"/>
          <w:color w:val="000000"/>
          <w:spacing w:val="10"/>
          <w:sz w:val="24"/>
        </w:rPr>
        <w:t>。</w:t>
      </w:r>
    </w:p>
    <w:p w14:paraId="0A9B9591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封装类型：区分该物料是贴装还是插装器件，</w:t>
      </w:r>
      <w:r>
        <w:rPr>
          <w:rFonts w:hint="eastAsia"/>
          <w:snapToGrid w:val="0"/>
          <w:color w:val="000000"/>
          <w:spacing w:val="10"/>
          <w:sz w:val="24"/>
        </w:rPr>
        <w:t>DIP</w:t>
      </w:r>
      <w:r>
        <w:rPr>
          <w:rFonts w:hint="eastAsia"/>
          <w:snapToGrid w:val="0"/>
          <w:color w:val="000000"/>
          <w:spacing w:val="10"/>
          <w:sz w:val="24"/>
        </w:rPr>
        <w:t>代表插装，</w:t>
      </w:r>
      <w:r>
        <w:rPr>
          <w:rFonts w:hint="eastAsia"/>
          <w:snapToGrid w:val="0"/>
          <w:color w:val="000000"/>
          <w:spacing w:val="10"/>
          <w:sz w:val="24"/>
        </w:rPr>
        <w:t>SMD</w:t>
      </w:r>
      <w:r>
        <w:rPr>
          <w:rFonts w:hint="eastAsia"/>
          <w:snapToGrid w:val="0"/>
          <w:color w:val="000000"/>
          <w:spacing w:val="10"/>
          <w:sz w:val="24"/>
        </w:rPr>
        <w:t>代表贴装</w:t>
      </w:r>
      <w:r>
        <w:rPr>
          <w:snapToGrid w:val="0"/>
          <w:color w:val="000000"/>
          <w:spacing w:val="10"/>
          <w:sz w:val="24"/>
        </w:rPr>
        <w:t>。</w:t>
      </w:r>
    </w:p>
    <w:p w14:paraId="0DC58A0F" w14:textId="77777777" w:rsidR="003543AF" w:rsidRDefault="008D0C55">
      <w:pPr>
        <w:pStyle w:val="afd"/>
        <w:widowControl/>
        <w:numPr>
          <w:ilvl w:val="1"/>
          <w:numId w:val="2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必要说明：工程师认为重要的其它信息，如供应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商料号等</w:t>
      </w:r>
      <w:proofErr w:type="gramEnd"/>
      <w:r>
        <w:rPr>
          <w:snapToGrid w:val="0"/>
          <w:color w:val="000000"/>
          <w:spacing w:val="10"/>
          <w:sz w:val="24"/>
        </w:rPr>
        <w:t>。</w:t>
      </w:r>
    </w:p>
    <w:p w14:paraId="6E4E25A2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89" w:author="WPS_1622815912" w:date="2022-06-14T09:45:00Z">
        <w:r>
          <w:rPr>
            <w:rFonts w:hint="eastAsia"/>
            <w:snapToGrid w:val="0"/>
            <w:color w:val="000000"/>
            <w:spacing w:val="10"/>
            <w:sz w:val="24"/>
          </w:rPr>
          <w:t>SMD|</w:t>
        </w:r>
      </w:ins>
      <w:r>
        <w:rPr>
          <w:rFonts w:hint="eastAsia"/>
          <w:snapToGrid w:val="0"/>
          <w:color w:val="000000"/>
          <w:spacing w:val="10"/>
          <w:kern w:val="0"/>
          <w:sz w:val="24"/>
        </w:rPr>
        <w:t>高频变压器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|EP13|TC718REV1.0.0|SMD|[TMS521]</w:t>
      </w:r>
    </w:p>
    <w:p w14:paraId="47069CEE" w14:textId="77777777" w:rsidR="003543AF" w:rsidRDefault="003543AF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</w:p>
    <w:p w14:paraId="63BF31A6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 xml:space="preserve">3420 </w:t>
      </w:r>
      <w:r>
        <w:rPr>
          <w:b/>
          <w:bCs/>
          <w:snapToGrid w:val="0"/>
          <w:color w:val="000000"/>
          <w:spacing w:val="10"/>
          <w:sz w:val="24"/>
        </w:rPr>
        <w:t>共模</w:t>
      </w:r>
      <w:r>
        <w:rPr>
          <w:b/>
          <w:color w:val="000000"/>
          <w:spacing w:val="10"/>
          <w:sz w:val="24"/>
        </w:rPr>
        <w:t>线圈</w:t>
      </w:r>
    </w:p>
    <w:p w14:paraId="38E08951" w14:textId="77777777" w:rsidR="003543AF" w:rsidRDefault="008D0C55">
      <w:pPr>
        <w:spacing w:line="400" w:lineRule="exact"/>
        <w:ind w:firstLineChars="196" w:firstLine="511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690" w:author="WPS_1622815912" w:date="2022-06-14T09:4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厂家型号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阻抗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1900C45E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91" w:author="WPS_1622815912" w:date="2022-06-14T10:18:00Z"/>
          <w:color w:val="000000"/>
          <w:spacing w:val="10"/>
          <w:sz w:val="24"/>
          <w:u w:color="FFFFFF" w:themeColor="background1"/>
        </w:rPr>
      </w:pPr>
      <w:ins w:id="692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D79F8C1" w14:textId="77777777" w:rsidR="003543AF" w:rsidRDefault="008D0C55">
      <w:pPr>
        <w:pStyle w:val="afd"/>
        <w:widowControl/>
        <w:numPr>
          <w:ilvl w:val="1"/>
          <w:numId w:val="2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CM-</w:t>
      </w:r>
      <w:r>
        <w:rPr>
          <w:color w:val="000000"/>
          <w:spacing w:val="10"/>
          <w:kern w:val="0"/>
          <w:sz w:val="24"/>
        </w:rPr>
        <w:t>CHOKE</w:t>
      </w:r>
      <w:r>
        <w:rPr>
          <w:color w:val="000000"/>
          <w:spacing w:val="10"/>
          <w:sz w:val="24"/>
        </w:rPr>
        <w:t>，代表</w:t>
      </w:r>
      <w:r>
        <w:rPr>
          <w:color w:val="000000"/>
          <w:spacing w:val="10"/>
          <w:sz w:val="24"/>
        </w:rPr>
        <w:t>COMMON CHOKE</w:t>
      </w:r>
      <w:r>
        <w:rPr>
          <w:color w:val="000000"/>
          <w:spacing w:val="10"/>
          <w:sz w:val="24"/>
        </w:rPr>
        <w:t>。</w:t>
      </w:r>
    </w:p>
    <w:p w14:paraId="5B48DD34" w14:textId="77777777" w:rsidR="003543AF" w:rsidRDefault="008D0C55">
      <w:pPr>
        <w:pStyle w:val="afd"/>
        <w:widowControl/>
        <w:numPr>
          <w:ilvl w:val="1"/>
          <w:numId w:val="29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厂家型号：</w:t>
      </w:r>
      <w:r>
        <w:rPr>
          <w:color w:val="000000"/>
          <w:spacing w:val="10"/>
          <w:kern w:val="0"/>
          <w:sz w:val="24"/>
        </w:rPr>
        <w:t>供应</w:t>
      </w:r>
      <w:r>
        <w:rPr>
          <w:color w:val="000000"/>
          <w:spacing w:val="10"/>
          <w:sz w:val="24"/>
        </w:rPr>
        <w:t>商提供的厂家物料编号。</w:t>
      </w:r>
    </w:p>
    <w:p w14:paraId="155AEC9C" w14:textId="77777777" w:rsidR="003543AF" w:rsidRDefault="008D0C55">
      <w:pPr>
        <w:pStyle w:val="afd"/>
        <w:widowControl/>
        <w:numPr>
          <w:ilvl w:val="1"/>
          <w:numId w:val="29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阻抗：</w:t>
      </w:r>
      <w:r>
        <w:rPr>
          <w:color w:val="000000"/>
          <w:spacing w:val="10"/>
          <w:sz w:val="24"/>
        </w:rPr>
        <w:t>100MHz</w:t>
      </w:r>
      <w:r>
        <w:rPr>
          <w:color w:val="000000"/>
          <w:spacing w:val="10"/>
          <w:sz w:val="24"/>
        </w:rPr>
        <w:t>标称频率下的阻抗，</w:t>
      </w:r>
      <w:r>
        <w:rPr>
          <w:snapToGrid w:val="0"/>
          <w:color w:val="000000"/>
          <w:spacing w:val="10"/>
          <w:sz w:val="24"/>
        </w:rPr>
        <w:t>单位是欧姆，</w:t>
      </w:r>
      <w:r>
        <w:rPr>
          <w:color w:val="000000"/>
          <w:spacing w:val="10"/>
          <w:sz w:val="24"/>
        </w:rPr>
        <w:t>但为了输入的方便则将</w:t>
      </w:r>
      <w:proofErr w:type="gramStart"/>
      <w:r>
        <w:rPr>
          <w:color w:val="000000"/>
          <w:spacing w:val="10"/>
          <w:sz w:val="24"/>
        </w:rPr>
        <w:t>欧姆用</w:t>
      </w:r>
      <w:proofErr w:type="gramEnd"/>
      <w:r>
        <w:rPr>
          <w:color w:val="000000"/>
          <w:spacing w:val="10"/>
          <w:sz w:val="24"/>
        </w:rPr>
        <w:t>“R”</w:t>
      </w:r>
      <w:r>
        <w:rPr>
          <w:color w:val="000000"/>
          <w:spacing w:val="10"/>
          <w:sz w:val="24"/>
        </w:rPr>
        <w:t>来表示。</w:t>
      </w:r>
    </w:p>
    <w:p w14:paraId="5C33D28B" w14:textId="77777777" w:rsidR="003543AF" w:rsidRDefault="008D0C55">
      <w:pPr>
        <w:pStyle w:val="afd"/>
        <w:widowControl/>
        <w:numPr>
          <w:ilvl w:val="1"/>
          <w:numId w:val="2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封装：元件的封装尺寸，用长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宽等形式表示。</w:t>
      </w:r>
    </w:p>
    <w:p w14:paraId="4B210F56" w14:textId="77777777" w:rsidR="003543AF" w:rsidRDefault="008D0C55">
      <w:pPr>
        <w:spacing w:beforeLines="25" w:before="78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693" w:author="WPS_1622815912" w:date="2022-06-14T09:47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CM-CHOKE|DLW21SN900SQ2|90R|2*1.2mm</w:t>
      </w:r>
    </w:p>
    <w:p w14:paraId="4E564536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35</w:t>
      </w:r>
      <w:r>
        <w:rPr>
          <w:rFonts w:asciiTheme="majorEastAsia" w:eastAsiaTheme="majorEastAsia" w:hAnsiTheme="majorEastAsia" w:hint="eastAsia"/>
          <w:sz w:val="28"/>
          <w:szCs w:val="28"/>
        </w:rPr>
        <w:t>大类：晶体管/二极管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701"/>
        <w:gridCol w:w="3402"/>
      </w:tblGrid>
      <w:tr w:rsidR="003543AF" w14:paraId="72CBED30" w14:textId="77777777">
        <w:trPr>
          <w:jc w:val="center"/>
        </w:trPr>
        <w:tc>
          <w:tcPr>
            <w:tcW w:w="3539" w:type="dxa"/>
            <w:gridSpan w:val="2"/>
          </w:tcPr>
          <w:p w14:paraId="5EAA02D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5103" w:type="dxa"/>
            <w:gridSpan w:val="2"/>
          </w:tcPr>
          <w:p w14:paraId="3B3B738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06BF2CD3" w14:textId="77777777">
        <w:trPr>
          <w:jc w:val="center"/>
        </w:trPr>
        <w:tc>
          <w:tcPr>
            <w:tcW w:w="1413" w:type="dxa"/>
          </w:tcPr>
          <w:p w14:paraId="145740E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126" w:type="dxa"/>
          </w:tcPr>
          <w:p w14:paraId="7261982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251655B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3402" w:type="dxa"/>
          </w:tcPr>
          <w:p w14:paraId="64E3805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07DA36C1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p w14:paraId="6F275C5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540F411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晶体管/二极管</w:t>
            </w:r>
          </w:p>
        </w:tc>
        <w:tc>
          <w:tcPr>
            <w:tcW w:w="1701" w:type="dxa"/>
          </w:tcPr>
          <w:p w14:paraId="6840D90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1AD210C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贴片整流二极管</w:t>
            </w:r>
          </w:p>
        </w:tc>
      </w:tr>
      <w:tr w:rsidR="003543AF" w14:paraId="34FFD51E" w14:textId="77777777">
        <w:trPr>
          <w:jc w:val="center"/>
        </w:trPr>
        <w:tc>
          <w:tcPr>
            <w:tcW w:w="1413" w:type="dxa"/>
            <w:vMerge/>
          </w:tcPr>
          <w:p w14:paraId="59732DC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2B016D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681C8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3D1A4CC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贴片肖</w:t>
            </w:r>
            <w:proofErr w:type="gramStart"/>
            <w:r>
              <w:rPr>
                <w:rFonts w:ascii="宋体" w:hAnsi="宋体" w:hint="eastAsia"/>
                <w:b w:val="0"/>
                <w:sz w:val="24"/>
                <w:szCs w:val="24"/>
              </w:rPr>
              <w:t>特</w:t>
            </w:r>
            <w:proofErr w:type="gramEnd"/>
            <w:r>
              <w:rPr>
                <w:rFonts w:ascii="宋体" w:hAnsi="宋体" w:hint="eastAsia"/>
                <w:b w:val="0"/>
                <w:sz w:val="24"/>
                <w:szCs w:val="24"/>
              </w:rPr>
              <w:t>基二极管</w:t>
            </w:r>
          </w:p>
        </w:tc>
      </w:tr>
      <w:tr w:rsidR="003543AF" w14:paraId="2F8B66F7" w14:textId="77777777">
        <w:trPr>
          <w:jc w:val="center"/>
        </w:trPr>
        <w:tc>
          <w:tcPr>
            <w:tcW w:w="1413" w:type="dxa"/>
            <w:vMerge/>
          </w:tcPr>
          <w:p w14:paraId="559FB88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B775B6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FA4D0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0969812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贴片开关二极管</w:t>
            </w:r>
          </w:p>
        </w:tc>
      </w:tr>
      <w:tr w:rsidR="003543AF" w14:paraId="6E9B3682" w14:textId="77777777">
        <w:trPr>
          <w:jc w:val="center"/>
        </w:trPr>
        <w:tc>
          <w:tcPr>
            <w:tcW w:w="1413" w:type="dxa"/>
            <w:vMerge/>
          </w:tcPr>
          <w:p w14:paraId="11F9F05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3C87096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81C5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04</w:t>
            </w:r>
          </w:p>
        </w:tc>
        <w:tc>
          <w:tcPr>
            <w:tcW w:w="3402" w:type="dxa"/>
          </w:tcPr>
          <w:p w14:paraId="4482F26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贴片稳压二极管</w:t>
            </w:r>
          </w:p>
        </w:tc>
      </w:tr>
      <w:tr w:rsidR="003543AF" w14:paraId="255C898A" w14:textId="77777777">
        <w:trPr>
          <w:jc w:val="center"/>
        </w:trPr>
        <w:tc>
          <w:tcPr>
            <w:tcW w:w="1413" w:type="dxa"/>
            <w:vMerge/>
          </w:tcPr>
          <w:p w14:paraId="5386FD2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CABB38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13893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05</w:t>
            </w:r>
          </w:p>
        </w:tc>
        <w:tc>
          <w:tcPr>
            <w:tcW w:w="3402" w:type="dxa"/>
          </w:tcPr>
          <w:p w14:paraId="2283623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贴片发光二极管</w:t>
            </w:r>
          </w:p>
        </w:tc>
      </w:tr>
      <w:tr w:rsidR="003543AF" w14:paraId="2E9C3C10" w14:textId="77777777">
        <w:trPr>
          <w:jc w:val="center"/>
        </w:trPr>
        <w:tc>
          <w:tcPr>
            <w:tcW w:w="1413" w:type="dxa"/>
            <w:vMerge/>
          </w:tcPr>
          <w:p w14:paraId="6A1542A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CAA0FF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33BC7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06</w:t>
            </w:r>
          </w:p>
        </w:tc>
        <w:tc>
          <w:tcPr>
            <w:tcW w:w="3402" w:type="dxa"/>
          </w:tcPr>
          <w:p w14:paraId="62D2087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插件稳压二极管</w:t>
            </w:r>
          </w:p>
        </w:tc>
      </w:tr>
      <w:tr w:rsidR="003543AF" w14:paraId="462F88A7" w14:textId="77777777">
        <w:trPr>
          <w:jc w:val="center"/>
        </w:trPr>
        <w:tc>
          <w:tcPr>
            <w:tcW w:w="1413" w:type="dxa"/>
            <w:vMerge/>
          </w:tcPr>
          <w:p w14:paraId="3AB9027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69F473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7D1D7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07</w:t>
            </w:r>
          </w:p>
        </w:tc>
        <w:tc>
          <w:tcPr>
            <w:tcW w:w="3402" w:type="dxa"/>
          </w:tcPr>
          <w:p w14:paraId="65DF64E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插件发光二极管</w:t>
            </w:r>
          </w:p>
        </w:tc>
      </w:tr>
      <w:tr w:rsidR="003543AF" w14:paraId="6B35EEBE" w14:textId="77777777">
        <w:trPr>
          <w:jc w:val="center"/>
        </w:trPr>
        <w:tc>
          <w:tcPr>
            <w:tcW w:w="1413" w:type="dxa"/>
            <w:vMerge/>
          </w:tcPr>
          <w:p w14:paraId="289A3D1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027888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AE959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0FAC975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三极管</w:t>
            </w:r>
          </w:p>
        </w:tc>
      </w:tr>
      <w:tr w:rsidR="003543AF" w14:paraId="49AE244C" w14:textId="77777777">
        <w:trPr>
          <w:jc w:val="center"/>
        </w:trPr>
        <w:tc>
          <w:tcPr>
            <w:tcW w:w="1413" w:type="dxa"/>
            <w:vMerge/>
          </w:tcPr>
          <w:p w14:paraId="0F14D39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D05A59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AF518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7CD670B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场效应管</w:t>
            </w:r>
          </w:p>
        </w:tc>
      </w:tr>
      <w:tr w:rsidR="003543AF" w14:paraId="1747A42B" w14:textId="77777777">
        <w:trPr>
          <w:jc w:val="center"/>
        </w:trPr>
        <w:tc>
          <w:tcPr>
            <w:tcW w:w="1413" w:type="dxa"/>
            <w:vMerge/>
          </w:tcPr>
          <w:p w14:paraId="38B343F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04311B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0BF2D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3D70465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 w:val="0"/>
                <w:sz w:val="24"/>
                <w:szCs w:val="24"/>
              </w:rPr>
              <w:t>整流桥堆</w:t>
            </w:r>
            <w:proofErr w:type="gramEnd"/>
          </w:p>
        </w:tc>
      </w:tr>
      <w:tr w:rsidR="003543AF" w14:paraId="50AE9C41" w14:textId="77777777">
        <w:trPr>
          <w:jc w:val="center"/>
        </w:trPr>
        <w:tc>
          <w:tcPr>
            <w:tcW w:w="1413" w:type="dxa"/>
            <w:vMerge/>
          </w:tcPr>
          <w:p w14:paraId="3271C55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1AB50A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42C2A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6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0033722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可控硅</w:t>
            </w:r>
          </w:p>
        </w:tc>
      </w:tr>
      <w:tr w:rsidR="003543AF" w14:paraId="34640147" w14:textId="77777777">
        <w:trPr>
          <w:jc w:val="center"/>
        </w:trPr>
        <w:tc>
          <w:tcPr>
            <w:tcW w:w="1413" w:type="dxa"/>
            <w:vMerge/>
          </w:tcPr>
          <w:p w14:paraId="55AD46E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385D33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5103" w:type="dxa"/>
            <w:gridSpan w:val="2"/>
          </w:tcPr>
          <w:p w14:paraId="7006151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09～29，3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～4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，5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～5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，6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7B91C640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3501</w:t>
      </w:r>
      <w:r>
        <w:rPr>
          <w:b/>
          <w:snapToGrid w:val="0"/>
          <w:color w:val="000000"/>
          <w:spacing w:val="10"/>
          <w:sz w:val="24"/>
        </w:rPr>
        <w:t>：贴片</w:t>
      </w:r>
      <w:r>
        <w:rPr>
          <w:b/>
          <w:color w:val="000000"/>
          <w:spacing w:val="10"/>
          <w:sz w:val="24"/>
        </w:rPr>
        <w:t>整流二极管</w:t>
      </w:r>
    </w:p>
    <w:p w14:paraId="226F6DB4" w14:textId="77777777" w:rsidR="003543AF" w:rsidRDefault="008D0C55">
      <w:pPr>
        <w:spacing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694" w:author="WPS_1622815912" w:date="2022-06-14T09:4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spellStart"/>
      <w:r>
        <w:rPr>
          <w:b/>
          <w:snapToGrid w:val="0"/>
          <w:color w:val="000000"/>
          <w:spacing w:val="10"/>
          <w:sz w:val="24"/>
        </w:rPr>
        <w:t>CDiode</w:t>
      </w:r>
      <w:proofErr w:type="spell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通用型号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最高反向电压</w:t>
      </w:r>
      <w:r>
        <w:rPr>
          <w:b/>
          <w:snapToGrid w:val="0"/>
          <w:color w:val="000000"/>
          <w:spacing w:val="10"/>
          <w:sz w:val="24"/>
        </w:rPr>
        <w:t>/</w:t>
      </w:r>
      <w:r>
        <w:rPr>
          <w:b/>
          <w:snapToGrid w:val="0"/>
          <w:color w:val="000000"/>
          <w:spacing w:val="10"/>
          <w:sz w:val="24"/>
        </w:rPr>
        <w:t>正向电流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封装类型</w:t>
      </w:r>
      <w:r>
        <w:rPr>
          <w:b/>
          <w:snapToGrid w:val="0"/>
          <w:color w:val="000000"/>
          <w:spacing w:val="10"/>
          <w:sz w:val="24"/>
        </w:rPr>
        <w:t>|[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27D04DF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95" w:author="WPS_1622815912" w:date="2022-06-14T10:18:00Z"/>
          <w:color w:val="000000"/>
          <w:spacing w:val="10"/>
          <w:sz w:val="24"/>
          <w:u w:color="FFFFFF" w:themeColor="background1"/>
        </w:rPr>
      </w:pPr>
      <w:ins w:id="696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7D4B995A" w14:textId="77777777" w:rsidR="003543AF" w:rsidRDefault="008D0C55">
      <w:pPr>
        <w:pStyle w:val="afd"/>
        <w:widowControl/>
        <w:numPr>
          <w:ilvl w:val="1"/>
          <w:numId w:val="3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通用型号：</w:t>
      </w:r>
      <w:r>
        <w:rPr>
          <w:color w:val="000000"/>
          <w:spacing w:val="10"/>
          <w:kern w:val="0"/>
          <w:sz w:val="24"/>
        </w:rPr>
        <w:t>行业</w:t>
      </w:r>
      <w:r>
        <w:rPr>
          <w:color w:val="000000"/>
          <w:spacing w:val="10"/>
          <w:sz w:val="24"/>
        </w:rPr>
        <w:t>上的通用叫法，如</w:t>
      </w:r>
      <w:r>
        <w:rPr>
          <w:color w:val="000000"/>
          <w:spacing w:val="10"/>
          <w:sz w:val="24"/>
        </w:rPr>
        <w:t>1N4004</w:t>
      </w:r>
      <w:r>
        <w:rPr>
          <w:color w:val="000000"/>
          <w:spacing w:val="10"/>
          <w:sz w:val="24"/>
        </w:rPr>
        <w:t>。</w:t>
      </w:r>
    </w:p>
    <w:p w14:paraId="5846FA5E" w14:textId="77777777" w:rsidR="003543AF" w:rsidRDefault="008D0C55">
      <w:pPr>
        <w:pStyle w:val="afd"/>
        <w:widowControl/>
        <w:numPr>
          <w:ilvl w:val="1"/>
          <w:numId w:val="3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最高反向电压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正向电流：二极管</w:t>
      </w:r>
      <w:proofErr w:type="gramStart"/>
      <w:r>
        <w:rPr>
          <w:color w:val="000000"/>
          <w:spacing w:val="10"/>
          <w:sz w:val="24"/>
        </w:rPr>
        <w:t>反向时</w:t>
      </w:r>
      <w:proofErr w:type="gramEnd"/>
      <w:r>
        <w:rPr>
          <w:color w:val="000000"/>
          <w:spacing w:val="10"/>
          <w:sz w:val="24"/>
        </w:rPr>
        <w:t>最高可承受电压及正向导通时的允许最大电流。电压单位为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，电流单位用</w:t>
      </w:r>
      <w:r>
        <w:rPr>
          <w:color w:val="000000"/>
          <w:spacing w:val="10"/>
          <w:sz w:val="24"/>
        </w:rPr>
        <w:t>mA</w:t>
      </w:r>
      <w:r>
        <w:rPr>
          <w:color w:val="000000"/>
          <w:spacing w:val="10"/>
          <w:sz w:val="24"/>
        </w:rPr>
        <w:t>或者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。如</w:t>
      </w:r>
      <w:r>
        <w:rPr>
          <w:color w:val="000000"/>
          <w:spacing w:val="10"/>
          <w:sz w:val="24"/>
        </w:rPr>
        <w:t>400V/1A</w:t>
      </w:r>
      <w:r>
        <w:rPr>
          <w:color w:val="000000"/>
          <w:spacing w:val="10"/>
          <w:sz w:val="24"/>
        </w:rPr>
        <w:t>。</w:t>
      </w:r>
    </w:p>
    <w:p w14:paraId="35FFDEE9" w14:textId="77777777" w:rsidR="003543AF" w:rsidRDefault="008D0C55">
      <w:pPr>
        <w:pStyle w:val="afd"/>
        <w:widowControl/>
        <w:numPr>
          <w:ilvl w:val="1"/>
          <w:numId w:val="30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</w:t>
      </w:r>
      <w:r>
        <w:rPr>
          <w:color w:val="000000"/>
          <w:spacing w:val="10"/>
          <w:kern w:val="0"/>
          <w:sz w:val="24"/>
        </w:rPr>
        <w:t>元件</w:t>
      </w:r>
      <w:r>
        <w:rPr>
          <w:color w:val="000000"/>
          <w:spacing w:val="10"/>
          <w:sz w:val="24"/>
        </w:rPr>
        <w:t>的封装形式。</w:t>
      </w:r>
    </w:p>
    <w:p w14:paraId="341766AA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697" w:author="WPS_1622815912" w:date="2022-06-14T09:47:00Z">
        <w:r>
          <w:rPr>
            <w:rFonts w:hint="eastAsia"/>
            <w:snapToGrid w:val="0"/>
            <w:color w:val="000000"/>
            <w:spacing w:val="10"/>
            <w:sz w:val="24"/>
          </w:rPr>
          <w:t>SMD|</w:t>
        </w:r>
      </w:ins>
      <w:r>
        <w:rPr>
          <w:snapToGrid w:val="0"/>
          <w:color w:val="000000"/>
          <w:spacing w:val="10"/>
          <w:sz w:val="24"/>
        </w:rPr>
        <w:t>CDiode|M4|400V/1A|DL-35</w:t>
      </w:r>
    </w:p>
    <w:p w14:paraId="00CA4F52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3502</w:t>
      </w:r>
      <w:r>
        <w:rPr>
          <w:b/>
          <w:snapToGrid w:val="0"/>
          <w:color w:val="000000"/>
          <w:spacing w:val="10"/>
          <w:sz w:val="24"/>
        </w:rPr>
        <w:t>：贴片肖</w:t>
      </w:r>
      <w:proofErr w:type="gramStart"/>
      <w:r>
        <w:rPr>
          <w:b/>
          <w:snapToGrid w:val="0"/>
          <w:color w:val="000000"/>
          <w:spacing w:val="10"/>
          <w:sz w:val="24"/>
        </w:rPr>
        <w:t>特</w:t>
      </w:r>
      <w:proofErr w:type="gramEnd"/>
      <w:r>
        <w:rPr>
          <w:b/>
          <w:snapToGrid w:val="0"/>
          <w:color w:val="000000"/>
          <w:spacing w:val="10"/>
          <w:sz w:val="24"/>
        </w:rPr>
        <w:t>基二极管</w:t>
      </w:r>
    </w:p>
    <w:p w14:paraId="6C519BCF" w14:textId="77777777" w:rsidR="003543AF" w:rsidRDefault="008D0C55">
      <w:pPr>
        <w:spacing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698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spellStart"/>
      <w:r>
        <w:rPr>
          <w:b/>
          <w:snapToGrid w:val="0"/>
          <w:color w:val="000000"/>
          <w:spacing w:val="10"/>
          <w:sz w:val="24"/>
        </w:rPr>
        <w:t>SBDiode</w:t>
      </w:r>
      <w:proofErr w:type="spell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通用型号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最高反向电压</w:t>
      </w:r>
      <w:r>
        <w:rPr>
          <w:b/>
          <w:snapToGrid w:val="0"/>
          <w:color w:val="000000"/>
          <w:spacing w:val="10"/>
          <w:sz w:val="24"/>
        </w:rPr>
        <w:t>/</w:t>
      </w:r>
      <w:r>
        <w:rPr>
          <w:b/>
          <w:snapToGrid w:val="0"/>
          <w:color w:val="000000"/>
          <w:spacing w:val="10"/>
          <w:sz w:val="24"/>
        </w:rPr>
        <w:t>正向电流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内部结构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封装类型</w:t>
      </w:r>
      <w:r>
        <w:rPr>
          <w:b/>
          <w:snapToGrid w:val="0"/>
          <w:color w:val="000000"/>
          <w:spacing w:val="10"/>
          <w:sz w:val="24"/>
        </w:rPr>
        <w:t>|[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11D335A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699" w:author="WPS_1622815912" w:date="2022-06-14T10:18:00Z"/>
          <w:color w:val="000000"/>
          <w:spacing w:val="10"/>
          <w:sz w:val="24"/>
          <w:u w:color="FFFFFF" w:themeColor="background1"/>
        </w:rPr>
      </w:pPr>
      <w:ins w:id="700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EBF45BA" w14:textId="77777777" w:rsidR="003543AF" w:rsidRDefault="008D0C55">
      <w:pPr>
        <w:pStyle w:val="afd"/>
        <w:widowControl/>
        <w:numPr>
          <w:ilvl w:val="1"/>
          <w:numId w:val="3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通用型号：</w:t>
      </w:r>
      <w:r>
        <w:rPr>
          <w:color w:val="000000"/>
          <w:spacing w:val="10"/>
          <w:kern w:val="0"/>
          <w:sz w:val="24"/>
        </w:rPr>
        <w:t>行业</w:t>
      </w:r>
      <w:r>
        <w:rPr>
          <w:color w:val="000000"/>
          <w:spacing w:val="10"/>
          <w:sz w:val="24"/>
        </w:rPr>
        <w:t>上的通用叫法，如</w:t>
      </w:r>
      <w:r>
        <w:rPr>
          <w:color w:val="000000"/>
          <w:spacing w:val="10"/>
          <w:sz w:val="24"/>
        </w:rPr>
        <w:t>SS14</w:t>
      </w:r>
      <w:r>
        <w:rPr>
          <w:color w:val="000000"/>
          <w:spacing w:val="10"/>
          <w:sz w:val="24"/>
        </w:rPr>
        <w:t>。</w:t>
      </w:r>
    </w:p>
    <w:p w14:paraId="3AE2D187" w14:textId="77777777" w:rsidR="003543AF" w:rsidRDefault="008D0C55">
      <w:pPr>
        <w:pStyle w:val="afd"/>
        <w:widowControl/>
        <w:numPr>
          <w:ilvl w:val="1"/>
          <w:numId w:val="3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最高反向电压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正向电流：二极管</w:t>
      </w:r>
      <w:proofErr w:type="gramStart"/>
      <w:r>
        <w:rPr>
          <w:color w:val="000000"/>
          <w:spacing w:val="10"/>
          <w:sz w:val="24"/>
        </w:rPr>
        <w:t>反向时</w:t>
      </w:r>
      <w:proofErr w:type="gramEnd"/>
      <w:r>
        <w:rPr>
          <w:color w:val="000000"/>
          <w:spacing w:val="10"/>
          <w:sz w:val="24"/>
        </w:rPr>
        <w:t>最高可承受电压及正向导通时的允许最大电流。电压单位为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，电流单位用</w:t>
      </w:r>
      <w:r>
        <w:rPr>
          <w:color w:val="000000"/>
          <w:spacing w:val="10"/>
          <w:sz w:val="24"/>
        </w:rPr>
        <w:t>mA</w:t>
      </w:r>
      <w:r>
        <w:rPr>
          <w:color w:val="000000"/>
          <w:spacing w:val="10"/>
          <w:sz w:val="24"/>
        </w:rPr>
        <w:t>或者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。如</w:t>
      </w:r>
      <w:r>
        <w:rPr>
          <w:color w:val="000000"/>
          <w:spacing w:val="10"/>
          <w:sz w:val="24"/>
        </w:rPr>
        <w:t>40V/1A</w:t>
      </w:r>
      <w:r>
        <w:rPr>
          <w:color w:val="000000"/>
          <w:spacing w:val="10"/>
          <w:sz w:val="24"/>
        </w:rPr>
        <w:t>。</w:t>
      </w:r>
    </w:p>
    <w:p w14:paraId="2A8D03AF" w14:textId="77777777" w:rsidR="003543AF" w:rsidRDefault="008D0C55">
      <w:pPr>
        <w:pStyle w:val="afd"/>
        <w:widowControl/>
        <w:numPr>
          <w:ilvl w:val="1"/>
          <w:numId w:val="3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内部结构：</w:t>
      </w:r>
      <w:r>
        <w:rPr>
          <w:color w:val="000000"/>
          <w:spacing w:val="10"/>
          <w:kern w:val="0"/>
          <w:sz w:val="24"/>
        </w:rPr>
        <w:t>包括</w:t>
      </w:r>
      <w:r>
        <w:rPr>
          <w:color w:val="000000"/>
          <w:spacing w:val="10"/>
          <w:sz w:val="24"/>
        </w:rPr>
        <w:t>单管、对</w:t>
      </w:r>
      <w:proofErr w:type="gramStart"/>
      <w:r>
        <w:rPr>
          <w:color w:val="000000"/>
          <w:spacing w:val="10"/>
          <w:sz w:val="24"/>
        </w:rPr>
        <w:t>管共阴</w:t>
      </w:r>
      <w:proofErr w:type="gramEnd"/>
      <w:r>
        <w:rPr>
          <w:color w:val="000000"/>
          <w:spacing w:val="10"/>
          <w:sz w:val="24"/>
        </w:rPr>
        <w:t>、对</w:t>
      </w:r>
      <w:proofErr w:type="gramStart"/>
      <w:r>
        <w:rPr>
          <w:color w:val="000000"/>
          <w:spacing w:val="10"/>
          <w:sz w:val="24"/>
        </w:rPr>
        <w:t>管共阳</w:t>
      </w:r>
      <w:proofErr w:type="gramEnd"/>
      <w:r>
        <w:rPr>
          <w:color w:val="000000"/>
          <w:spacing w:val="10"/>
          <w:sz w:val="24"/>
        </w:rPr>
        <w:t>、对管串联、三管等方式。</w:t>
      </w:r>
    </w:p>
    <w:p w14:paraId="7ED309AB" w14:textId="77777777" w:rsidR="003543AF" w:rsidRDefault="008D0C55">
      <w:pPr>
        <w:pStyle w:val="afd"/>
        <w:widowControl/>
        <w:numPr>
          <w:ilvl w:val="1"/>
          <w:numId w:val="3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封装类型：元件的封装形式。</w:t>
      </w:r>
    </w:p>
    <w:p w14:paraId="0126CEB3" w14:textId="77777777" w:rsidR="003543AF" w:rsidRDefault="008D0C55">
      <w:pPr>
        <w:spacing w:beforeLines="25" w:before="78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701" w:author="WPS_1622815912" w:date="2022-06-14T09:48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SBDiode|SS14|40V/1A|</w:t>
      </w:r>
      <w:r>
        <w:rPr>
          <w:color w:val="000000"/>
          <w:spacing w:val="10"/>
          <w:sz w:val="24"/>
        </w:rPr>
        <w:t>单管</w:t>
      </w:r>
      <w:r>
        <w:rPr>
          <w:color w:val="000000"/>
          <w:spacing w:val="10"/>
          <w:sz w:val="24"/>
        </w:rPr>
        <w:t>|DO-214AC</w:t>
      </w:r>
    </w:p>
    <w:p w14:paraId="48D459F5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350</w:t>
      </w:r>
      <w:r>
        <w:rPr>
          <w:rFonts w:hint="eastAsia"/>
          <w:b/>
          <w:snapToGrid w:val="0"/>
          <w:color w:val="000000"/>
          <w:spacing w:val="10"/>
          <w:sz w:val="24"/>
        </w:rPr>
        <w:t>3</w:t>
      </w:r>
      <w:r>
        <w:rPr>
          <w:b/>
          <w:snapToGrid w:val="0"/>
          <w:color w:val="000000"/>
          <w:spacing w:val="10"/>
          <w:sz w:val="24"/>
        </w:rPr>
        <w:t>：贴片</w:t>
      </w:r>
      <w:r>
        <w:rPr>
          <w:b/>
          <w:color w:val="000000"/>
          <w:spacing w:val="10"/>
          <w:sz w:val="24"/>
        </w:rPr>
        <w:t>开关二极管</w:t>
      </w:r>
    </w:p>
    <w:p w14:paraId="158BD6F0" w14:textId="77777777" w:rsidR="003543AF" w:rsidRDefault="008D0C55">
      <w:pPr>
        <w:spacing w:line="400" w:lineRule="exact"/>
        <w:ind w:firstLineChars="196" w:firstLine="511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702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spellStart"/>
      <w:r>
        <w:rPr>
          <w:b/>
          <w:snapToGrid w:val="0"/>
          <w:color w:val="000000"/>
          <w:spacing w:val="10"/>
          <w:sz w:val="24"/>
        </w:rPr>
        <w:t>SDiode</w:t>
      </w:r>
      <w:proofErr w:type="spell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通用型号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最高反向电压</w:t>
      </w:r>
      <w:r>
        <w:rPr>
          <w:b/>
          <w:snapToGrid w:val="0"/>
          <w:color w:val="000000"/>
          <w:spacing w:val="10"/>
          <w:sz w:val="24"/>
        </w:rPr>
        <w:t>/</w:t>
      </w:r>
      <w:r>
        <w:rPr>
          <w:b/>
          <w:snapToGrid w:val="0"/>
          <w:color w:val="000000"/>
          <w:spacing w:val="10"/>
          <w:sz w:val="24"/>
        </w:rPr>
        <w:t>正向电流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封装类型</w:t>
      </w:r>
      <w:r>
        <w:rPr>
          <w:b/>
          <w:snapToGrid w:val="0"/>
          <w:color w:val="000000"/>
          <w:spacing w:val="10"/>
          <w:sz w:val="24"/>
        </w:rPr>
        <w:t>|[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30C16657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03" w:author="WPS_1622815912" w:date="2022-06-14T10:18:00Z"/>
          <w:color w:val="000000"/>
          <w:spacing w:val="10"/>
          <w:sz w:val="24"/>
          <w:u w:color="FFFFFF" w:themeColor="background1"/>
        </w:rPr>
      </w:pPr>
      <w:ins w:id="704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67FF771" w14:textId="77777777" w:rsidR="003543AF" w:rsidRDefault="008D0C55">
      <w:pPr>
        <w:pStyle w:val="afd"/>
        <w:widowControl/>
        <w:numPr>
          <w:ilvl w:val="1"/>
          <w:numId w:val="3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通用型号：行业上的通用叫法，如</w:t>
      </w:r>
      <w:r>
        <w:rPr>
          <w:color w:val="000000"/>
          <w:spacing w:val="10"/>
          <w:sz w:val="24"/>
        </w:rPr>
        <w:t>BAV23S</w:t>
      </w:r>
      <w:r>
        <w:rPr>
          <w:color w:val="000000"/>
          <w:spacing w:val="10"/>
          <w:sz w:val="24"/>
        </w:rPr>
        <w:t>。</w:t>
      </w:r>
    </w:p>
    <w:p w14:paraId="764469BD" w14:textId="77777777" w:rsidR="003543AF" w:rsidRDefault="008D0C55">
      <w:pPr>
        <w:pStyle w:val="afd"/>
        <w:widowControl/>
        <w:numPr>
          <w:ilvl w:val="1"/>
          <w:numId w:val="3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最高反向电压</w:t>
      </w:r>
      <w:r>
        <w:rPr>
          <w:color w:val="000000"/>
          <w:spacing w:val="10"/>
          <w:sz w:val="24"/>
        </w:rPr>
        <w:t>/</w:t>
      </w:r>
      <w:r>
        <w:rPr>
          <w:color w:val="000000"/>
          <w:spacing w:val="10"/>
          <w:kern w:val="0"/>
          <w:sz w:val="24"/>
        </w:rPr>
        <w:t>正向电流</w:t>
      </w:r>
      <w:r>
        <w:rPr>
          <w:color w:val="000000"/>
          <w:spacing w:val="10"/>
          <w:sz w:val="24"/>
        </w:rPr>
        <w:t>：二极管</w:t>
      </w:r>
      <w:proofErr w:type="gramStart"/>
      <w:r>
        <w:rPr>
          <w:color w:val="000000"/>
          <w:spacing w:val="10"/>
          <w:sz w:val="24"/>
        </w:rPr>
        <w:t>反向时</w:t>
      </w:r>
      <w:proofErr w:type="gramEnd"/>
      <w:r>
        <w:rPr>
          <w:color w:val="000000"/>
          <w:spacing w:val="10"/>
          <w:sz w:val="24"/>
        </w:rPr>
        <w:t>最高可承受电压及正向导通时的允许最大电</w:t>
      </w:r>
      <w:r>
        <w:rPr>
          <w:color w:val="000000"/>
          <w:spacing w:val="10"/>
          <w:sz w:val="24"/>
        </w:rPr>
        <w:t xml:space="preserve">    </w:t>
      </w:r>
      <w:r>
        <w:rPr>
          <w:color w:val="000000"/>
          <w:spacing w:val="10"/>
          <w:sz w:val="24"/>
        </w:rPr>
        <w:t>流。电压单位为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，电流单位用</w:t>
      </w:r>
      <w:r>
        <w:rPr>
          <w:color w:val="000000"/>
          <w:spacing w:val="10"/>
          <w:sz w:val="24"/>
        </w:rPr>
        <w:t>mA</w:t>
      </w:r>
      <w:r>
        <w:rPr>
          <w:color w:val="000000"/>
          <w:spacing w:val="10"/>
          <w:sz w:val="24"/>
        </w:rPr>
        <w:t>或者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。</w:t>
      </w:r>
    </w:p>
    <w:p w14:paraId="399960A3" w14:textId="77777777" w:rsidR="003543AF" w:rsidRDefault="008D0C55">
      <w:pPr>
        <w:pStyle w:val="afd"/>
        <w:widowControl/>
        <w:numPr>
          <w:ilvl w:val="1"/>
          <w:numId w:val="3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封装类型：用</w:t>
      </w:r>
      <w:r>
        <w:rPr>
          <w:color w:val="000000"/>
          <w:spacing w:val="10"/>
          <w:kern w:val="0"/>
          <w:sz w:val="24"/>
        </w:rPr>
        <w:t>标准</w:t>
      </w:r>
      <w:r>
        <w:rPr>
          <w:color w:val="000000"/>
          <w:spacing w:val="10"/>
          <w:sz w:val="24"/>
        </w:rPr>
        <w:t>的二极管封装语言。例如：</w:t>
      </w:r>
      <w:r>
        <w:rPr>
          <w:color w:val="000000"/>
          <w:spacing w:val="10"/>
          <w:sz w:val="24"/>
        </w:rPr>
        <w:t>DO-15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DO-17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DO-41</w:t>
      </w:r>
      <w:r>
        <w:rPr>
          <w:color w:val="000000"/>
          <w:spacing w:val="10"/>
          <w:sz w:val="24"/>
        </w:rPr>
        <w:t>等。</w:t>
      </w:r>
    </w:p>
    <w:p w14:paraId="4C1D131F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snapToGrid w:val="0"/>
          <w:color w:val="000000"/>
          <w:spacing w:val="10"/>
          <w:sz w:val="24"/>
        </w:rPr>
        <w:t xml:space="preserve"> </w:t>
      </w:r>
      <w:ins w:id="705" w:author="WPS_1622815912" w:date="2022-06-14T09:48:00Z">
        <w:r>
          <w:rPr>
            <w:rFonts w:hint="eastAsia"/>
            <w:snapToGrid w:val="0"/>
            <w:color w:val="000000"/>
            <w:spacing w:val="10"/>
            <w:sz w:val="24"/>
          </w:rPr>
          <w:t>SMD|</w:t>
        </w:r>
      </w:ins>
      <w:r>
        <w:rPr>
          <w:snapToGrid w:val="0"/>
          <w:color w:val="000000"/>
          <w:spacing w:val="10"/>
          <w:sz w:val="24"/>
        </w:rPr>
        <w:t>SDiode|LL4148|100V/150mA|LL-34</w:t>
      </w:r>
    </w:p>
    <w:p w14:paraId="12737829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350</w:t>
      </w:r>
      <w:r>
        <w:rPr>
          <w:rFonts w:hint="eastAsia"/>
          <w:b/>
          <w:snapToGrid w:val="0"/>
          <w:color w:val="000000"/>
          <w:spacing w:val="10"/>
          <w:sz w:val="24"/>
        </w:rPr>
        <w:t>4</w:t>
      </w:r>
      <w:r>
        <w:rPr>
          <w:b/>
          <w:snapToGrid w:val="0"/>
          <w:color w:val="000000"/>
          <w:spacing w:val="10"/>
          <w:sz w:val="24"/>
        </w:rPr>
        <w:t>：贴片</w:t>
      </w:r>
      <w:r>
        <w:rPr>
          <w:b/>
          <w:color w:val="000000"/>
          <w:spacing w:val="10"/>
          <w:sz w:val="24"/>
        </w:rPr>
        <w:t>稳压二极管</w:t>
      </w:r>
    </w:p>
    <w:p w14:paraId="72D585F2" w14:textId="77777777" w:rsidR="003543AF" w:rsidRDefault="008D0C55">
      <w:pPr>
        <w:spacing w:line="400" w:lineRule="exact"/>
        <w:ind w:firstLineChars="196" w:firstLine="511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706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spellStart"/>
      <w:r>
        <w:rPr>
          <w:b/>
          <w:snapToGrid w:val="0"/>
          <w:color w:val="000000"/>
          <w:spacing w:val="10"/>
          <w:sz w:val="24"/>
        </w:rPr>
        <w:t>ZDiode</w:t>
      </w:r>
      <w:proofErr w:type="spell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标称</w:t>
      </w:r>
      <w:proofErr w:type="gramStart"/>
      <w:r>
        <w:rPr>
          <w:b/>
          <w:snapToGrid w:val="0"/>
          <w:color w:val="000000"/>
          <w:spacing w:val="10"/>
          <w:sz w:val="24"/>
        </w:rPr>
        <w:t>稳压值</w:t>
      </w:r>
      <w:proofErr w:type="gram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额定功率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封装类型</w:t>
      </w:r>
      <w:r>
        <w:rPr>
          <w:b/>
          <w:snapToGrid w:val="0"/>
          <w:color w:val="000000"/>
          <w:spacing w:val="10"/>
          <w:sz w:val="24"/>
        </w:rPr>
        <w:t>|[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048098F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07" w:author="WPS_1622815912" w:date="2022-06-14T10:18:00Z"/>
          <w:color w:val="000000"/>
          <w:spacing w:val="10"/>
          <w:sz w:val="24"/>
          <w:u w:color="FFFFFF" w:themeColor="background1"/>
        </w:rPr>
      </w:pPr>
      <w:ins w:id="708" w:author="WPS_1622815912" w:date="2022-06-14T10:1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4780B20" w14:textId="77777777" w:rsidR="003543AF" w:rsidRDefault="008D0C55">
      <w:pPr>
        <w:pStyle w:val="afd"/>
        <w:widowControl/>
        <w:numPr>
          <w:ilvl w:val="1"/>
          <w:numId w:val="3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标称稳压值：指稳压管的稳压的大小。单位是</w:t>
      </w:r>
      <w:proofErr w:type="gramStart"/>
      <w:r>
        <w:rPr>
          <w:color w:val="000000"/>
          <w:spacing w:val="10"/>
          <w:sz w:val="24"/>
        </w:rPr>
        <w:t>伏特</w:t>
      </w:r>
      <w:r>
        <w:rPr>
          <w:color w:val="000000"/>
          <w:spacing w:val="10"/>
          <w:sz w:val="24"/>
        </w:rPr>
        <w:t>(</w:t>
      </w:r>
      <w:proofErr w:type="gramEnd"/>
      <w:r>
        <w:rPr>
          <w:color w:val="000000"/>
          <w:spacing w:val="10"/>
          <w:sz w:val="24"/>
        </w:rPr>
        <w:t>V)</w:t>
      </w:r>
      <w:r>
        <w:rPr>
          <w:color w:val="000000"/>
          <w:spacing w:val="10"/>
          <w:sz w:val="24"/>
        </w:rPr>
        <w:t>。表示格式是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例如：</w:t>
      </w:r>
      <w:r>
        <w:rPr>
          <w:color w:val="000000"/>
          <w:spacing w:val="10"/>
          <w:sz w:val="24"/>
        </w:rPr>
        <w:t>18V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5.1V</w:t>
      </w:r>
      <w:r>
        <w:rPr>
          <w:color w:val="000000"/>
          <w:spacing w:val="10"/>
          <w:sz w:val="24"/>
        </w:rPr>
        <w:t>，附注，这里</w:t>
      </w:r>
      <w:proofErr w:type="gramStart"/>
      <w:r>
        <w:rPr>
          <w:color w:val="000000"/>
          <w:spacing w:val="10"/>
          <w:sz w:val="24"/>
        </w:rPr>
        <w:t>稳压值</w:t>
      </w:r>
      <w:proofErr w:type="gramEnd"/>
      <w:r>
        <w:rPr>
          <w:color w:val="000000"/>
          <w:spacing w:val="10"/>
          <w:sz w:val="24"/>
        </w:rPr>
        <w:t>是在</w:t>
      </w:r>
      <w:r>
        <w:rPr>
          <w:color w:val="000000"/>
          <w:spacing w:val="10"/>
          <w:sz w:val="24"/>
        </w:rPr>
        <w:t>10mA</w:t>
      </w:r>
      <w:r>
        <w:rPr>
          <w:color w:val="000000"/>
          <w:spacing w:val="10"/>
          <w:sz w:val="24"/>
        </w:rPr>
        <w:t>的电流条件下测试的值。如有必要请写明稳压范围。</w:t>
      </w:r>
    </w:p>
    <w:p w14:paraId="1C4F9F99" w14:textId="77777777" w:rsidR="003543AF" w:rsidRDefault="008D0C55">
      <w:pPr>
        <w:pStyle w:val="afd"/>
        <w:widowControl/>
        <w:numPr>
          <w:ilvl w:val="1"/>
          <w:numId w:val="3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额定功率：</w:t>
      </w:r>
      <w:r>
        <w:rPr>
          <w:color w:val="000000"/>
          <w:spacing w:val="10"/>
          <w:kern w:val="0"/>
          <w:sz w:val="24"/>
        </w:rPr>
        <w:t>表示</w:t>
      </w:r>
      <w:r>
        <w:rPr>
          <w:color w:val="000000"/>
          <w:spacing w:val="10"/>
          <w:sz w:val="24"/>
        </w:rPr>
        <w:t>环境温度</w:t>
      </w:r>
      <w:r>
        <w:rPr>
          <w:color w:val="000000"/>
          <w:spacing w:val="10"/>
          <w:sz w:val="24"/>
        </w:rPr>
        <w:t>TA=25</w:t>
      </w:r>
      <w:r>
        <w:rPr>
          <w:color w:val="000000"/>
          <w:spacing w:val="10"/>
          <w:sz w:val="24"/>
        </w:rPr>
        <w:t>度下，稳压二极管能承受的功率大小。单位是瓦特</w:t>
      </w:r>
      <w:r>
        <w:rPr>
          <w:color w:val="000000"/>
          <w:spacing w:val="10"/>
          <w:sz w:val="24"/>
        </w:rPr>
        <w:t>(W)</w:t>
      </w:r>
      <w:r>
        <w:rPr>
          <w:color w:val="000000"/>
          <w:spacing w:val="10"/>
          <w:sz w:val="24"/>
        </w:rPr>
        <w:t>。表示格式是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2W</w:t>
      </w:r>
      <w:r>
        <w:rPr>
          <w:color w:val="000000"/>
          <w:spacing w:val="10"/>
          <w:sz w:val="24"/>
        </w:rPr>
        <w:t>。</w:t>
      </w:r>
    </w:p>
    <w:p w14:paraId="35AA634F" w14:textId="77777777" w:rsidR="003543AF" w:rsidRDefault="008D0C55">
      <w:pPr>
        <w:pStyle w:val="afd"/>
        <w:widowControl/>
        <w:numPr>
          <w:ilvl w:val="1"/>
          <w:numId w:val="3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封装类型：用标准的二极管封装语言。例如：</w:t>
      </w:r>
      <w:r>
        <w:rPr>
          <w:color w:val="000000"/>
          <w:spacing w:val="10"/>
          <w:sz w:val="24"/>
        </w:rPr>
        <w:t>DO-15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DO-17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DO-41</w:t>
      </w:r>
      <w:r>
        <w:rPr>
          <w:color w:val="000000"/>
          <w:spacing w:val="10"/>
          <w:sz w:val="24"/>
        </w:rPr>
        <w:t>等。</w:t>
      </w:r>
    </w:p>
    <w:p w14:paraId="64B0A66A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709" w:author="WPS_1622815912" w:date="2022-06-14T09:48:00Z">
        <w:r>
          <w:rPr>
            <w:rFonts w:hint="eastAsia"/>
            <w:snapToGrid w:val="0"/>
            <w:color w:val="000000"/>
            <w:spacing w:val="10"/>
            <w:sz w:val="24"/>
          </w:rPr>
          <w:t>SMD|</w:t>
        </w:r>
      </w:ins>
      <w:r>
        <w:rPr>
          <w:snapToGrid w:val="0"/>
          <w:color w:val="000000"/>
          <w:spacing w:val="10"/>
          <w:sz w:val="24"/>
        </w:rPr>
        <w:t>ZDiode|3.9V|0.5W|DL-35</w:t>
      </w:r>
    </w:p>
    <w:p w14:paraId="67ED0CBE" w14:textId="77777777" w:rsidR="003543AF" w:rsidRDefault="008D0C55">
      <w:pPr>
        <w:spacing w:beforeLines="50" w:before="156" w:line="400" w:lineRule="exact"/>
        <w:ind w:firstLineChars="200" w:firstLine="482"/>
        <w:rPr>
          <w:rFonts w:ascii="宋体" w:hAnsi="宋体" w:cs="宋体"/>
          <w:kern w:val="0"/>
          <w:sz w:val="24"/>
        </w:rPr>
      </w:pPr>
      <w:r>
        <w:rPr>
          <w:b/>
          <w:bCs/>
          <w:kern w:val="0"/>
          <w:sz w:val="24"/>
        </w:rPr>
        <w:t>3505</w:t>
      </w:r>
      <w:r>
        <w:rPr>
          <w:b/>
          <w:bCs/>
          <w:kern w:val="0"/>
          <w:sz w:val="24"/>
        </w:rPr>
        <w:t>：</w:t>
      </w:r>
      <w:r>
        <w:rPr>
          <w:rFonts w:ascii="宋体" w:hAnsi="宋体" w:cs="宋体"/>
          <w:b/>
          <w:bCs/>
          <w:kern w:val="0"/>
          <w:sz w:val="24"/>
        </w:rPr>
        <w:t>贴片</w:t>
      </w:r>
      <w:r>
        <w:rPr>
          <w:b/>
          <w:color w:val="000000"/>
          <w:spacing w:val="10"/>
          <w:sz w:val="24"/>
        </w:rPr>
        <w:t>发光二极管</w:t>
      </w:r>
      <w:r>
        <w:rPr>
          <w:rFonts w:ascii="宋体" w:hAnsi="宋体" w:cs="宋体"/>
          <w:b/>
          <w:bCs/>
          <w:kern w:val="0"/>
          <w:sz w:val="24"/>
        </w:rPr>
        <w:t>(LED)</w:t>
      </w:r>
    </w:p>
    <w:p w14:paraId="0C0EC5DE" w14:textId="77777777" w:rsidR="003543AF" w:rsidRDefault="008D0C55">
      <w:pPr>
        <w:widowControl/>
        <w:spacing w:line="400" w:lineRule="exact"/>
        <w:ind w:firstLineChars="191" w:firstLine="46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描述规则：</w:t>
      </w:r>
      <w:ins w:id="710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ascii="宋体" w:hAnsi="宋体" w:cs="宋体"/>
          <w:b/>
          <w:kern w:val="0"/>
          <w:sz w:val="24"/>
        </w:rPr>
        <w:t>LED|封装尺寸|类别|高度|颜色|[必要说明]</w:t>
      </w:r>
    </w:p>
    <w:p w14:paraId="2DC99E4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11" w:author="WPS_1622815912" w:date="2022-06-14T10:19:00Z"/>
          <w:color w:val="000000"/>
          <w:spacing w:val="10"/>
          <w:sz w:val="24"/>
          <w:u w:color="FFFFFF" w:themeColor="background1"/>
        </w:rPr>
      </w:pPr>
      <w:ins w:id="712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AC8FDD4" w14:textId="77777777" w:rsidR="003543AF" w:rsidRDefault="008D0C55">
      <w:pPr>
        <w:pStyle w:val="afd"/>
        <w:widowControl/>
        <w:numPr>
          <w:ilvl w:val="1"/>
          <w:numId w:val="34"/>
        </w:numPr>
        <w:tabs>
          <w:tab w:val="left" w:pos="993"/>
        </w:tabs>
        <w:spacing w:line="400" w:lineRule="exact"/>
        <w:ind w:left="993" w:firstLineChars="0" w:hanging="426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封装尺寸：</w:t>
      </w:r>
      <w:r>
        <w:rPr>
          <w:rFonts w:ascii="宋体" w:hAnsi="宋体" w:cs="宋体"/>
          <w:kern w:val="0"/>
          <w:sz w:val="24"/>
        </w:rPr>
        <w:t>用其英制尺寸或公制尺寸进行表示。</w:t>
      </w:r>
      <w:proofErr w:type="gramStart"/>
      <w:r>
        <w:rPr>
          <w:rFonts w:ascii="宋体" w:hAnsi="宋体" w:cs="宋体"/>
          <w:kern w:val="0"/>
          <w:sz w:val="24"/>
        </w:rPr>
        <w:t>当贴片</w:t>
      </w:r>
      <w:proofErr w:type="gramEnd"/>
      <w:r>
        <w:rPr>
          <w:rFonts w:ascii="宋体" w:hAnsi="宋体" w:cs="宋体"/>
          <w:kern w:val="0"/>
          <w:sz w:val="24"/>
        </w:rPr>
        <w:t>LED的尺寸为英制命名时或为公制命名但可换算为0402、0603等英制尺寸时，用这种4位数字的封装代号进行表示；其他情况用公制尺寸进行表示，如长1.7mm，宽1.0mm的LED，其封装尺寸为1.7*1.0，单位默认为毫米，可省略。</w:t>
      </w:r>
    </w:p>
    <w:p w14:paraId="7BBE7C2A" w14:textId="77777777" w:rsidR="003543AF" w:rsidRDefault="008D0C55">
      <w:pPr>
        <w:pStyle w:val="afd"/>
        <w:widowControl/>
        <w:numPr>
          <w:ilvl w:val="1"/>
          <w:numId w:val="34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类别：</w:t>
      </w:r>
      <w:r>
        <w:rPr>
          <w:rFonts w:ascii="宋体" w:hAnsi="宋体" w:cs="宋体"/>
          <w:kern w:val="0"/>
          <w:sz w:val="24"/>
        </w:rPr>
        <w:t>表示LED 发光方向的类别，用“正发光”、“侧发光”等词语来表示。</w:t>
      </w:r>
    </w:p>
    <w:p w14:paraId="55AE4267" w14:textId="77777777" w:rsidR="003543AF" w:rsidRDefault="008D0C55">
      <w:pPr>
        <w:pStyle w:val="afd"/>
        <w:widowControl/>
        <w:numPr>
          <w:ilvl w:val="1"/>
          <w:numId w:val="34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高度：</w:t>
      </w:r>
      <w:r>
        <w:rPr>
          <w:rFonts w:ascii="宋体" w:hAnsi="宋体" w:cs="宋体"/>
          <w:kern w:val="0"/>
          <w:sz w:val="24"/>
        </w:rPr>
        <w:t>表示LED 的高度上限，用0.6mm、0.8mm、1.1mm 等表示。</w:t>
      </w:r>
    </w:p>
    <w:p w14:paraId="19366008" w14:textId="77777777" w:rsidR="003543AF" w:rsidRDefault="008D0C55">
      <w:pPr>
        <w:pStyle w:val="afd"/>
        <w:widowControl/>
        <w:numPr>
          <w:ilvl w:val="1"/>
          <w:numId w:val="34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颜色及种类：</w:t>
      </w:r>
      <w:r>
        <w:rPr>
          <w:rFonts w:ascii="宋体" w:hAnsi="宋体" w:cs="宋体"/>
          <w:kern w:val="0"/>
          <w:sz w:val="24"/>
        </w:rPr>
        <w:t>表示</w:t>
      </w:r>
      <w:r>
        <w:rPr>
          <w:spacing w:val="10"/>
          <w:kern w:val="0"/>
          <w:sz w:val="24"/>
        </w:rPr>
        <w:t>发出</w:t>
      </w:r>
      <w:r>
        <w:rPr>
          <w:rFonts w:ascii="宋体" w:hAnsi="宋体" w:cs="宋体"/>
          <w:kern w:val="0"/>
          <w:sz w:val="24"/>
        </w:rPr>
        <w:t>的光的颜色。用“红色、黄绿色、蓝色、红蓝双色”等词语来表示。</w:t>
      </w:r>
    </w:p>
    <w:p w14:paraId="560EDAFC" w14:textId="77777777" w:rsidR="003543AF" w:rsidRDefault="008D0C55">
      <w:pPr>
        <w:pStyle w:val="afd"/>
        <w:widowControl/>
        <w:numPr>
          <w:ilvl w:val="1"/>
          <w:numId w:val="34"/>
        </w:numPr>
        <w:tabs>
          <w:tab w:val="left" w:pos="993"/>
        </w:tabs>
        <w:spacing w:line="400" w:lineRule="exact"/>
        <w:ind w:firstLineChars="0" w:hanging="1263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bCs/>
          <w:kern w:val="0"/>
          <w:sz w:val="24"/>
        </w:rPr>
        <w:t>必要说明：</w:t>
      </w:r>
      <w:r>
        <w:rPr>
          <w:rFonts w:ascii="宋体" w:hAnsi="宋体" w:cs="宋体"/>
          <w:kern w:val="0"/>
          <w:sz w:val="24"/>
        </w:rPr>
        <w:t>其他重要的参数说明。</w:t>
      </w:r>
    </w:p>
    <w:p w14:paraId="12F3EBB6" w14:textId="77777777" w:rsidR="003543AF" w:rsidRDefault="008D0C55">
      <w:pPr>
        <w:ind w:firstLineChars="300" w:firstLine="72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举例：</w:t>
      </w:r>
      <w:ins w:id="713" w:author="WPS_1622815912" w:date="2022-06-14T09:48:00Z">
        <w:r>
          <w:rPr>
            <w:rFonts w:ascii="宋体" w:hAnsi="宋体" w:cs="宋体" w:hint="eastAsia"/>
            <w:kern w:val="0"/>
            <w:sz w:val="24"/>
          </w:rPr>
          <w:t>SMD|</w:t>
        </w:r>
      </w:ins>
      <w:r>
        <w:rPr>
          <w:rFonts w:ascii="宋体" w:hAnsi="宋体" w:cs="宋体"/>
          <w:kern w:val="0"/>
          <w:sz w:val="24"/>
        </w:rPr>
        <w:t>LED|0603|正发光|0.8mm|黄绿色</w:t>
      </w:r>
    </w:p>
    <w:p w14:paraId="32A669C1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</w:t>
      </w:r>
      <w:r>
        <w:rPr>
          <w:rFonts w:hint="eastAsia"/>
          <w:b/>
          <w:snapToGrid w:val="0"/>
          <w:color w:val="000000"/>
          <w:spacing w:val="10"/>
          <w:sz w:val="24"/>
        </w:rPr>
        <w:t>06</w:t>
      </w:r>
      <w:r>
        <w:rPr>
          <w:b/>
          <w:snapToGrid w:val="0"/>
          <w:color w:val="000000"/>
          <w:spacing w:val="10"/>
          <w:sz w:val="24"/>
        </w:rPr>
        <w:t>：插件</w:t>
      </w:r>
      <w:r>
        <w:rPr>
          <w:b/>
          <w:color w:val="000000"/>
          <w:spacing w:val="10"/>
          <w:sz w:val="24"/>
        </w:rPr>
        <w:t>稳压二极管</w:t>
      </w:r>
    </w:p>
    <w:p w14:paraId="3533D347" w14:textId="77777777" w:rsidR="003543AF" w:rsidRDefault="008D0C55">
      <w:pPr>
        <w:spacing w:line="400" w:lineRule="exact"/>
        <w:ind w:firstLineChars="196" w:firstLine="511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14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spellStart"/>
      <w:r>
        <w:rPr>
          <w:b/>
          <w:bCs/>
          <w:snapToGrid w:val="0"/>
          <w:color w:val="000000"/>
          <w:spacing w:val="10"/>
          <w:sz w:val="24"/>
        </w:rPr>
        <w:t>ZDiode</w:t>
      </w:r>
      <w:proofErr w:type="spellEnd"/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标称</w:t>
      </w:r>
      <w:proofErr w:type="gramStart"/>
      <w:r>
        <w:rPr>
          <w:b/>
          <w:bCs/>
          <w:snapToGrid w:val="0"/>
          <w:color w:val="000000"/>
          <w:spacing w:val="10"/>
          <w:sz w:val="24"/>
        </w:rPr>
        <w:t>稳压值</w:t>
      </w:r>
      <w:proofErr w:type="gramEnd"/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额定功率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封装类型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203D0D2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15" w:author="WPS_1622815912" w:date="2022-06-14T10:19:00Z"/>
          <w:color w:val="000000"/>
          <w:spacing w:val="10"/>
          <w:sz w:val="24"/>
          <w:u w:color="FFFFFF" w:themeColor="background1"/>
        </w:rPr>
      </w:pPr>
      <w:ins w:id="716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12F7500" w14:textId="77777777" w:rsidR="003543AF" w:rsidRDefault="008D0C55">
      <w:pPr>
        <w:pStyle w:val="afd"/>
        <w:widowControl/>
        <w:numPr>
          <w:ilvl w:val="1"/>
          <w:numId w:val="35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标称稳压值：指稳压管的稳压的大小。单位是</w:t>
      </w:r>
      <w:proofErr w:type="gramStart"/>
      <w:r>
        <w:rPr>
          <w:color w:val="000000"/>
          <w:spacing w:val="10"/>
          <w:sz w:val="24"/>
        </w:rPr>
        <w:t>伏特</w:t>
      </w:r>
      <w:r>
        <w:rPr>
          <w:color w:val="000000"/>
          <w:spacing w:val="10"/>
          <w:sz w:val="24"/>
        </w:rPr>
        <w:t>(</w:t>
      </w:r>
      <w:proofErr w:type="gramEnd"/>
      <w:r>
        <w:rPr>
          <w:color w:val="000000"/>
          <w:spacing w:val="10"/>
          <w:sz w:val="24"/>
        </w:rPr>
        <w:t>V)</w:t>
      </w:r>
      <w:r>
        <w:rPr>
          <w:color w:val="000000"/>
          <w:spacing w:val="10"/>
          <w:sz w:val="24"/>
        </w:rPr>
        <w:t>。表示格式是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例如：</w:t>
      </w:r>
      <w:r>
        <w:rPr>
          <w:color w:val="000000"/>
          <w:spacing w:val="10"/>
          <w:sz w:val="24"/>
        </w:rPr>
        <w:t>18V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5.1V</w:t>
      </w:r>
      <w:r>
        <w:rPr>
          <w:color w:val="000000"/>
          <w:spacing w:val="10"/>
          <w:sz w:val="24"/>
        </w:rPr>
        <w:t>，附注，这里</w:t>
      </w:r>
      <w:proofErr w:type="gramStart"/>
      <w:r>
        <w:rPr>
          <w:color w:val="000000"/>
          <w:spacing w:val="10"/>
          <w:sz w:val="24"/>
        </w:rPr>
        <w:t>稳压值</w:t>
      </w:r>
      <w:proofErr w:type="gramEnd"/>
      <w:r>
        <w:rPr>
          <w:color w:val="000000"/>
          <w:spacing w:val="10"/>
          <w:sz w:val="24"/>
        </w:rPr>
        <w:t>是在</w:t>
      </w:r>
      <w:r>
        <w:rPr>
          <w:color w:val="000000"/>
          <w:spacing w:val="10"/>
          <w:sz w:val="24"/>
        </w:rPr>
        <w:t>10mA</w:t>
      </w:r>
      <w:r>
        <w:rPr>
          <w:color w:val="000000"/>
          <w:spacing w:val="10"/>
          <w:sz w:val="24"/>
        </w:rPr>
        <w:t>的电流条件下测试的值。如有必要请写明稳压范围。</w:t>
      </w:r>
    </w:p>
    <w:p w14:paraId="74A8724A" w14:textId="77777777" w:rsidR="003543AF" w:rsidRDefault="008D0C55">
      <w:pPr>
        <w:pStyle w:val="afd"/>
        <w:widowControl/>
        <w:numPr>
          <w:ilvl w:val="1"/>
          <w:numId w:val="35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额定功率：表示环境温度</w:t>
      </w:r>
      <w:r>
        <w:rPr>
          <w:color w:val="000000"/>
          <w:spacing w:val="10"/>
          <w:sz w:val="24"/>
        </w:rPr>
        <w:t>TA=25</w:t>
      </w:r>
      <w:r>
        <w:rPr>
          <w:color w:val="000000"/>
          <w:spacing w:val="10"/>
          <w:sz w:val="24"/>
        </w:rPr>
        <w:t>度下，稳压二极管能承受的功率大小。单位是瓦特</w:t>
      </w:r>
      <w:r>
        <w:rPr>
          <w:color w:val="000000"/>
          <w:spacing w:val="10"/>
          <w:sz w:val="24"/>
        </w:rPr>
        <w:t>(W)</w:t>
      </w:r>
      <w:r>
        <w:rPr>
          <w:color w:val="000000"/>
          <w:spacing w:val="10"/>
          <w:sz w:val="24"/>
        </w:rPr>
        <w:t>。表示格式是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2W</w:t>
      </w:r>
      <w:r>
        <w:rPr>
          <w:color w:val="000000"/>
          <w:spacing w:val="10"/>
          <w:sz w:val="24"/>
        </w:rPr>
        <w:t>。</w:t>
      </w:r>
    </w:p>
    <w:p w14:paraId="7D35734B" w14:textId="77777777" w:rsidR="003543AF" w:rsidRDefault="008D0C55">
      <w:pPr>
        <w:pStyle w:val="afd"/>
        <w:widowControl/>
        <w:numPr>
          <w:ilvl w:val="1"/>
          <w:numId w:val="35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封装类型：用</w:t>
      </w:r>
      <w:r>
        <w:rPr>
          <w:color w:val="000000"/>
          <w:spacing w:val="10"/>
          <w:kern w:val="0"/>
          <w:sz w:val="24"/>
        </w:rPr>
        <w:t>标准</w:t>
      </w:r>
      <w:r>
        <w:rPr>
          <w:color w:val="000000"/>
          <w:spacing w:val="10"/>
          <w:sz w:val="24"/>
        </w:rPr>
        <w:t>的二极管封装语言。例如：</w:t>
      </w:r>
      <w:r>
        <w:rPr>
          <w:color w:val="000000"/>
          <w:spacing w:val="10"/>
          <w:sz w:val="24"/>
        </w:rPr>
        <w:t>DO-15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DO-17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DO-41</w:t>
      </w:r>
      <w:r>
        <w:rPr>
          <w:color w:val="000000"/>
          <w:spacing w:val="10"/>
          <w:sz w:val="24"/>
        </w:rPr>
        <w:t>等。</w:t>
      </w:r>
    </w:p>
    <w:p w14:paraId="0695128A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717" w:author="WPS_1622815912" w:date="2022-06-14T09:48:00Z">
        <w:r>
          <w:rPr>
            <w:rFonts w:hint="eastAsia"/>
            <w:color w:val="000000"/>
            <w:spacing w:val="10"/>
            <w:sz w:val="24"/>
          </w:rPr>
          <w:t>DIP|</w:t>
        </w:r>
      </w:ins>
      <w:r>
        <w:rPr>
          <w:color w:val="000000"/>
          <w:spacing w:val="10"/>
          <w:sz w:val="24"/>
        </w:rPr>
        <w:t>ZDiode|5.6V|1W|DO-41</w:t>
      </w:r>
    </w:p>
    <w:p w14:paraId="1FF4E937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</w:t>
      </w:r>
      <w:r>
        <w:rPr>
          <w:rFonts w:hint="eastAsia"/>
          <w:b/>
          <w:snapToGrid w:val="0"/>
          <w:color w:val="000000"/>
          <w:spacing w:val="10"/>
          <w:sz w:val="24"/>
        </w:rPr>
        <w:t>07</w:t>
      </w:r>
      <w:r>
        <w:rPr>
          <w:b/>
          <w:snapToGrid w:val="0"/>
          <w:color w:val="000000"/>
          <w:spacing w:val="10"/>
          <w:sz w:val="24"/>
        </w:rPr>
        <w:t>：插件</w:t>
      </w:r>
      <w:r>
        <w:rPr>
          <w:b/>
          <w:color w:val="000000"/>
          <w:spacing w:val="10"/>
          <w:sz w:val="24"/>
        </w:rPr>
        <w:t>发光二极管</w:t>
      </w:r>
      <w:r>
        <w:rPr>
          <w:b/>
          <w:snapToGrid w:val="0"/>
          <w:color w:val="000000"/>
          <w:spacing w:val="10"/>
          <w:sz w:val="24"/>
        </w:rPr>
        <w:t>(LED)</w:t>
      </w:r>
    </w:p>
    <w:p w14:paraId="11A3957C" w14:textId="77777777" w:rsidR="003543AF" w:rsidRDefault="008D0C55">
      <w:pPr>
        <w:spacing w:line="400" w:lineRule="exact"/>
        <w:ind w:firstLineChars="196" w:firstLine="511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18" w:author="WPS_1622815912" w:date="2022-06-14T09:48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sz w:val="24"/>
        </w:rPr>
        <w:t>LED|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颜色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发光方向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是否带边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脚长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头形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BAA79DB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19" w:author="WPS_1622815912" w:date="2022-06-14T10:19:00Z"/>
          <w:color w:val="000000"/>
          <w:spacing w:val="10"/>
          <w:sz w:val="24"/>
          <w:u w:color="FFFFFF" w:themeColor="background1"/>
        </w:rPr>
      </w:pPr>
      <w:ins w:id="720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611AF28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snapToGrid w:val="0"/>
          <w:color w:val="000000"/>
          <w:spacing w:val="10"/>
          <w:sz w:val="24"/>
        </w:rPr>
        <w:t>LED</w:t>
      </w:r>
    </w:p>
    <w:p w14:paraId="4F798140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尺寸：单位是</w:t>
      </w:r>
      <w:r>
        <w:rPr>
          <w:color w:val="000000"/>
          <w:spacing w:val="10"/>
          <w:kern w:val="0"/>
          <w:sz w:val="24"/>
        </w:rPr>
        <w:t>mm</w:t>
      </w:r>
      <w:r>
        <w:rPr>
          <w:snapToGrid w:val="0"/>
          <w:color w:val="000000"/>
          <w:spacing w:val="10"/>
          <w:sz w:val="24"/>
        </w:rPr>
        <w:t>，用</w:t>
      </w:r>
      <w:r>
        <w:rPr>
          <w:snapToGrid w:val="0"/>
          <w:color w:val="000000"/>
          <w:spacing w:val="10"/>
          <w:sz w:val="24"/>
        </w:rPr>
        <w:t>“D</w:t>
      </w:r>
      <w:r>
        <w:rPr>
          <w:snapToGrid w:val="0"/>
          <w:color w:val="000000"/>
          <w:spacing w:val="10"/>
          <w:sz w:val="24"/>
        </w:rPr>
        <w:t>灯的直径</w:t>
      </w:r>
      <w:r>
        <w:rPr>
          <w:snapToGrid w:val="0"/>
          <w:color w:val="000000"/>
          <w:spacing w:val="10"/>
          <w:sz w:val="24"/>
        </w:rPr>
        <w:t>*</w:t>
      </w:r>
      <w:r>
        <w:rPr>
          <w:snapToGrid w:val="0"/>
          <w:color w:val="000000"/>
          <w:spacing w:val="10"/>
          <w:sz w:val="24"/>
        </w:rPr>
        <w:t>灯的高度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格式表示，例如：</w:t>
      </w:r>
      <w:r>
        <w:rPr>
          <w:snapToGrid w:val="0"/>
          <w:color w:val="000000"/>
          <w:spacing w:val="10"/>
          <w:sz w:val="24"/>
        </w:rPr>
        <w:t>D3*5.1</w:t>
      </w:r>
      <w:r>
        <w:rPr>
          <w:snapToGrid w:val="0"/>
          <w:color w:val="000000"/>
          <w:spacing w:val="10"/>
          <w:sz w:val="24"/>
        </w:rPr>
        <w:t>。</w:t>
      </w:r>
    </w:p>
    <w:p w14:paraId="0360476D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颜色：表示发出的光的颜色。用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红色、蓝色、黄绿色、黄绿双色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等词语来表示。</w:t>
      </w:r>
    </w:p>
    <w:p w14:paraId="1FA0C58A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发光方向：</w:t>
      </w:r>
      <w:r>
        <w:rPr>
          <w:color w:val="000000"/>
          <w:spacing w:val="10"/>
          <w:kern w:val="0"/>
          <w:sz w:val="24"/>
        </w:rPr>
        <w:t>表示灯</w:t>
      </w:r>
      <w:r>
        <w:rPr>
          <w:snapToGrid w:val="0"/>
          <w:color w:val="000000"/>
          <w:spacing w:val="10"/>
          <w:sz w:val="24"/>
        </w:rPr>
        <w:t>发出的光是聚光还是散光。</w:t>
      </w:r>
    </w:p>
    <w:p w14:paraId="75C707A9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是否带边：表示</w:t>
      </w:r>
      <w:r>
        <w:rPr>
          <w:color w:val="000000"/>
          <w:spacing w:val="10"/>
          <w:kern w:val="0"/>
          <w:sz w:val="24"/>
        </w:rPr>
        <w:t>发光二极管</w:t>
      </w:r>
      <w:r>
        <w:rPr>
          <w:snapToGrid w:val="0"/>
          <w:color w:val="000000"/>
          <w:spacing w:val="10"/>
          <w:sz w:val="24"/>
        </w:rPr>
        <w:t>头部的塑胶部分是否有边。用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有边、无边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语言来表示。</w:t>
      </w:r>
    </w:p>
    <w:p w14:paraId="6F7DD800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脚长：表示灯的引出脚的长度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其中此长度不包括灯头本身的长度，且是以负极的引脚的长度为准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，单位是毫米，例如：</w:t>
      </w:r>
      <w:r>
        <w:rPr>
          <w:snapToGrid w:val="0"/>
          <w:color w:val="000000"/>
          <w:spacing w:val="10"/>
          <w:sz w:val="24"/>
        </w:rPr>
        <w:t>8mm</w:t>
      </w:r>
      <w:r>
        <w:rPr>
          <w:snapToGrid w:val="0"/>
          <w:color w:val="000000"/>
          <w:spacing w:val="10"/>
          <w:sz w:val="24"/>
        </w:rPr>
        <w:t>。</w:t>
      </w:r>
    </w:p>
    <w:p w14:paraId="49D470B6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头形：表示</w:t>
      </w:r>
      <w:r>
        <w:rPr>
          <w:color w:val="000000"/>
          <w:spacing w:val="10"/>
          <w:kern w:val="0"/>
          <w:sz w:val="24"/>
        </w:rPr>
        <w:t>发光二极管</w:t>
      </w:r>
      <w:r>
        <w:rPr>
          <w:snapToGrid w:val="0"/>
          <w:color w:val="000000"/>
          <w:spacing w:val="10"/>
          <w:sz w:val="24"/>
        </w:rPr>
        <w:t>头部的形状。用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圆形、圆柱形、矩形、正方形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等来表示。</w:t>
      </w:r>
    </w:p>
    <w:p w14:paraId="75F4C191" w14:textId="77777777" w:rsidR="003543AF" w:rsidRDefault="008D0C55">
      <w:pPr>
        <w:pStyle w:val="afd"/>
        <w:widowControl/>
        <w:numPr>
          <w:ilvl w:val="1"/>
          <w:numId w:val="36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必要说明：</w:t>
      </w:r>
      <w:r>
        <w:rPr>
          <w:color w:val="000000"/>
          <w:spacing w:val="10"/>
          <w:kern w:val="0"/>
          <w:sz w:val="24"/>
        </w:rPr>
        <w:t>其他</w:t>
      </w:r>
      <w:r>
        <w:rPr>
          <w:snapToGrid w:val="0"/>
          <w:color w:val="000000"/>
          <w:spacing w:val="10"/>
          <w:sz w:val="24"/>
        </w:rPr>
        <w:t>重要参数，例如引脚带卡位。</w:t>
      </w:r>
    </w:p>
    <w:p w14:paraId="49B2D482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721" w:author="WPS_1622815912" w:date="2022-06-14T09:49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r>
        <w:rPr>
          <w:snapToGrid w:val="0"/>
          <w:color w:val="000000"/>
          <w:spacing w:val="10"/>
          <w:sz w:val="24"/>
        </w:rPr>
        <w:t>LED|D3*5.1|</w:t>
      </w:r>
      <w:r>
        <w:rPr>
          <w:snapToGrid w:val="0"/>
          <w:color w:val="000000"/>
          <w:spacing w:val="10"/>
          <w:sz w:val="24"/>
        </w:rPr>
        <w:t>绿色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聚光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无边</w:t>
      </w:r>
      <w:r>
        <w:rPr>
          <w:snapToGrid w:val="0"/>
          <w:color w:val="000000"/>
          <w:spacing w:val="10"/>
          <w:sz w:val="24"/>
        </w:rPr>
        <w:t>|8mm|</w:t>
      </w:r>
      <w:r>
        <w:rPr>
          <w:snapToGrid w:val="0"/>
          <w:color w:val="000000"/>
          <w:spacing w:val="10"/>
          <w:sz w:val="24"/>
        </w:rPr>
        <w:t>圆形</w:t>
      </w:r>
      <w:r>
        <w:rPr>
          <w:snapToGrid w:val="0"/>
          <w:color w:val="000000"/>
          <w:spacing w:val="10"/>
          <w:sz w:val="24"/>
        </w:rPr>
        <w:t>|[</w:t>
      </w:r>
      <w:r>
        <w:rPr>
          <w:snapToGrid w:val="0"/>
          <w:color w:val="000000"/>
          <w:spacing w:val="10"/>
          <w:sz w:val="24"/>
        </w:rPr>
        <w:t>卡位</w:t>
      </w:r>
      <w:r>
        <w:rPr>
          <w:snapToGrid w:val="0"/>
          <w:color w:val="000000"/>
          <w:spacing w:val="10"/>
          <w:sz w:val="24"/>
        </w:rPr>
        <w:t>]</w:t>
      </w:r>
    </w:p>
    <w:p w14:paraId="6C8F4A61" w14:textId="77777777" w:rsidR="003543AF" w:rsidRDefault="008D0C55">
      <w:pPr>
        <w:spacing w:beforeLines="50" w:before="156"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3530</w:t>
      </w:r>
      <w:r>
        <w:rPr>
          <w:b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三极管</w:t>
      </w:r>
    </w:p>
    <w:p w14:paraId="50254C32" w14:textId="77777777" w:rsidR="003543AF" w:rsidRDefault="008D0C55">
      <w:pPr>
        <w:spacing w:line="400" w:lineRule="exact"/>
        <w:ind w:firstLineChars="196" w:firstLine="511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22" w:author="WPS_1622815912" w:date="2022-06-14T09:4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Triode|</w:t>
      </w:r>
      <w:r>
        <w:rPr>
          <w:b/>
          <w:bCs/>
          <w:color w:val="000000"/>
          <w:spacing w:val="10"/>
          <w:sz w:val="24"/>
        </w:rPr>
        <w:t>通用型号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结构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41E8F5CD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23" w:author="WPS_1622815912" w:date="2022-06-14T10:19:00Z"/>
          <w:color w:val="000000"/>
          <w:spacing w:val="10"/>
          <w:sz w:val="24"/>
          <w:u w:color="FFFFFF" w:themeColor="background1"/>
        </w:rPr>
      </w:pPr>
      <w:ins w:id="724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12A98EF" w14:textId="77777777" w:rsidR="003543AF" w:rsidRDefault="008D0C55">
      <w:pPr>
        <w:pStyle w:val="afd"/>
        <w:widowControl/>
        <w:numPr>
          <w:ilvl w:val="1"/>
          <w:numId w:val="37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通用型号：用行业上的通用叫法，如</w:t>
      </w:r>
      <w:r>
        <w:rPr>
          <w:color w:val="000000"/>
          <w:spacing w:val="10"/>
          <w:sz w:val="24"/>
        </w:rPr>
        <w:t>B772</w:t>
      </w:r>
      <w:r>
        <w:rPr>
          <w:color w:val="000000"/>
          <w:spacing w:val="10"/>
          <w:sz w:val="24"/>
        </w:rPr>
        <w:t>等。</w:t>
      </w:r>
    </w:p>
    <w:p w14:paraId="7A39CC08" w14:textId="77777777" w:rsidR="003543AF" w:rsidRDefault="008D0C55">
      <w:pPr>
        <w:pStyle w:val="afd"/>
        <w:widowControl/>
        <w:numPr>
          <w:ilvl w:val="1"/>
          <w:numId w:val="37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结构：表示三极管</w:t>
      </w:r>
      <w:r>
        <w:rPr>
          <w:color w:val="000000"/>
          <w:spacing w:val="10"/>
          <w:sz w:val="24"/>
        </w:rPr>
        <w:t>PN</w:t>
      </w:r>
      <w:r>
        <w:rPr>
          <w:color w:val="000000"/>
          <w:spacing w:val="10"/>
          <w:sz w:val="24"/>
        </w:rPr>
        <w:t>结排列方式。例如：</w:t>
      </w:r>
      <w:r>
        <w:rPr>
          <w:color w:val="000000"/>
          <w:spacing w:val="10"/>
          <w:sz w:val="24"/>
        </w:rPr>
        <w:t>PNP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NPN</w:t>
      </w:r>
      <w:r>
        <w:rPr>
          <w:color w:val="000000"/>
          <w:spacing w:val="10"/>
          <w:sz w:val="24"/>
        </w:rPr>
        <w:t>。</w:t>
      </w:r>
    </w:p>
    <w:p w14:paraId="16554C7D" w14:textId="77777777" w:rsidR="003543AF" w:rsidRDefault="008D0C55">
      <w:pPr>
        <w:pStyle w:val="afd"/>
        <w:widowControl/>
        <w:numPr>
          <w:ilvl w:val="1"/>
          <w:numId w:val="37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</w:t>
      </w:r>
      <w:r>
        <w:rPr>
          <w:color w:val="000000"/>
          <w:spacing w:val="10"/>
          <w:kern w:val="0"/>
          <w:sz w:val="24"/>
        </w:rPr>
        <w:t>标准</w:t>
      </w:r>
      <w:r>
        <w:rPr>
          <w:color w:val="000000"/>
          <w:spacing w:val="10"/>
          <w:sz w:val="24"/>
        </w:rPr>
        <w:t>的电子元件的封装语言。例如：</w:t>
      </w:r>
      <w:r>
        <w:rPr>
          <w:color w:val="000000"/>
          <w:spacing w:val="10"/>
          <w:sz w:val="24"/>
        </w:rPr>
        <w:t>TO-92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TO-220</w:t>
      </w:r>
      <w:r>
        <w:rPr>
          <w:color w:val="000000"/>
          <w:spacing w:val="10"/>
          <w:sz w:val="24"/>
        </w:rPr>
        <w:t>等。</w:t>
      </w:r>
    </w:p>
    <w:p w14:paraId="61641B5E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725" w:author="WPS_1622815912" w:date="2022-06-14T09:49:00Z">
        <w:r>
          <w:rPr>
            <w:rFonts w:hint="eastAsia"/>
            <w:snapToGrid w:val="0"/>
            <w:color w:val="000000"/>
            <w:spacing w:val="10"/>
            <w:sz w:val="24"/>
          </w:rPr>
          <w:t>SMD|</w:t>
        </w:r>
      </w:ins>
      <w:r>
        <w:rPr>
          <w:snapToGrid w:val="0"/>
          <w:color w:val="000000"/>
          <w:spacing w:val="10"/>
          <w:sz w:val="24"/>
        </w:rPr>
        <w:t>Triode|B772|PNP|TO-252</w:t>
      </w:r>
    </w:p>
    <w:p w14:paraId="587ADBAF" w14:textId="77777777" w:rsidR="003543AF" w:rsidRDefault="008D0C55">
      <w:pPr>
        <w:spacing w:beforeLines="50" w:before="156" w:line="400" w:lineRule="exact"/>
        <w:ind w:firstLineChars="200" w:firstLine="522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3531</w:t>
      </w:r>
      <w:r>
        <w:rPr>
          <w:b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场效应</w:t>
      </w:r>
      <w:r>
        <w:rPr>
          <w:b/>
          <w:snapToGrid w:val="0"/>
          <w:color w:val="000000"/>
          <w:spacing w:val="10"/>
          <w:sz w:val="24"/>
        </w:rPr>
        <w:t>管</w:t>
      </w:r>
    </w:p>
    <w:p w14:paraId="7C4AB00C" w14:textId="77777777" w:rsidR="003543AF" w:rsidRDefault="008D0C55">
      <w:pPr>
        <w:spacing w:line="400" w:lineRule="exact"/>
        <w:ind w:firstLineChars="196" w:firstLine="511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26" w:author="WPS_1622815912" w:date="2022-06-14T09:4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FET|</w:t>
      </w:r>
      <w:r>
        <w:rPr>
          <w:b/>
          <w:bCs/>
          <w:color w:val="000000"/>
          <w:spacing w:val="10"/>
          <w:sz w:val="24"/>
        </w:rPr>
        <w:t>通用型号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结构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850B6A4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27" w:author="WPS_1622815912" w:date="2022-06-14T10:19:00Z"/>
          <w:color w:val="000000"/>
          <w:spacing w:val="10"/>
          <w:sz w:val="24"/>
          <w:u w:color="FFFFFF" w:themeColor="background1"/>
        </w:rPr>
      </w:pPr>
      <w:ins w:id="728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B7B9C34" w14:textId="77777777" w:rsidR="003543AF" w:rsidRDefault="008D0C55">
      <w:pPr>
        <w:pStyle w:val="afd"/>
        <w:widowControl/>
        <w:numPr>
          <w:ilvl w:val="1"/>
          <w:numId w:val="38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通用型号：用行业上的通用叫法，如</w:t>
      </w:r>
      <w:r>
        <w:rPr>
          <w:color w:val="000000"/>
          <w:spacing w:val="10"/>
          <w:sz w:val="24"/>
        </w:rPr>
        <w:t>9436</w:t>
      </w:r>
      <w:r>
        <w:rPr>
          <w:color w:val="000000"/>
          <w:spacing w:val="10"/>
          <w:sz w:val="24"/>
        </w:rPr>
        <w:t>。</w:t>
      </w:r>
    </w:p>
    <w:p w14:paraId="40243C93" w14:textId="77777777" w:rsidR="003543AF" w:rsidRDefault="008D0C55">
      <w:pPr>
        <w:pStyle w:val="afd"/>
        <w:widowControl/>
        <w:numPr>
          <w:ilvl w:val="1"/>
          <w:numId w:val="38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类型：表示</w:t>
      </w:r>
      <w:r>
        <w:rPr>
          <w:color w:val="000000"/>
          <w:spacing w:val="10"/>
          <w:kern w:val="0"/>
          <w:sz w:val="24"/>
        </w:rPr>
        <w:t>场效应</w:t>
      </w:r>
      <w:r>
        <w:rPr>
          <w:color w:val="000000"/>
          <w:spacing w:val="10"/>
          <w:sz w:val="24"/>
        </w:rPr>
        <w:t>管的结构类型。例如：</w:t>
      </w:r>
      <w:r>
        <w:rPr>
          <w:snapToGrid w:val="0"/>
          <w:color w:val="000000"/>
          <w:spacing w:val="10"/>
          <w:sz w:val="24"/>
        </w:rPr>
        <w:t>绝缘栅增强型，结型耗尽型。</w:t>
      </w:r>
    </w:p>
    <w:p w14:paraId="4934AA65" w14:textId="77777777" w:rsidR="003543AF" w:rsidRDefault="008D0C55">
      <w:pPr>
        <w:pStyle w:val="afd"/>
        <w:widowControl/>
        <w:numPr>
          <w:ilvl w:val="1"/>
          <w:numId w:val="38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结构：表示</w:t>
      </w:r>
      <w:r>
        <w:rPr>
          <w:color w:val="000000"/>
          <w:spacing w:val="10"/>
          <w:sz w:val="24"/>
        </w:rPr>
        <w:t>场效应</w:t>
      </w:r>
      <w:r>
        <w:rPr>
          <w:bCs/>
          <w:snapToGrid w:val="0"/>
          <w:color w:val="000000"/>
          <w:spacing w:val="10"/>
          <w:sz w:val="24"/>
        </w:rPr>
        <w:t>管的沟道类型。例如：</w:t>
      </w:r>
      <w:r>
        <w:rPr>
          <w:bCs/>
          <w:snapToGrid w:val="0"/>
          <w:color w:val="000000"/>
          <w:spacing w:val="10"/>
          <w:sz w:val="24"/>
        </w:rPr>
        <w:t>P</w:t>
      </w:r>
      <w:r>
        <w:rPr>
          <w:bCs/>
          <w:snapToGrid w:val="0"/>
          <w:color w:val="000000"/>
          <w:spacing w:val="10"/>
          <w:sz w:val="24"/>
        </w:rPr>
        <w:t>沟道，</w:t>
      </w:r>
      <w:r>
        <w:rPr>
          <w:bCs/>
          <w:snapToGrid w:val="0"/>
          <w:color w:val="000000"/>
          <w:spacing w:val="10"/>
          <w:sz w:val="24"/>
        </w:rPr>
        <w:t>N</w:t>
      </w:r>
      <w:r>
        <w:rPr>
          <w:bCs/>
          <w:snapToGrid w:val="0"/>
          <w:color w:val="000000"/>
          <w:spacing w:val="10"/>
          <w:sz w:val="24"/>
        </w:rPr>
        <w:t>沟道，双</w:t>
      </w:r>
      <w:r>
        <w:rPr>
          <w:bCs/>
          <w:snapToGrid w:val="0"/>
          <w:color w:val="000000"/>
          <w:spacing w:val="10"/>
          <w:sz w:val="24"/>
        </w:rPr>
        <w:t>N</w:t>
      </w:r>
      <w:r>
        <w:rPr>
          <w:bCs/>
          <w:snapToGrid w:val="0"/>
          <w:color w:val="000000"/>
          <w:spacing w:val="10"/>
          <w:sz w:val="24"/>
        </w:rPr>
        <w:t>沟道等。</w:t>
      </w:r>
    </w:p>
    <w:p w14:paraId="0479BA1D" w14:textId="77777777" w:rsidR="003543AF" w:rsidRDefault="008D0C55">
      <w:pPr>
        <w:pStyle w:val="afd"/>
        <w:widowControl/>
        <w:numPr>
          <w:ilvl w:val="1"/>
          <w:numId w:val="38"/>
        </w:numPr>
        <w:tabs>
          <w:tab w:val="left" w:pos="993"/>
        </w:tabs>
        <w:spacing w:line="400" w:lineRule="exact"/>
        <w:ind w:firstLineChars="0" w:hanging="126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封装类型：标准的电子元件的封装语言。例如：</w:t>
      </w:r>
      <w:r>
        <w:rPr>
          <w:color w:val="000000"/>
          <w:spacing w:val="10"/>
          <w:sz w:val="24"/>
        </w:rPr>
        <w:t>SO-8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TO-252</w:t>
      </w:r>
      <w:r>
        <w:rPr>
          <w:color w:val="000000"/>
          <w:spacing w:val="10"/>
          <w:sz w:val="24"/>
        </w:rPr>
        <w:t>等。</w:t>
      </w:r>
    </w:p>
    <w:p w14:paraId="4CE5A0B5" w14:textId="77777777" w:rsidR="003543AF" w:rsidRDefault="008D0C55">
      <w:pPr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729" w:author="WPS_1622815912" w:date="2022-06-14T09:49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FET|9435|</w:t>
      </w:r>
      <w:r>
        <w:rPr>
          <w:color w:val="000000"/>
          <w:spacing w:val="10"/>
          <w:sz w:val="24"/>
        </w:rPr>
        <w:t>增强型</w:t>
      </w:r>
      <w:r>
        <w:rPr>
          <w:color w:val="000000"/>
          <w:spacing w:val="10"/>
          <w:sz w:val="24"/>
        </w:rPr>
        <w:t>|P</w:t>
      </w:r>
      <w:r>
        <w:rPr>
          <w:color w:val="000000"/>
          <w:spacing w:val="10"/>
          <w:sz w:val="24"/>
        </w:rPr>
        <w:t>沟道</w:t>
      </w:r>
      <w:r>
        <w:rPr>
          <w:color w:val="000000"/>
          <w:spacing w:val="10"/>
          <w:sz w:val="24"/>
        </w:rPr>
        <w:t>|SO-8</w:t>
      </w:r>
    </w:p>
    <w:p w14:paraId="2053261C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3550</w:t>
      </w:r>
      <w:r>
        <w:rPr>
          <w:b/>
          <w:snapToGrid w:val="0"/>
          <w:color w:val="000000"/>
          <w:spacing w:val="10"/>
          <w:sz w:val="24"/>
        </w:rPr>
        <w:t>：桥堆</w:t>
      </w:r>
    </w:p>
    <w:p w14:paraId="30E9B84B" w14:textId="77777777" w:rsidR="003543AF" w:rsidRDefault="008D0C55">
      <w:pPr>
        <w:spacing w:line="400" w:lineRule="exact"/>
        <w:ind w:firstLineChars="196" w:firstLine="511"/>
        <w:rPr>
          <w:b/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描述规则：</w:t>
      </w:r>
      <w:ins w:id="730" w:author="WPS_1622815912" w:date="2022-06-14T09:4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proofErr w:type="gramStart"/>
      <w:r>
        <w:rPr>
          <w:b/>
          <w:snapToGrid w:val="0"/>
          <w:color w:val="000000"/>
          <w:spacing w:val="10"/>
          <w:sz w:val="24"/>
        </w:rPr>
        <w:t>桥堆</w:t>
      </w:r>
      <w:proofErr w:type="gramEnd"/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厂家型号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额定电压</w:t>
      </w:r>
      <w:r>
        <w:rPr>
          <w:b/>
          <w:snapToGrid w:val="0"/>
          <w:color w:val="000000"/>
          <w:spacing w:val="10"/>
          <w:sz w:val="24"/>
        </w:rPr>
        <w:t>/</w:t>
      </w:r>
      <w:r>
        <w:rPr>
          <w:b/>
          <w:snapToGrid w:val="0"/>
          <w:color w:val="000000"/>
          <w:spacing w:val="10"/>
          <w:sz w:val="24"/>
        </w:rPr>
        <w:t>电流</w:t>
      </w:r>
      <w:r>
        <w:rPr>
          <w:b/>
          <w:snapToGrid w:val="0"/>
          <w:color w:val="000000"/>
          <w:spacing w:val="10"/>
          <w:sz w:val="24"/>
        </w:rPr>
        <w:t>|</w:t>
      </w:r>
      <w:r>
        <w:rPr>
          <w:b/>
          <w:snapToGrid w:val="0"/>
          <w:color w:val="000000"/>
          <w:spacing w:val="10"/>
          <w:sz w:val="24"/>
        </w:rPr>
        <w:t>封装类型</w:t>
      </w:r>
      <w:r>
        <w:rPr>
          <w:b/>
          <w:snapToGrid w:val="0"/>
          <w:color w:val="000000"/>
          <w:spacing w:val="10"/>
          <w:sz w:val="24"/>
        </w:rPr>
        <w:t>|[</w:t>
      </w:r>
      <w:r>
        <w:rPr>
          <w:b/>
          <w:snapToGrid w:val="0"/>
          <w:color w:val="000000"/>
          <w:spacing w:val="10"/>
          <w:sz w:val="24"/>
        </w:rPr>
        <w:t>必要说明</w:t>
      </w:r>
      <w:r>
        <w:rPr>
          <w:b/>
          <w:snapToGrid w:val="0"/>
          <w:color w:val="000000"/>
          <w:spacing w:val="10"/>
          <w:sz w:val="24"/>
        </w:rPr>
        <w:t>]</w:t>
      </w:r>
    </w:p>
    <w:p w14:paraId="114FF0F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31" w:author="WPS_1622815912" w:date="2022-06-14T10:19:00Z"/>
          <w:color w:val="000000"/>
          <w:spacing w:val="10"/>
          <w:sz w:val="24"/>
          <w:u w:color="FFFFFF" w:themeColor="background1"/>
        </w:rPr>
      </w:pPr>
      <w:ins w:id="732" w:author="WPS_1622815912" w:date="2022-06-14T10:1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2DBCD6E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额定电压</w:t>
      </w:r>
      <w:r>
        <w:rPr>
          <w:snapToGrid w:val="0"/>
          <w:color w:val="000000"/>
          <w:spacing w:val="10"/>
          <w:sz w:val="24"/>
        </w:rPr>
        <w:t>/</w:t>
      </w:r>
      <w:r>
        <w:rPr>
          <w:color w:val="000000"/>
          <w:spacing w:val="10"/>
          <w:kern w:val="0"/>
          <w:sz w:val="24"/>
        </w:rPr>
        <w:t>电流</w:t>
      </w:r>
      <w:r>
        <w:rPr>
          <w:snapToGrid w:val="0"/>
          <w:color w:val="000000"/>
          <w:spacing w:val="10"/>
          <w:sz w:val="24"/>
        </w:rPr>
        <w:t>：表示此物料长期工作而不损坏的电压和电流。格式：数字</w:t>
      </w:r>
      <w:r>
        <w:rPr>
          <w:snapToGrid w:val="0"/>
          <w:color w:val="000000"/>
          <w:spacing w:val="10"/>
          <w:sz w:val="24"/>
        </w:rPr>
        <w:t>+</w:t>
      </w:r>
      <w:r>
        <w:rPr>
          <w:snapToGrid w:val="0"/>
          <w:color w:val="000000"/>
          <w:spacing w:val="10"/>
          <w:sz w:val="24"/>
        </w:rPr>
        <w:t>单位。电压和电流之间用</w:t>
      </w:r>
      <w:r>
        <w:rPr>
          <w:snapToGrid w:val="0"/>
          <w:color w:val="000000"/>
          <w:spacing w:val="10"/>
          <w:sz w:val="24"/>
        </w:rPr>
        <w:t>“/”</w:t>
      </w:r>
      <w:r>
        <w:rPr>
          <w:snapToGrid w:val="0"/>
          <w:color w:val="000000"/>
          <w:spacing w:val="10"/>
          <w:sz w:val="24"/>
        </w:rPr>
        <w:t>符号隔开。其中电压的单位是伏特</w:t>
      </w:r>
      <w:r>
        <w:rPr>
          <w:snapToGrid w:val="0"/>
          <w:color w:val="000000"/>
          <w:spacing w:val="10"/>
          <w:sz w:val="24"/>
        </w:rPr>
        <w:t>“V”</w:t>
      </w:r>
      <w:r>
        <w:rPr>
          <w:snapToGrid w:val="0"/>
          <w:color w:val="000000"/>
          <w:spacing w:val="10"/>
          <w:sz w:val="24"/>
        </w:rPr>
        <w:t>，电流的单位是安培</w:t>
      </w:r>
      <w:r>
        <w:rPr>
          <w:snapToGrid w:val="0"/>
          <w:color w:val="000000"/>
          <w:spacing w:val="10"/>
          <w:sz w:val="24"/>
        </w:rPr>
        <w:t>“A”</w:t>
      </w:r>
      <w:r>
        <w:rPr>
          <w:snapToGrid w:val="0"/>
          <w:color w:val="000000"/>
          <w:spacing w:val="10"/>
          <w:sz w:val="24"/>
        </w:rPr>
        <w:t>例如：</w:t>
      </w:r>
      <w:r>
        <w:rPr>
          <w:bCs/>
          <w:snapToGrid w:val="0"/>
          <w:color w:val="000000"/>
          <w:spacing w:val="10"/>
          <w:sz w:val="24"/>
        </w:rPr>
        <w:t>600VDC/1A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0564DA6B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封装类型：用</w:t>
      </w:r>
      <w:r>
        <w:rPr>
          <w:snapToGrid w:val="0"/>
          <w:color w:val="000000"/>
          <w:spacing w:val="10"/>
          <w:sz w:val="24"/>
        </w:rPr>
        <w:t>“DIP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SMD”</w:t>
      </w:r>
      <w:r>
        <w:rPr>
          <w:snapToGrid w:val="0"/>
          <w:color w:val="000000"/>
          <w:spacing w:val="10"/>
          <w:sz w:val="24"/>
        </w:rPr>
        <w:t>来表示。</w:t>
      </w:r>
    </w:p>
    <w:p w14:paraId="091BEC1A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必要说明：其他补充信息</w:t>
      </w:r>
      <w:r>
        <w:rPr>
          <w:color w:val="000000"/>
          <w:spacing w:val="10"/>
          <w:sz w:val="24"/>
        </w:rPr>
        <w:t>。</w:t>
      </w:r>
    </w:p>
    <w:p w14:paraId="0F3D61E3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733" w:author="WPS_1622815912" w:date="2022-06-14T09:49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proofErr w:type="gramStart"/>
      <w:r>
        <w:rPr>
          <w:snapToGrid w:val="0"/>
          <w:color w:val="000000"/>
          <w:spacing w:val="10"/>
          <w:sz w:val="24"/>
        </w:rPr>
        <w:t>桥堆</w:t>
      </w:r>
      <w:proofErr w:type="gramEnd"/>
      <w:r>
        <w:rPr>
          <w:snapToGrid w:val="0"/>
          <w:color w:val="000000"/>
          <w:spacing w:val="10"/>
          <w:sz w:val="24"/>
        </w:rPr>
        <w:t>|W06|600VDC/1A|DIP</w:t>
      </w:r>
    </w:p>
    <w:p w14:paraId="40E0FD08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snapToGrid w:val="0"/>
          <w:color w:val="000000"/>
          <w:spacing w:val="10"/>
          <w:sz w:val="24"/>
        </w:rPr>
        <w:t>3560</w:t>
      </w:r>
      <w:r>
        <w:rPr>
          <w:b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可控硅</w:t>
      </w:r>
    </w:p>
    <w:p w14:paraId="12580542" w14:textId="77777777" w:rsidR="003543AF" w:rsidRDefault="008D0C55">
      <w:pPr>
        <w:spacing w:line="400" w:lineRule="exact"/>
        <w:ind w:firstLineChars="196" w:firstLine="511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34" w:author="WPS_1622815912" w:date="2022-06-14T09:5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sz w:val="24"/>
        </w:rPr>
        <w:t>可控硅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厂家型号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单向或双向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封装类型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55CE774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35" w:author="WPS_1622815912" w:date="2022-06-14T10:20:00Z"/>
          <w:color w:val="000000"/>
          <w:spacing w:val="10"/>
          <w:sz w:val="24"/>
          <w:u w:color="FFFFFF" w:themeColor="background1"/>
        </w:rPr>
      </w:pPr>
      <w:ins w:id="736" w:author="WPS_1622815912" w:date="2022-06-14T10:2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CC32234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单向或</w:t>
      </w:r>
      <w:r>
        <w:rPr>
          <w:color w:val="000000"/>
          <w:spacing w:val="10"/>
          <w:kern w:val="0"/>
          <w:sz w:val="24"/>
        </w:rPr>
        <w:t>双向</w:t>
      </w:r>
      <w:r>
        <w:rPr>
          <w:snapToGrid w:val="0"/>
          <w:color w:val="000000"/>
          <w:spacing w:val="10"/>
          <w:sz w:val="24"/>
        </w:rPr>
        <w:t>：表示可控硅可控的方向的多少。</w:t>
      </w:r>
    </w:p>
    <w:p w14:paraId="15041A4E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封装类型：指可控硅的外型封装形式。例如：</w:t>
      </w:r>
      <w:r>
        <w:rPr>
          <w:color w:val="000000"/>
          <w:spacing w:val="10"/>
          <w:sz w:val="24"/>
        </w:rPr>
        <w:t>TO-92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TO-220</w:t>
      </w:r>
      <w:r>
        <w:rPr>
          <w:color w:val="000000"/>
          <w:spacing w:val="10"/>
          <w:sz w:val="24"/>
        </w:rPr>
        <w:t>等。</w:t>
      </w:r>
    </w:p>
    <w:p w14:paraId="5971EE16" w14:textId="77777777" w:rsidR="003543AF" w:rsidRDefault="008D0C55">
      <w:pPr>
        <w:pStyle w:val="afd"/>
        <w:widowControl/>
        <w:numPr>
          <w:ilvl w:val="1"/>
          <w:numId w:val="3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</w:t>
      </w:r>
      <w:r>
        <w:rPr>
          <w:color w:val="000000"/>
          <w:spacing w:val="10"/>
          <w:sz w:val="24"/>
        </w:rPr>
        <w:t>其他补充信息。</w:t>
      </w:r>
    </w:p>
    <w:p w14:paraId="02C7B456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737" w:author="WPS_1622815912" w:date="2022-06-14T09:50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可控硅</w:t>
      </w:r>
      <w:r>
        <w:rPr>
          <w:color w:val="000000"/>
          <w:spacing w:val="10"/>
          <w:sz w:val="24"/>
        </w:rPr>
        <w:t>|BT169|</w:t>
      </w:r>
      <w:r>
        <w:rPr>
          <w:color w:val="000000"/>
          <w:spacing w:val="10"/>
          <w:sz w:val="24"/>
        </w:rPr>
        <w:t>单向</w:t>
      </w:r>
      <w:r>
        <w:rPr>
          <w:color w:val="000000"/>
          <w:spacing w:val="10"/>
          <w:sz w:val="24"/>
        </w:rPr>
        <w:t>|TO-92</w:t>
      </w:r>
    </w:p>
    <w:p w14:paraId="425E01C3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36</w:t>
      </w:r>
      <w:r>
        <w:rPr>
          <w:rFonts w:asciiTheme="majorEastAsia" w:eastAsiaTheme="majorEastAsia" w:hAnsiTheme="majorEastAsia" w:hint="eastAsia"/>
          <w:sz w:val="28"/>
          <w:szCs w:val="28"/>
        </w:rPr>
        <w:t>大类：晶体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1701"/>
        <w:gridCol w:w="2413"/>
      </w:tblGrid>
      <w:tr w:rsidR="003543AF" w14:paraId="0D02CC8E" w14:textId="77777777">
        <w:trPr>
          <w:jc w:val="center"/>
        </w:trPr>
        <w:tc>
          <w:tcPr>
            <w:tcW w:w="3397" w:type="dxa"/>
            <w:gridSpan w:val="2"/>
          </w:tcPr>
          <w:p w14:paraId="2B766A5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114" w:type="dxa"/>
            <w:gridSpan w:val="2"/>
          </w:tcPr>
          <w:p w14:paraId="78DB381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7B4B39DE" w14:textId="77777777">
        <w:trPr>
          <w:jc w:val="center"/>
        </w:trPr>
        <w:tc>
          <w:tcPr>
            <w:tcW w:w="1271" w:type="dxa"/>
          </w:tcPr>
          <w:p w14:paraId="3F6E181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126" w:type="dxa"/>
          </w:tcPr>
          <w:p w14:paraId="7D9FD0A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771542E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413" w:type="dxa"/>
          </w:tcPr>
          <w:p w14:paraId="05B491D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1E59E99D" w14:textId="77777777">
        <w:trPr>
          <w:jc w:val="center"/>
        </w:trPr>
        <w:tc>
          <w:tcPr>
            <w:tcW w:w="1271" w:type="dxa"/>
            <w:vMerge w:val="restart"/>
            <w:vAlign w:val="center"/>
          </w:tcPr>
          <w:p w14:paraId="0FF8014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200" w:firstLine="48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3855853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ind w:firstLineChars="200" w:firstLine="48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晶体/晶振</w:t>
            </w:r>
          </w:p>
        </w:tc>
        <w:tc>
          <w:tcPr>
            <w:tcW w:w="1701" w:type="dxa"/>
          </w:tcPr>
          <w:p w14:paraId="43E45DF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413" w:type="dxa"/>
          </w:tcPr>
          <w:p w14:paraId="2AF544B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晶体(石英谐振器)</w:t>
            </w:r>
          </w:p>
        </w:tc>
      </w:tr>
      <w:tr w:rsidR="003543AF" w14:paraId="4BB17690" w14:textId="77777777">
        <w:trPr>
          <w:jc w:val="center"/>
        </w:trPr>
        <w:tc>
          <w:tcPr>
            <w:tcW w:w="1271" w:type="dxa"/>
            <w:vMerge/>
          </w:tcPr>
          <w:p w14:paraId="7A63EA4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62063A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9B522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413" w:type="dxa"/>
          </w:tcPr>
          <w:p w14:paraId="78AACE1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晶振</w:t>
            </w:r>
          </w:p>
        </w:tc>
      </w:tr>
      <w:tr w:rsidR="003543AF" w14:paraId="6AB2F135" w14:textId="77777777">
        <w:trPr>
          <w:jc w:val="center"/>
        </w:trPr>
        <w:tc>
          <w:tcPr>
            <w:tcW w:w="1271" w:type="dxa"/>
            <w:vMerge/>
          </w:tcPr>
          <w:p w14:paraId="721E584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12DF0E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4114" w:type="dxa"/>
            <w:gridSpan w:val="2"/>
          </w:tcPr>
          <w:p w14:paraId="2A7F24C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 xml:space="preserve">9 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6DDC7550" w14:textId="77777777" w:rsidR="003543AF" w:rsidRDefault="008D0C55">
      <w:pPr>
        <w:spacing w:beforeLines="50" w:before="156" w:line="400" w:lineRule="exact"/>
        <w:ind w:firstLineChars="200" w:firstLine="522"/>
        <w:rPr>
          <w:kern w:val="0"/>
          <w:szCs w:val="21"/>
        </w:rPr>
      </w:pPr>
      <w:r>
        <w:rPr>
          <w:b/>
          <w:snapToGrid w:val="0"/>
          <w:color w:val="000000"/>
          <w:spacing w:val="10"/>
          <w:kern w:val="0"/>
          <w:sz w:val="24"/>
        </w:rPr>
        <w:t xml:space="preserve">3601 </w:t>
      </w:r>
      <w:r>
        <w:rPr>
          <w:rFonts w:hint="eastAsia"/>
          <w:b/>
          <w:color w:val="000000"/>
          <w:spacing w:val="10"/>
          <w:sz w:val="24"/>
        </w:rPr>
        <w:t>石英谐振器</w:t>
      </w:r>
    </w:p>
    <w:p w14:paraId="3D8D6FF4" w14:textId="77777777" w:rsidR="003543AF" w:rsidRDefault="008D0C55">
      <w:pPr>
        <w:spacing w:line="400" w:lineRule="exact"/>
        <w:ind w:leftChars="244" w:left="1840" w:hangingChars="509" w:hanging="1328"/>
        <w:rPr>
          <w:kern w:val="0"/>
          <w:szCs w:val="21"/>
        </w:rPr>
      </w:pPr>
      <w:r>
        <w:rPr>
          <w:rFonts w:hint="eastAsia"/>
          <w:b/>
          <w:bCs/>
          <w:snapToGrid w:val="0"/>
          <w:spacing w:val="10"/>
          <w:kern w:val="0"/>
          <w:sz w:val="24"/>
        </w:rPr>
        <w:t>描述规则：</w:t>
      </w:r>
      <w:ins w:id="738" w:author="WPS_1622815912" w:date="2022-06-14T09:5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hint="eastAsia"/>
          <w:b/>
          <w:spacing w:val="10"/>
          <w:kern w:val="0"/>
          <w:sz w:val="24"/>
        </w:rPr>
        <w:t>名称</w:t>
      </w:r>
      <w:r>
        <w:rPr>
          <w:b/>
          <w:spacing w:val="10"/>
          <w:kern w:val="0"/>
          <w:sz w:val="24"/>
        </w:rPr>
        <w:t>|</w:t>
      </w:r>
      <w:r>
        <w:rPr>
          <w:rFonts w:hint="eastAsia"/>
          <w:b/>
          <w:spacing w:val="10"/>
          <w:kern w:val="0"/>
          <w:sz w:val="24"/>
        </w:rPr>
        <w:t>频率</w:t>
      </w:r>
      <w:r>
        <w:rPr>
          <w:b/>
          <w:spacing w:val="10"/>
          <w:kern w:val="0"/>
          <w:sz w:val="24"/>
        </w:rPr>
        <w:t>|25</w:t>
      </w:r>
      <w:r>
        <w:rPr>
          <w:rFonts w:hint="eastAsia"/>
          <w:b/>
          <w:spacing w:val="10"/>
          <w:kern w:val="0"/>
          <w:sz w:val="24"/>
        </w:rPr>
        <w:t>℃频偏</w:t>
      </w:r>
      <w:r>
        <w:rPr>
          <w:b/>
          <w:spacing w:val="10"/>
          <w:kern w:val="0"/>
          <w:sz w:val="24"/>
        </w:rPr>
        <w:t>|</w:t>
      </w:r>
      <w:r>
        <w:rPr>
          <w:rFonts w:hint="eastAsia"/>
          <w:b/>
          <w:spacing w:val="10"/>
          <w:kern w:val="0"/>
          <w:sz w:val="24"/>
        </w:rPr>
        <w:t>负载电容</w:t>
      </w:r>
      <w:r>
        <w:rPr>
          <w:b/>
          <w:spacing w:val="10"/>
          <w:kern w:val="0"/>
          <w:sz w:val="24"/>
        </w:rPr>
        <w:t>|</w:t>
      </w:r>
      <w:proofErr w:type="gramStart"/>
      <w:r>
        <w:rPr>
          <w:rFonts w:hint="eastAsia"/>
          <w:b/>
          <w:spacing w:val="10"/>
          <w:kern w:val="0"/>
          <w:sz w:val="24"/>
        </w:rPr>
        <w:t>温频特性</w:t>
      </w:r>
      <w:proofErr w:type="gramEnd"/>
      <w:r>
        <w:rPr>
          <w:b/>
          <w:spacing w:val="10"/>
          <w:kern w:val="0"/>
          <w:sz w:val="24"/>
        </w:rPr>
        <w:t>|</w:t>
      </w:r>
      <w:r>
        <w:rPr>
          <w:rFonts w:hint="eastAsia"/>
          <w:b/>
          <w:spacing w:val="10"/>
          <w:kern w:val="0"/>
          <w:sz w:val="24"/>
        </w:rPr>
        <w:t>工作温度范围</w:t>
      </w:r>
      <w:r>
        <w:rPr>
          <w:b/>
          <w:spacing w:val="10"/>
          <w:kern w:val="0"/>
          <w:sz w:val="24"/>
        </w:rPr>
        <w:t>|</w:t>
      </w:r>
      <w:r>
        <w:rPr>
          <w:rFonts w:hint="eastAsia"/>
          <w:b/>
          <w:spacing w:val="10"/>
          <w:kern w:val="0"/>
          <w:sz w:val="24"/>
        </w:rPr>
        <w:t>振荡模式</w:t>
      </w:r>
      <w:r>
        <w:rPr>
          <w:b/>
          <w:spacing w:val="10"/>
          <w:kern w:val="0"/>
          <w:sz w:val="24"/>
        </w:rPr>
        <w:t>|</w:t>
      </w:r>
      <w:r>
        <w:rPr>
          <w:rFonts w:hint="eastAsia"/>
          <w:b/>
          <w:spacing w:val="10"/>
          <w:kern w:val="0"/>
          <w:sz w:val="24"/>
        </w:rPr>
        <w:t>封装类型</w:t>
      </w:r>
      <w:r>
        <w:rPr>
          <w:b/>
          <w:spacing w:val="10"/>
          <w:kern w:val="0"/>
          <w:sz w:val="24"/>
        </w:rPr>
        <w:t>|[</w:t>
      </w:r>
      <w:r>
        <w:rPr>
          <w:rFonts w:hint="eastAsia"/>
          <w:b/>
          <w:spacing w:val="10"/>
          <w:kern w:val="0"/>
          <w:sz w:val="24"/>
        </w:rPr>
        <w:t>必要说明</w:t>
      </w:r>
      <w:r>
        <w:rPr>
          <w:b/>
          <w:spacing w:val="10"/>
          <w:kern w:val="0"/>
          <w:sz w:val="24"/>
        </w:rPr>
        <w:t>]</w:t>
      </w:r>
      <w:r>
        <w:rPr>
          <w:rFonts w:ascii="宋体" w:hAnsi="宋体" w:cs="宋体" w:hint="eastAsia"/>
          <w:b/>
          <w:bCs/>
          <w:snapToGrid w:val="0"/>
          <w:spacing w:val="-4"/>
          <w:kern w:val="0"/>
          <w:sz w:val="24"/>
        </w:rPr>
        <w:t xml:space="preserve"> </w:t>
      </w:r>
    </w:p>
    <w:p w14:paraId="760CC113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39" w:author="WPS_1622815912" w:date="2022-06-14T10:20:00Z"/>
          <w:color w:val="000000"/>
          <w:spacing w:val="10"/>
          <w:sz w:val="24"/>
          <w:u w:color="FFFFFF" w:themeColor="background1"/>
        </w:rPr>
      </w:pPr>
      <w:ins w:id="740" w:author="WPS_1622815912" w:date="2022-06-14T10:2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lastRenderedPageBreak/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257E325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firstLineChars="0" w:hanging="1263"/>
        <w:rPr>
          <w:kern w:val="0"/>
          <w:szCs w:val="21"/>
        </w:rPr>
      </w:pPr>
      <w:r>
        <w:rPr>
          <w:rFonts w:hint="eastAsia"/>
          <w:snapToGrid w:val="0"/>
          <w:spacing w:val="10"/>
          <w:kern w:val="0"/>
          <w:sz w:val="24"/>
        </w:rPr>
        <w:t>名称：</w:t>
      </w:r>
      <w:r>
        <w:rPr>
          <w:snapToGrid w:val="0"/>
          <w:spacing w:val="10"/>
          <w:kern w:val="0"/>
          <w:sz w:val="24"/>
        </w:rPr>
        <w:t>XTAL</w:t>
      </w:r>
      <w:r>
        <w:rPr>
          <w:rFonts w:hint="eastAsia"/>
          <w:snapToGrid w:val="0"/>
          <w:spacing w:val="10"/>
          <w:kern w:val="0"/>
          <w:sz w:val="24"/>
        </w:rPr>
        <w:t>。</w:t>
      </w:r>
    </w:p>
    <w:p w14:paraId="60B1FC59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left="993" w:firstLineChars="0" w:hanging="426"/>
        <w:rPr>
          <w:kern w:val="0"/>
          <w:sz w:val="24"/>
        </w:rPr>
      </w:pPr>
      <w:r>
        <w:rPr>
          <w:rFonts w:hint="eastAsia"/>
          <w:snapToGrid w:val="0"/>
          <w:spacing w:val="10"/>
          <w:kern w:val="0"/>
          <w:sz w:val="24"/>
        </w:rPr>
        <w:t>频率：</w:t>
      </w:r>
      <w:r>
        <w:rPr>
          <w:rFonts w:hint="eastAsia"/>
          <w:kern w:val="0"/>
          <w:sz w:val="24"/>
        </w:rPr>
        <w:t>表示</w:t>
      </w:r>
      <w:r>
        <w:rPr>
          <w:rFonts w:hint="eastAsia"/>
          <w:spacing w:val="10"/>
          <w:kern w:val="0"/>
          <w:sz w:val="24"/>
        </w:rPr>
        <w:t>晶体</w:t>
      </w:r>
      <w:r>
        <w:rPr>
          <w:rFonts w:hint="eastAsia"/>
          <w:snapToGrid w:val="0"/>
          <w:spacing w:val="10"/>
          <w:kern w:val="0"/>
          <w:sz w:val="24"/>
        </w:rPr>
        <w:t>在单位时间内完成振动的次数，单位为兆赫兹</w:t>
      </w:r>
      <w:r>
        <w:rPr>
          <w:snapToGrid w:val="0"/>
          <w:spacing w:val="10"/>
          <w:kern w:val="0"/>
          <w:sz w:val="24"/>
        </w:rPr>
        <w:t>(MHz)</w:t>
      </w:r>
      <w:r>
        <w:rPr>
          <w:rFonts w:hint="eastAsia"/>
          <w:snapToGrid w:val="0"/>
          <w:spacing w:val="10"/>
          <w:kern w:val="0"/>
          <w:sz w:val="24"/>
        </w:rPr>
        <w:t>，表示形式为</w:t>
      </w:r>
      <w:r>
        <w:rPr>
          <w:snapToGrid w:val="0"/>
          <w:spacing w:val="10"/>
          <w:kern w:val="0"/>
          <w:sz w:val="24"/>
        </w:rPr>
        <w:t>“</w:t>
      </w:r>
      <w:r>
        <w:rPr>
          <w:rFonts w:hint="eastAsia"/>
          <w:snapToGrid w:val="0"/>
          <w:spacing w:val="10"/>
          <w:kern w:val="0"/>
          <w:sz w:val="24"/>
        </w:rPr>
        <w:t>数字</w:t>
      </w:r>
      <w:r>
        <w:rPr>
          <w:snapToGrid w:val="0"/>
          <w:spacing w:val="10"/>
          <w:kern w:val="0"/>
          <w:sz w:val="24"/>
        </w:rPr>
        <w:t>+</w:t>
      </w:r>
      <w:r>
        <w:rPr>
          <w:rFonts w:hint="eastAsia"/>
          <w:snapToGrid w:val="0"/>
          <w:spacing w:val="10"/>
          <w:kern w:val="0"/>
          <w:sz w:val="24"/>
        </w:rPr>
        <w:t>单位</w:t>
      </w:r>
      <w:r>
        <w:rPr>
          <w:snapToGrid w:val="0"/>
          <w:spacing w:val="10"/>
          <w:kern w:val="0"/>
          <w:sz w:val="24"/>
        </w:rPr>
        <w:t>”</w:t>
      </w:r>
      <w:r>
        <w:rPr>
          <w:rFonts w:hint="eastAsia"/>
          <w:snapToGrid w:val="0"/>
          <w:spacing w:val="10"/>
          <w:kern w:val="0"/>
          <w:sz w:val="24"/>
        </w:rPr>
        <w:t>，例如：</w:t>
      </w:r>
      <w:r>
        <w:rPr>
          <w:snapToGrid w:val="0"/>
          <w:spacing w:val="10"/>
          <w:kern w:val="0"/>
          <w:sz w:val="24"/>
        </w:rPr>
        <w:t>25MHz</w:t>
      </w:r>
      <w:r>
        <w:rPr>
          <w:rFonts w:hint="eastAsia"/>
          <w:snapToGrid w:val="0"/>
          <w:spacing w:val="10"/>
          <w:kern w:val="0"/>
          <w:sz w:val="24"/>
        </w:rPr>
        <w:t>。</w:t>
      </w:r>
    </w:p>
    <w:p w14:paraId="272AD07A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left="993" w:firstLineChars="0" w:hanging="426"/>
        <w:rPr>
          <w:kern w:val="0"/>
          <w:szCs w:val="21"/>
        </w:rPr>
      </w:pPr>
      <w:r>
        <w:rPr>
          <w:snapToGrid w:val="0"/>
          <w:spacing w:val="10"/>
          <w:kern w:val="0"/>
          <w:sz w:val="24"/>
        </w:rPr>
        <w:t>25</w:t>
      </w:r>
      <w:r>
        <w:rPr>
          <w:rFonts w:hint="eastAsia"/>
          <w:snapToGrid w:val="0"/>
          <w:spacing w:val="10"/>
          <w:kern w:val="0"/>
          <w:sz w:val="24"/>
        </w:rPr>
        <w:t>℃频偏：指在标称激励功率、负载电容下，晶体谐振器在</w:t>
      </w:r>
      <w:r>
        <w:rPr>
          <w:snapToGrid w:val="0"/>
          <w:spacing w:val="10"/>
          <w:kern w:val="0"/>
          <w:sz w:val="24"/>
        </w:rPr>
        <w:t>25</w:t>
      </w:r>
      <w:r>
        <w:rPr>
          <w:rFonts w:hint="eastAsia"/>
          <w:snapToGrid w:val="0"/>
          <w:spacing w:val="10"/>
          <w:kern w:val="0"/>
          <w:sz w:val="24"/>
        </w:rPr>
        <w:t>℃时工作频率相对于标称频率的允许偏离。单位为“</w:t>
      </w:r>
      <w:r>
        <w:rPr>
          <w:snapToGrid w:val="0"/>
          <w:spacing w:val="10"/>
          <w:kern w:val="0"/>
          <w:sz w:val="24"/>
        </w:rPr>
        <w:t>ppm</w:t>
      </w:r>
      <w:r>
        <w:rPr>
          <w:rFonts w:hint="eastAsia"/>
          <w:snapToGrid w:val="0"/>
          <w:spacing w:val="10"/>
          <w:kern w:val="0"/>
          <w:sz w:val="24"/>
        </w:rPr>
        <w:t>”，表示形式为“</w:t>
      </w:r>
      <w:r>
        <w:rPr>
          <w:snapToGrid w:val="0"/>
          <w:spacing w:val="10"/>
          <w:kern w:val="0"/>
          <w:sz w:val="24"/>
        </w:rPr>
        <w:t>N</w:t>
      </w:r>
      <w:r>
        <w:rPr>
          <w:rFonts w:hint="eastAsia"/>
          <w:snapToGrid w:val="0"/>
          <w:spacing w:val="10"/>
          <w:kern w:val="0"/>
          <w:sz w:val="24"/>
        </w:rPr>
        <w:t>数字</w:t>
      </w:r>
      <w:r>
        <w:rPr>
          <w:snapToGrid w:val="0"/>
          <w:spacing w:val="10"/>
          <w:kern w:val="0"/>
          <w:sz w:val="24"/>
        </w:rPr>
        <w:t>P</w:t>
      </w:r>
      <w:r>
        <w:rPr>
          <w:rFonts w:hint="eastAsia"/>
          <w:snapToGrid w:val="0"/>
          <w:spacing w:val="10"/>
          <w:kern w:val="0"/>
          <w:sz w:val="24"/>
        </w:rPr>
        <w:t>数字”。例如：一个</w:t>
      </w:r>
      <w:r>
        <w:rPr>
          <w:snapToGrid w:val="0"/>
          <w:spacing w:val="10"/>
          <w:kern w:val="0"/>
          <w:sz w:val="24"/>
        </w:rPr>
        <w:t>40MHz</w:t>
      </w:r>
      <w:r>
        <w:rPr>
          <w:rFonts w:hint="eastAsia"/>
          <w:snapToGrid w:val="0"/>
          <w:spacing w:val="10"/>
          <w:kern w:val="0"/>
          <w:sz w:val="24"/>
        </w:rPr>
        <w:t>晶体在</w:t>
      </w:r>
      <w:r>
        <w:rPr>
          <w:snapToGrid w:val="0"/>
          <w:spacing w:val="10"/>
          <w:kern w:val="0"/>
          <w:sz w:val="24"/>
        </w:rPr>
        <w:t>25</w:t>
      </w:r>
      <w:r>
        <w:rPr>
          <w:rFonts w:hint="eastAsia"/>
          <w:snapToGrid w:val="0"/>
          <w:spacing w:val="10"/>
          <w:kern w:val="0"/>
          <w:sz w:val="24"/>
        </w:rPr>
        <w:t>℃时的频率偏差为</w:t>
      </w:r>
      <w:r>
        <w:rPr>
          <w:snapToGrid w:val="0"/>
          <w:spacing w:val="10"/>
          <w:kern w:val="0"/>
          <w:sz w:val="24"/>
        </w:rPr>
        <w:t>-5ppm</w:t>
      </w:r>
      <w:r>
        <w:rPr>
          <w:rFonts w:hint="eastAsia"/>
          <w:snapToGrid w:val="0"/>
          <w:spacing w:val="10"/>
          <w:kern w:val="0"/>
          <w:sz w:val="24"/>
        </w:rPr>
        <w:t>～</w:t>
      </w:r>
      <w:r>
        <w:rPr>
          <w:snapToGrid w:val="0"/>
          <w:spacing w:val="10"/>
          <w:kern w:val="0"/>
          <w:sz w:val="24"/>
        </w:rPr>
        <w:t>+13ppm</w:t>
      </w:r>
      <w:r>
        <w:rPr>
          <w:rFonts w:hint="eastAsia"/>
          <w:snapToGrid w:val="0"/>
          <w:spacing w:val="10"/>
          <w:kern w:val="0"/>
          <w:sz w:val="24"/>
        </w:rPr>
        <w:t>，则表示为“</w:t>
      </w:r>
      <w:r>
        <w:rPr>
          <w:snapToGrid w:val="0"/>
          <w:spacing w:val="10"/>
          <w:kern w:val="0"/>
          <w:sz w:val="24"/>
        </w:rPr>
        <w:t>N5P13</w:t>
      </w:r>
      <w:r>
        <w:rPr>
          <w:rFonts w:hint="eastAsia"/>
          <w:snapToGrid w:val="0"/>
          <w:spacing w:val="10"/>
          <w:kern w:val="0"/>
          <w:sz w:val="24"/>
        </w:rPr>
        <w:t>”（其中</w:t>
      </w:r>
      <w:r>
        <w:rPr>
          <w:snapToGrid w:val="0"/>
          <w:spacing w:val="10"/>
          <w:kern w:val="0"/>
          <w:sz w:val="24"/>
        </w:rPr>
        <w:t>N</w:t>
      </w:r>
      <w:r>
        <w:rPr>
          <w:rFonts w:hint="eastAsia"/>
          <w:snapToGrid w:val="0"/>
          <w:spacing w:val="10"/>
          <w:kern w:val="0"/>
          <w:sz w:val="24"/>
        </w:rPr>
        <w:t>表示负号，</w:t>
      </w:r>
      <w:r>
        <w:rPr>
          <w:snapToGrid w:val="0"/>
          <w:spacing w:val="10"/>
          <w:kern w:val="0"/>
          <w:sz w:val="24"/>
        </w:rPr>
        <w:t>P</w:t>
      </w:r>
      <w:r>
        <w:rPr>
          <w:rFonts w:hint="eastAsia"/>
          <w:snapToGrid w:val="0"/>
          <w:spacing w:val="10"/>
          <w:kern w:val="0"/>
          <w:sz w:val="24"/>
        </w:rPr>
        <w:t>表示正号）。</w:t>
      </w:r>
    </w:p>
    <w:p w14:paraId="308CB29C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firstLineChars="0" w:hanging="1263"/>
        <w:rPr>
          <w:kern w:val="0"/>
          <w:szCs w:val="21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负载</w:t>
      </w:r>
      <w:r>
        <w:rPr>
          <w:rFonts w:hint="eastAsia"/>
          <w:kern w:val="0"/>
          <w:sz w:val="24"/>
        </w:rPr>
        <w:t>电容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：</w:t>
      </w:r>
      <w:r>
        <w:rPr>
          <w:rFonts w:hint="eastAsia"/>
          <w:color w:val="000000"/>
          <w:spacing w:val="10"/>
          <w:kern w:val="0"/>
          <w:sz w:val="24"/>
        </w:rPr>
        <w:t>单位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：</w:t>
      </w:r>
      <w:r>
        <w:rPr>
          <w:snapToGrid w:val="0"/>
          <w:color w:val="000000"/>
          <w:spacing w:val="10"/>
          <w:kern w:val="0"/>
          <w:sz w:val="24"/>
        </w:rPr>
        <w:t>pF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，表示形式是</w:t>
      </w:r>
      <w:r>
        <w:rPr>
          <w:snapToGrid w:val="0"/>
          <w:color w:val="000000"/>
          <w:spacing w:val="10"/>
          <w:kern w:val="0"/>
          <w:sz w:val="24"/>
        </w:rPr>
        <w:t>“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数字</w:t>
      </w:r>
      <w:r>
        <w:rPr>
          <w:snapToGrid w:val="0"/>
          <w:color w:val="000000"/>
          <w:spacing w:val="10"/>
          <w:kern w:val="0"/>
          <w:sz w:val="24"/>
        </w:rPr>
        <w:t>+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单位</w:t>
      </w:r>
      <w:r>
        <w:rPr>
          <w:snapToGrid w:val="0"/>
          <w:color w:val="000000"/>
          <w:spacing w:val="10"/>
          <w:kern w:val="0"/>
          <w:sz w:val="24"/>
        </w:rPr>
        <w:t>”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，例如：</w:t>
      </w:r>
      <w:r>
        <w:rPr>
          <w:snapToGrid w:val="0"/>
          <w:color w:val="000000"/>
          <w:spacing w:val="10"/>
          <w:kern w:val="0"/>
          <w:sz w:val="24"/>
        </w:rPr>
        <w:t>20pF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。</w:t>
      </w:r>
    </w:p>
    <w:p w14:paraId="20ACDFCB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left="993" w:firstLineChars="0" w:hanging="426"/>
        <w:rPr>
          <w:kern w:val="0"/>
          <w:szCs w:val="21"/>
        </w:rPr>
      </w:pPr>
      <w:proofErr w:type="gramStart"/>
      <w:r>
        <w:rPr>
          <w:rFonts w:ascii="Wingdings" w:eastAsia="Wingdings" w:hAnsi="Wingdings" w:cs="Wingdings"/>
          <w:snapToGrid w:val="0"/>
          <w:spacing w:val="10"/>
          <w:kern w:val="0"/>
          <w:sz w:val="24"/>
        </w:rPr>
        <w:t>温频特性</w:t>
      </w:r>
      <w:proofErr w:type="gramEnd"/>
      <w:r>
        <w:rPr>
          <w:rFonts w:hint="eastAsia"/>
          <w:snapToGrid w:val="0"/>
          <w:spacing w:val="10"/>
          <w:kern w:val="0"/>
          <w:sz w:val="24"/>
        </w:rPr>
        <w:t>：指在整个工作温度范围内，相对于基准温度（</w:t>
      </w:r>
      <w:r>
        <w:rPr>
          <w:snapToGrid w:val="0"/>
          <w:spacing w:val="10"/>
          <w:kern w:val="0"/>
          <w:sz w:val="24"/>
        </w:rPr>
        <w:t>25</w:t>
      </w:r>
      <w:r>
        <w:rPr>
          <w:rFonts w:hint="eastAsia"/>
          <w:snapToGrid w:val="0"/>
          <w:spacing w:val="10"/>
          <w:kern w:val="0"/>
          <w:sz w:val="24"/>
        </w:rPr>
        <w:t>℃）时，晶体谐振器工作频率的允许偏离。单位为</w:t>
      </w:r>
      <w:r>
        <w:rPr>
          <w:rFonts w:ascii="宋体" w:hAnsi="宋体"/>
          <w:snapToGrid w:val="0"/>
          <w:spacing w:val="10"/>
          <w:kern w:val="0"/>
          <w:sz w:val="24"/>
        </w:rPr>
        <w:t>“</w:t>
      </w:r>
      <w:r>
        <w:rPr>
          <w:snapToGrid w:val="0"/>
          <w:spacing w:val="10"/>
          <w:kern w:val="0"/>
          <w:sz w:val="24"/>
        </w:rPr>
        <w:t>ppm</w:t>
      </w:r>
      <w:r>
        <w:rPr>
          <w:rFonts w:ascii="宋体" w:hAnsi="宋体"/>
          <w:snapToGrid w:val="0"/>
          <w:spacing w:val="10"/>
          <w:kern w:val="0"/>
          <w:sz w:val="24"/>
        </w:rPr>
        <w:t>”</w:t>
      </w:r>
      <w:r>
        <w:rPr>
          <w:rFonts w:hint="eastAsia"/>
          <w:snapToGrid w:val="0"/>
          <w:spacing w:val="10"/>
          <w:kern w:val="0"/>
          <w:sz w:val="24"/>
        </w:rPr>
        <w:t>，表示形式为</w:t>
      </w:r>
      <w:r>
        <w:rPr>
          <w:rFonts w:ascii="宋体" w:hAnsi="宋体"/>
          <w:snapToGrid w:val="0"/>
          <w:spacing w:val="10"/>
          <w:kern w:val="0"/>
          <w:sz w:val="24"/>
        </w:rPr>
        <w:t>“</w:t>
      </w:r>
      <w:r>
        <w:rPr>
          <w:snapToGrid w:val="0"/>
          <w:spacing w:val="10"/>
          <w:kern w:val="0"/>
          <w:sz w:val="24"/>
        </w:rPr>
        <w:t>N</w:t>
      </w:r>
      <w:r>
        <w:rPr>
          <w:rFonts w:hint="eastAsia"/>
          <w:snapToGrid w:val="0"/>
          <w:spacing w:val="10"/>
          <w:kern w:val="0"/>
          <w:sz w:val="24"/>
        </w:rPr>
        <w:t>数字</w:t>
      </w:r>
      <w:r>
        <w:rPr>
          <w:snapToGrid w:val="0"/>
          <w:spacing w:val="10"/>
          <w:kern w:val="0"/>
          <w:sz w:val="24"/>
        </w:rPr>
        <w:t>P</w:t>
      </w:r>
      <w:r>
        <w:rPr>
          <w:rFonts w:hint="eastAsia"/>
          <w:snapToGrid w:val="0"/>
          <w:spacing w:val="10"/>
          <w:kern w:val="0"/>
          <w:sz w:val="24"/>
        </w:rPr>
        <w:t>数字</w:t>
      </w:r>
      <w:r>
        <w:rPr>
          <w:rFonts w:ascii="宋体" w:hAnsi="宋体"/>
          <w:snapToGrid w:val="0"/>
          <w:spacing w:val="10"/>
          <w:kern w:val="0"/>
          <w:sz w:val="24"/>
        </w:rPr>
        <w:t>”</w:t>
      </w:r>
      <w:r>
        <w:rPr>
          <w:rFonts w:hint="eastAsia"/>
          <w:snapToGrid w:val="0"/>
          <w:spacing w:val="10"/>
          <w:kern w:val="0"/>
          <w:sz w:val="24"/>
        </w:rPr>
        <w:t>。例如：</w:t>
      </w:r>
      <w:r>
        <w:rPr>
          <w:snapToGrid w:val="0"/>
          <w:spacing w:val="10"/>
          <w:kern w:val="0"/>
          <w:sz w:val="24"/>
        </w:rPr>
        <w:t>N5P13</w:t>
      </w:r>
      <w:r>
        <w:rPr>
          <w:rFonts w:hint="eastAsia"/>
          <w:snapToGrid w:val="0"/>
          <w:spacing w:val="10"/>
          <w:kern w:val="0"/>
          <w:sz w:val="24"/>
        </w:rPr>
        <w:t>。</w:t>
      </w:r>
    </w:p>
    <w:p w14:paraId="23122F69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firstLineChars="0" w:hanging="1263"/>
        <w:rPr>
          <w:kern w:val="0"/>
          <w:szCs w:val="21"/>
        </w:rPr>
      </w:pPr>
      <w:r>
        <w:rPr>
          <w:rFonts w:hint="eastAsia"/>
          <w:snapToGrid w:val="0"/>
          <w:spacing w:val="10"/>
          <w:kern w:val="0"/>
          <w:sz w:val="24"/>
        </w:rPr>
        <w:t>工作温度范围：单位：℃，表示形式是“数字</w:t>
      </w:r>
      <w:r>
        <w:rPr>
          <w:snapToGrid w:val="0"/>
          <w:spacing w:val="10"/>
          <w:kern w:val="0"/>
          <w:sz w:val="24"/>
        </w:rPr>
        <w:t>+</w:t>
      </w:r>
      <w:r>
        <w:rPr>
          <w:rFonts w:hint="eastAsia"/>
          <w:snapToGrid w:val="0"/>
          <w:spacing w:val="10"/>
          <w:kern w:val="0"/>
          <w:sz w:val="24"/>
        </w:rPr>
        <w:t>单位”。例如：</w:t>
      </w:r>
      <w:r>
        <w:rPr>
          <w:snapToGrid w:val="0"/>
          <w:spacing w:val="10"/>
          <w:kern w:val="0"/>
          <w:sz w:val="24"/>
        </w:rPr>
        <w:t>-20</w:t>
      </w:r>
      <w:r>
        <w:rPr>
          <w:rFonts w:hint="eastAsia"/>
          <w:snapToGrid w:val="0"/>
          <w:spacing w:val="10"/>
          <w:kern w:val="0"/>
          <w:sz w:val="24"/>
        </w:rPr>
        <w:t>～</w:t>
      </w:r>
      <w:r>
        <w:rPr>
          <w:snapToGrid w:val="0"/>
          <w:spacing w:val="10"/>
          <w:kern w:val="0"/>
          <w:sz w:val="24"/>
        </w:rPr>
        <w:t>+85</w:t>
      </w:r>
      <w:r>
        <w:rPr>
          <w:rFonts w:hint="eastAsia"/>
          <w:snapToGrid w:val="0"/>
          <w:spacing w:val="10"/>
          <w:kern w:val="0"/>
          <w:sz w:val="24"/>
        </w:rPr>
        <w:t>℃。</w:t>
      </w:r>
    </w:p>
    <w:p w14:paraId="0BB19F9F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firstLineChars="0" w:hanging="1263"/>
        <w:rPr>
          <w:kern w:val="0"/>
          <w:sz w:val="24"/>
        </w:rPr>
      </w:pPr>
      <w:r>
        <w:rPr>
          <w:rFonts w:hint="eastAsia"/>
          <w:kern w:val="0"/>
          <w:sz w:val="24"/>
        </w:rPr>
        <w:t>振荡模式</w:t>
      </w:r>
      <w:r>
        <w:rPr>
          <w:rFonts w:hint="eastAsia"/>
          <w:snapToGrid w:val="0"/>
          <w:spacing w:val="10"/>
          <w:kern w:val="0"/>
          <w:sz w:val="24"/>
        </w:rPr>
        <w:t>：用</w:t>
      </w:r>
      <w:r>
        <w:rPr>
          <w:snapToGrid w:val="0"/>
          <w:spacing w:val="10"/>
          <w:kern w:val="0"/>
          <w:sz w:val="24"/>
        </w:rPr>
        <w:t>“Fundamental(</w:t>
      </w:r>
      <w:r>
        <w:rPr>
          <w:rFonts w:hint="eastAsia"/>
          <w:snapToGrid w:val="0"/>
          <w:spacing w:val="10"/>
          <w:kern w:val="0"/>
          <w:sz w:val="24"/>
        </w:rPr>
        <w:t>基频</w:t>
      </w:r>
      <w:r>
        <w:rPr>
          <w:snapToGrid w:val="0"/>
          <w:spacing w:val="10"/>
          <w:kern w:val="0"/>
          <w:sz w:val="24"/>
        </w:rPr>
        <w:t>)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Overtone(</w:t>
      </w:r>
      <w:r>
        <w:rPr>
          <w:rFonts w:hint="eastAsia"/>
          <w:snapToGrid w:val="0"/>
          <w:spacing w:val="10"/>
          <w:kern w:val="0"/>
          <w:sz w:val="24"/>
        </w:rPr>
        <w:t>泛音</w:t>
      </w:r>
      <w:r>
        <w:rPr>
          <w:snapToGrid w:val="0"/>
          <w:spacing w:val="10"/>
          <w:kern w:val="0"/>
          <w:sz w:val="24"/>
        </w:rPr>
        <w:t>)”</w:t>
      </w:r>
      <w:r>
        <w:rPr>
          <w:rFonts w:hint="eastAsia"/>
          <w:snapToGrid w:val="0"/>
          <w:spacing w:val="10"/>
          <w:kern w:val="0"/>
          <w:sz w:val="24"/>
        </w:rPr>
        <w:t>来表示。</w:t>
      </w:r>
    </w:p>
    <w:p w14:paraId="38454D63" w14:textId="77777777" w:rsidR="003543AF" w:rsidRDefault="008D0C55">
      <w:pPr>
        <w:pStyle w:val="afd"/>
        <w:widowControl/>
        <w:numPr>
          <w:ilvl w:val="1"/>
          <w:numId w:val="40"/>
        </w:numPr>
        <w:tabs>
          <w:tab w:val="left" w:pos="993"/>
        </w:tabs>
        <w:spacing w:line="400" w:lineRule="exact"/>
        <w:ind w:left="993" w:firstLineChars="0" w:hanging="426"/>
        <w:rPr>
          <w:kern w:val="0"/>
          <w:szCs w:val="21"/>
        </w:rPr>
      </w:pPr>
      <w:r>
        <w:rPr>
          <w:rFonts w:hint="eastAsia"/>
          <w:snapToGrid w:val="0"/>
          <w:spacing w:val="10"/>
          <w:kern w:val="0"/>
          <w:sz w:val="24"/>
        </w:rPr>
        <w:t>封装</w:t>
      </w:r>
      <w:r>
        <w:rPr>
          <w:rFonts w:hint="eastAsia"/>
          <w:kern w:val="0"/>
          <w:sz w:val="24"/>
        </w:rPr>
        <w:t>类型</w:t>
      </w:r>
      <w:r>
        <w:rPr>
          <w:rFonts w:hint="eastAsia"/>
          <w:snapToGrid w:val="0"/>
          <w:spacing w:val="10"/>
          <w:kern w:val="0"/>
          <w:sz w:val="24"/>
        </w:rPr>
        <w:t>：表示晶体是</w:t>
      </w:r>
      <w:r>
        <w:rPr>
          <w:snapToGrid w:val="0"/>
          <w:spacing w:val="10"/>
          <w:kern w:val="0"/>
          <w:sz w:val="24"/>
        </w:rPr>
        <w:t>DIP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49S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49U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UM-1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SMD</w:t>
      </w:r>
      <w:r>
        <w:rPr>
          <w:rFonts w:hint="eastAsia"/>
          <w:snapToGrid w:val="0"/>
          <w:spacing w:val="10"/>
          <w:kern w:val="0"/>
          <w:sz w:val="24"/>
        </w:rPr>
        <w:t>等封装形式，其中</w:t>
      </w:r>
      <w:r>
        <w:rPr>
          <w:snapToGrid w:val="0"/>
          <w:spacing w:val="10"/>
          <w:kern w:val="0"/>
          <w:sz w:val="24"/>
        </w:rPr>
        <w:t>SMD</w:t>
      </w:r>
      <w:r>
        <w:rPr>
          <w:rFonts w:hint="eastAsia"/>
          <w:snapToGrid w:val="0"/>
          <w:spacing w:val="10"/>
          <w:kern w:val="0"/>
          <w:sz w:val="24"/>
        </w:rPr>
        <w:t>表示贴片封装，统一使用</w:t>
      </w:r>
      <w:r>
        <w:rPr>
          <w:snapToGrid w:val="0"/>
          <w:spacing w:val="10"/>
          <w:kern w:val="0"/>
          <w:sz w:val="24"/>
        </w:rPr>
        <w:t>7050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5032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3225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2520</w:t>
      </w:r>
      <w:r>
        <w:rPr>
          <w:rFonts w:hint="eastAsia"/>
          <w:snapToGrid w:val="0"/>
          <w:spacing w:val="10"/>
          <w:kern w:val="0"/>
          <w:sz w:val="24"/>
        </w:rPr>
        <w:t>等标准规格来表示贴片晶体的封装</w:t>
      </w:r>
      <w:r>
        <w:rPr>
          <w:snapToGrid w:val="0"/>
          <w:spacing w:val="10"/>
          <w:kern w:val="0"/>
          <w:sz w:val="24"/>
        </w:rPr>
        <w:t xml:space="preserve"> (7050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5032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3225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2520</w:t>
      </w:r>
      <w:r>
        <w:rPr>
          <w:rFonts w:hint="eastAsia"/>
          <w:snapToGrid w:val="0"/>
          <w:spacing w:val="10"/>
          <w:kern w:val="0"/>
          <w:sz w:val="24"/>
        </w:rPr>
        <w:t>分别表示</w:t>
      </w:r>
      <w:r>
        <w:rPr>
          <w:snapToGrid w:val="0"/>
          <w:spacing w:val="10"/>
          <w:kern w:val="0"/>
          <w:sz w:val="24"/>
        </w:rPr>
        <w:t>7.0 mm *5.0mm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5.0 mm *3.2mm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3.2 mm *2.5mm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2.5 mm *2.0mm)</w:t>
      </w:r>
      <w:r>
        <w:rPr>
          <w:rFonts w:hint="eastAsia"/>
          <w:snapToGrid w:val="0"/>
          <w:spacing w:val="10"/>
          <w:kern w:val="0"/>
          <w:sz w:val="24"/>
        </w:rPr>
        <w:t>，对于一些不规范的尺寸</w:t>
      </w:r>
      <w:r>
        <w:rPr>
          <w:snapToGrid w:val="0"/>
          <w:spacing w:val="10"/>
          <w:kern w:val="0"/>
          <w:sz w:val="24"/>
        </w:rPr>
        <w:t>(</w:t>
      </w:r>
      <w:r>
        <w:rPr>
          <w:rFonts w:hint="eastAsia"/>
          <w:snapToGrid w:val="0"/>
          <w:spacing w:val="10"/>
          <w:kern w:val="0"/>
          <w:sz w:val="24"/>
        </w:rPr>
        <w:t>偏差在</w:t>
      </w:r>
      <w:r>
        <w:rPr>
          <w:snapToGrid w:val="0"/>
          <w:spacing w:val="10"/>
          <w:kern w:val="0"/>
          <w:sz w:val="24"/>
        </w:rPr>
        <w:t>±0.3mm)</w:t>
      </w:r>
      <w:r>
        <w:rPr>
          <w:rFonts w:hint="eastAsia"/>
          <w:snapToGrid w:val="0"/>
          <w:spacing w:val="10"/>
          <w:kern w:val="0"/>
          <w:sz w:val="24"/>
        </w:rPr>
        <w:t>统一使用跟以上相对应的尺寸来表示，例如</w:t>
      </w:r>
      <w:r>
        <w:rPr>
          <w:snapToGrid w:val="0"/>
          <w:spacing w:val="10"/>
          <w:kern w:val="0"/>
          <w:sz w:val="24"/>
        </w:rPr>
        <w:t>3.25mm*2.55mm</w:t>
      </w:r>
      <w:r>
        <w:rPr>
          <w:rFonts w:hint="eastAsia"/>
          <w:snapToGrid w:val="0"/>
          <w:spacing w:val="10"/>
          <w:kern w:val="0"/>
          <w:sz w:val="24"/>
        </w:rPr>
        <w:t>，</w:t>
      </w:r>
      <w:r>
        <w:rPr>
          <w:snapToGrid w:val="0"/>
          <w:spacing w:val="10"/>
          <w:kern w:val="0"/>
          <w:sz w:val="24"/>
        </w:rPr>
        <w:t>5.2mm*3.4mm</w:t>
      </w:r>
      <w:r>
        <w:rPr>
          <w:rFonts w:hint="eastAsia"/>
          <w:snapToGrid w:val="0"/>
          <w:spacing w:val="10"/>
          <w:kern w:val="0"/>
          <w:sz w:val="24"/>
        </w:rPr>
        <w:t>，应分别采用</w:t>
      </w:r>
      <w:r>
        <w:rPr>
          <w:snapToGrid w:val="0"/>
          <w:spacing w:val="10"/>
          <w:kern w:val="0"/>
          <w:sz w:val="24"/>
        </w:rPr>
        <w:t>3225</w:t>
      </w:r>
      <w:r>
        <w:rPr>
          <w:rFonts w:hint="eastAsia"/>
          <w:snapToGrid w:val="0"/>
          <w:spacing w:val="10"/>
          <w:kern w:val="0"/>
          <w:sz w:val="24"/>
        </w:rPr>
        <w:t>和</w:t>
      </w:r>
      <w:r>
        <w:rPr>
          <w:snapToGrid w:val="0"/>
          <w:spacing w:val="10"/>
          <w:kern w:val="0"/>
          <w:sz w:val="24"/>
        </w:rPr>
        <w:t>5032</w:t>
      </w:r>
      <w:r>
        <w:rPr>
          <w:rFonts w:hint="eastAsia"/>
          <w:snapToGrid w:val="0"/>
          <w:spacing w:val="10"/>
          <w:kern w:val="0"/>
          <w:sz w:val="24"/>
        </w:rPr>
        <w:t>来表示；用</w:t>
      </w:r>
      <w:r>
        <w:rPr>
          <w:snapToGrid w:val="0"/>
          <w:spacing w:val="10"/>
          <w:kern w:val="0"/>
          <w:sz w:val="24"/>
        </w:rPr>
        <w:t>DIP8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49S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49U</w:t>
      </w:r>
      <w:r>
        <w:rPr>
          <w:rFonts w:hint="eastAsia"/>
          <w:snapToGrid w:val="0"/>
          <w:spacing w:val="10"/>
          <w:kern w:val="0"/>
          <w:sz w:val="24"/>
        </w:rPr>
        <w:t>、</w:t>
      </w:r>
      <w:r>
        <w:rPr>
          <w:snapToGrid w:val="0"/>
          <w:spacing w:val="10"/>
          <w:kern w:val="0"/>
          <w:sz w:val="24"/>
        </w:rPr>
        <w:t>UM-1</w:t>
      </w:r>
      <w:r>
        <w:rPr>
          <w:rFonts w:hint="eastAsia"/>
          <w:snapToGrid w:val="0"/>
          <w:spacing w:val="10"/>
          <w:kern w:val="0"/>
          <w:sz w:val="24"/>
        </w:rPr>
        <w:t>等规格表示插件晶体的封装。</w:t>
      </w:r>
    </w:p>
    <w:p w14:paraId="55B69266" w14:textId="77777777" w:rsidR="003543AF" w:rsidRDefault="008D0C55">
      <w:pPr>
        <w:widowControl/>
        <w:spacing w:line="400" w:lineRule="exact"/>
        <w:ind w:leftChars="247" w:left="1299" w:hangingChars="300" w:hanging="780"/>
        <w:jc w:val="left"/>
        <w:rPr>
          <w:kern w:val="0"/>
          <w:szCs w:val="21"/>
        </w:rPr>
      </w:pPr>
      <w:r>
        <w:rPr>
          <w:rFonts w:hint="eastAsia"/>
          <w:snapToGrid w:val="0"/>
          <w:spacing w:val="10"/>
          <w:kern w:val="0"/>
          <w:sz w:val="24"/>
        </w:rPr>
        <w:t>举例：</w:t>
      </w:r>
      <w:ins w:id="741" w:author="WPS_1622815912" w:date="2022-06-14T09:50:00Z">
        <w:r>
          <w:rPr>
            <w:rFonts w:hint="eastAsia"/>
            <w:snapToGrid w:val="0"/>
            <w:spacing w:val="10"/>
            <w:kern w:val="0"/>
            <w:sz w:val="24"/>
          </w:rPr>
          <w:t>SMD|</w:t>
        </w:r>
      </w:ins>
      <w:r>
        <w:rPr>
          <w:snapToGrid w:val="0"/>
          <w:spacing w:val="10"/>
          <w:kern w:val="0"/>
          <w:sz w:val="24"/>
        </w:rPr>
        <w:t>XTAL|40MHz|N18P18|14pF| N20P20|-20</w:t>
      </w:r>
      <w:r>
        <w:rPr>
          <w:rFonts w:hint="eastAsia"/>
          <w:snapToGrid w:val="0"/>
          <w:spacing w:val="10"/>
          <w:kern w:val="0"/>
          <w:sz w:val="24"/>
        </w:rPr>
        <w:t>～</w:t>
      </w:r>
      <w:r>
        <w:rPr>
          <w:snapToGrid w:val="0"/>
          <w:spacing w:val="10"/>
          <w:kern w:val="0"/>
          <w:sz w:val="24"/>
        </w:rPr>
        <w:t>+85</w:t>
      </w:r>
      <w:r>
        <w:rPr>
          <w:rFonts w:hint="eastAsia"/>
          <w:snapToGrid w:val="0"/>
          <w:spacing w:val="10"/>
          <w:kern w:val="0"/>
          <w:sz w:val="24"/>
        </w:rPr>
        <w:t>℃</w:t>
      </w:r>
      <w:r>
        <w:rPr>
          <w:snapToGrid w:val="0"/>
          <w:spacing w:val="10"/>
          <w:kern w:val="0"/>
          <w:sz w:val="24"/>
        </w:rPr>
        <w:t>|Fundamental|3225</w:t>
      </w:r>
    </w:p>
    <w:p w14:paraId="581B3F2D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37</w:t>
      </w:r>
      <w:r>
        <w:rPr>
          <w:rFonts w:asciiTheme="majorEastAsia" w:eastAsiaTheme="majorEastAsia" w:hAnsiTheme="majorEastAsia" w:hint="eastAsia"/>
          <w:sz w:val="28"/>
          <w:szCs w:val="28"/>
        </w:rPr>
        <w:t>大类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电子机械器件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2268"/>
      </w:tblGrid>
      <w:tr w:rsidR="003543AF" w14:paraId="2B43758D" w14:textId="77777777">
        <w:trPr>
          <w:jc w:val="center"/>
        </w:trPr>
        <w:tc>
          <w:tcPr>
            <w:tcW w:w="2972" w:type="dxa"/>
            <w:gridSpan w:val="2"/>
          </w:tcPr>
          <w:p w14:paraId="28537F4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Cs w:val="21"/>
              </w:rPr>
              <w:t xml:space="preserve"> 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3686" w:type="dxa"/>
            <w:gridSpan w:val="2"/>
          </w:tcPr>
          <w:p w14:paraId="2647CB0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542B3F1D" w14:textId="77777777">
        <w:trPr>
          <w:jc w:val="center"/>
        </w:trPr>
        <w:tc>
          <w:tcPr>
            <w:tcW w:w="1271" w:type="dxa"/>
          </w:tcPr>
          <w:p w14:paraId="56015EB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1701" w:type="dxa"/>
          </w:tcPr>
          <w:p w14:paraId="0D9A762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79B4A04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268" w:type="dxa"/>
          </w:tcPr>
          <w:p w14:paraId="2176586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16A06520" w14:textId="77777777">
        <w:trPr>
          <w:jc w:val="center"/>
        </w:trPr>
        <w:tc>
          <w:tcPr>
            <w:tcW w:w="1271" w:type="dxa"/>
            <w:vMerge w:val="restart"/>
            <w:vAlign w:val="center"/>
          </w:tcPr>
          <w:p w14:paraId="1A211C7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7</w:t>
            </w:r>
          </w:p>
        </w:tc>
        <w:tc>
          <w:tcPr>
            <w:tcW w:w="1701" w:type="dxa"/>
            <w:vMerge w:val="restart"/>
            <w:vAlign w:val="center"/>
          </w:tcPr>
          <w:p w14:paraId="034EE94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电子机械器件</w:t>
            </w:r>
          </w:p>
        </w:tc>
        <w:tc>
          <w:tcPr>
            <w:tcW w:w="1418" w:type="dxa"/>
          </w:tcPr>
          <w:p w14:paraId="055780D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01</w:t>
            </w:r>
          </w:p>
        </w:tc>
        <w:tc>
          <w:tcPr>
            <w:tcW w:w="2268" w:type="dxa"/>
          </w:tcPr>
          <w:p w14:paraId="08F769B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开关</w:t>
            </w:r>
          </w:p>
        </w:tc>
      </w:tr>
      <w:tr w:rsidR="003543AF" w14:paraId="30A6A3A8" w14:textId="77777777">
        <w:trPr>
          <w:jc w:val="center"/>
        </w:trPr>
        <w:tc>
          <w:tcPr>
            <w:tcW w:w="1271" w:type="dxa"/>
            <w:vMerge/>
            <w:vAlign w:val="center"/>
          </w:tcPr>
          <w:p w14:paraId="22542F4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2A79C8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2BBA2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F92753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镜头组件</w:t>
            </w:r>
          </w:p>
        </w:tc>
      </w:tr>
      <w:tr w:rsidR="003543AF" w14:paraId="591738C8" w14:textId="77777777">
        <w:trPr>
          <w:jc w:val="center"/>
        </w:trPr>
        <w:tc>
          <w:tcPr>
            <w:tcW w:w="1271" w:type="dxa"/>
            <w:vMerge/>
            <w:vAlign w:val="center"/>
          </w:tcPr>
          <w:p w14:paraId="03E1293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FF6096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29A2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4670311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MIC</w:t>
            </w:r>
          </w:p>
        </w:tc>
      </w:tr>
      <w:tr w:rsidR="003543AF" w14:paraId="35541370" w14:textId="77777777">
        <w:trPr>
          <w:jc w:val="center"/>
        </w:trPr>
        <w:tc>
          <w:tcPr>
            <w:tcW w:w="1271" w:type="dxa"/>
            <w:vMerge/>
            <w:vAlign w:val="center"/>
          </w:tcPr>
          <w:p w14:paraId="6AEA482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38DF689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BC7A7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72B2181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喇叭</w:t>
            </w:r>
          </w:p>
        </w:tc>
      </w:tr>
      <w:tr w:rsidR="001F4E78" w14:paraId="5095EEAD" w14:textId="77777777">
        <w:trPr>
          <w:jc w:val="center"/>
          <w:ins w:id="742" w:author="wwlh8026" w:date="2022-09-01T09:36:00Z"/>
        </w:trPr>
        <w:tc>
          <w:tcPr>
            <w:tcW w:w="1271" w:type="dxa"/>
            <w:vMerge/>
            <w:vAlign w:val="center"/>
          </w:tcPr>
          <w:p w14:paraId="61486E6C" w14:textId="77777777" w:rsidR="001F4E78" w:rsidRDefault="001F4E78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43" w:author="wwlh8026" w:date="2022-09-01T09:36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32C12271" w14:textId="77777777" w:rsidR="001F4E78" w:rsidRDefault="001F4E78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44" w:author="wwlh8026" w:date="2022-09-01T09:36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531089" w14:textId="0145C37F" w:rsidR="001F4E78" w:rsidRDefault="001F4E78">
            <w:pPr>
              <w:pStyle w:val="12"/>
              <w:keepNext w:val="0"/>
              <w:keepLines w:val="0"/>
              <w:spacing w:before="0" w:after="0" w:line="240" w:lineRule="auto"/>
              <w:rPr>
                <w:ins w:id="745" w:author="wwlh8026" w:date="2022-09-01T09:36:00Z"/>
                <w:rFonts w:ascii="宋体" w:hAnsi="宋体"/>
                <w:b w:val="0"/>
                <w:sz w:val="24"/>
                <w:szCs w:val="24"/>
              </w:rPr>
            </w:pPr>
            <w:ins w:id="746" w:author="wwlh8026" w:date="2022-09-01T09:36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5</w:t>
              </w:r>
            </w:ins>
          </w:p>
        </w:tc>
        <w:tc>
          <w:tcPr>
            <w:tcW w:w="2268" w:type="dxa"/>
          </w:tcPr>
          <w:p w14:paraId="2BAE1630" w14:textId="4D2B98F5" w:rsidR="001F4E78" w:rsidRDefault="001F4E78">
            <w:pPr>
              <w:pStyle w:val="12"/>
              <w:keepNext w:val="0"/>
              <w:keepLines w:val="0"/>
              <w:spacing w:before="0" w:after="0" w:line="240" w:lineRule="auto"/>
              <w:rPr>
                <w:ins w:id="747" w:author="wwlh8026" w:date="2022-09-01T09:36:00Z"/>
                <w:rFonts w:ascii="宋体" w:hAnsi="宋体"/>
                <w:b w:val="0"/>
                <w:sz w:val="24"/>
                <w:szCs w:val="24"/>
              </w:rPr>
            </w:pPr>
            <w:ins w:id="748" w:author="wwlh8026" w:date="2022-09-01T09:36:00Z">
              <w:r w:rsidRPr="001F4E78">
                <w:rPr>
                  <w:rFonts w:ascii="宋体" w:hAnsi="宋体" w:hint="eastAsia"/>
                  <w:b w:val="0"/>
                  <w:sz w:val="24"/>
                  <w:szCs w:val="24"/>
                </w:rPr>
                <w:t>SIM卡座</w:t>
              </w:r>
            </w:ins>
          </w:p>
        </w:tc>
      </w:tr>
      <w:tr w:rsidR="003543AF" w14:paraId="678233A1" w14:textId="77777777">
        <w:trPr>
          <w:jc w:val="center"/>
        </w:trPr>
        <w:tc>
          <w:tcPr>
            <w:tcW w:w="1271" w:type="dxa"/>
            <w:vMerge/>
            <w:vAlign w:val="center"/>
          </w:tcPr>
          <w:p w14:paraId="757A6FC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51DFE3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ADE8A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1CC25D4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马达</w:t>
            </w:r>
          </w:p>
        </w:tc>
      </w:tr>
      <w:tr w:rsidR="003543AF" w14:paraId="4B81FA0E" w14:textId="77777777">
        <w:trPr>
          <w:jc w:val="center"/>
          <w:ins w:id="749" w:author="wwlh8026" w:date="2022-05-28T17:39:00Z"/>
        </w:trPr>
        <w:tc>
          <w:tcPr>
            <w:tcW w:w="1271" w:type="dxa"/>
            <w:vMerge/>
            <w:vAlign w:val="center"/>
          </w:tcPr>
          <w:p w14:paraId="09038D7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50" w:author="wwlh8026" w:date="2022-05-28T17:3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856F03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51" w:author="wwlh8026" w:date="2022-05-28T17:3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A4B1E1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52" w:author="wwlh8026" w:date="2022-05-28T17:39:00Z"/>
                <w:rFonts w:ascii="宋体" w:hAnsi="宋体"/>
                <w:b w:val="0"/>
                <w:sz w:val="24"/>
                <w:szCs w:val="24"/>
              </w:rPr>
            </w:pPr>
            <w:ins w:id="753" w:author="wwlh8026" w:date="2022-05-28T17:3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7</w:t>
              </w:r>
            </w:ins>
          </w:p>
        </w:tc>
        <w:tc>
          <w:tcPr>
            <w:tcW w:w="2268" w:type="dxa"/>
          </w:tcPr>
          <w:p w14:paraId="5ECF231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54" w:author="wwlh8026" w:date="2022-05-28T17:39:00Z"/>
                <w:rFonts w:ascii="宋体" w:hAnsi="宋体"/>
                <w:b w:val="0"/>
                <w:sz w:val="24"/>
                <w:szCs w:val="24"/>
              </w:rPr>
            </w:pPr>
            <w:ins w:id="755" w:author="wwlh8026" w:date="2022-05-28T17:41:00Z">
              <w:r>
                <w:rPr>
                  <w:rFonts w:ascii="宋体" w:hAnsi="宋体"/>
                  <w:b w:val="0"/>
                  <w:sz w:val="24"/>
                  <w:szCs w:val="24"/>
                </w:rPr>
                <w:t>IR-CUT</w:t>
              </w:r>
            </w:ins>
          </w:p>
        </w:tc>
      </w:tr>
      <w:tr w:rsidR="003543AF" w14:paraId="1C51BFB6" w14:textId="77777777">
        <w:trPr>
          <w:jc w:val="center"/>
          <w:ins w:id="756" w:author="wwlh8026" w:date="2022-05-28T17:41:00Z"/>
        </w:trPr>
        <w:tc>
          <w:tcPr>
            <w:tcW w:w="1271" w:type="dxa"/>
            <w:vMerge/>
            <w:vAlign w:val="center"/>
          </w:tcPr>
          <w:p w14:paraId="5462B69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57" w:author="wwlh8026" w:date="2022-05-28T17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6A04827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58" w:author="wwlh8026" w:date="2022-05-28T17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0E22D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59" w:author="wwlh8026" w:date="2022-05-28T17:41:00Z"/>
                <w:rFonts w:ascii="宋体" w:hAnsi="宋体"/>
                <w:b w:val="0"/>
                <w:sz w:val="24"/>
                <w:szCs w:val="24"/>
              </w:rPr>
            </w:pPr>
            <w:ins w:id="760" w:author="wwlh8026" w:date="2022-05-28T17:41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8</w:t>
              </w:r>
            </w:ins>
          </w:p>
        </w:tc>
        <w:tc>
          <w:tcPr>
            <w:tcW w:w="2268" w:type="dxa"/>
          </w:tcPr>
          <w:p w14:paraId="1B5B658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61" w:author="wwlh8026" w:date="2022-05-28T17:41:00Z"/>
                <w:rFonts w:ascii="宋体" w:hAnsi="宋体"/>
                <w:b w:val="0"/>
                <w:sz w:val="24"/>
                <w:szCs w:val="24"/>
              </w:rPr>
            </w:pPr>
            <w:ins w:id="762" w:author="wwlh8026" w:date="2022-05-28T17:41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镜头</w:t>
              </w:r>
            </w:ins>
          </w:p>
        </w:tc>
      </w:tr>
      <w:tr w:rsidR="003543AF" w14:paraId="3336B3FB" w14:textId="77777777">
        <w:trPr>
          <w:jc w:val="center"/>
          <w:ins w:id="763" w:author="wwlh8026" w:date="2022-05-28T17:41:00Z"/>
        </w:trPr>
        <w:tc>
          <w:tcPr>
            <w:tcW w:w="1271" w:type="dxa"/>
            <w:vMerge/>
            <w:vAlign w:val="center"/>
          </w:tcPr>
          <w:p w14:paraId="0734654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64" w:author="wwlh8026" w:date="2022-05-28T17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01E75E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65" w:author="wwlh8026" w:date="2022-05-28T17:41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9D738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66" w:author="wwlh8026" w:date="2022-05-28T17:41:00Z"/>
                <w:rFonts w:ascii="宋体" w:hAnsi="宋体"/>
                <w:b w:val="0"/>
                <w:sz w:val="24"/>
                <w:szCs w:val="24"/>
              </w:rPr>
            </w:pPr>
            <w:ins w:id="767" w:author="wwlh8026" w:date="2022-05-28T17:41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9</w:t>
              </w:r>
            </w:ins>
          </w:p>
        </w:tc>
        <w:tc>
          <w:tcPr>
            <w:tcW w:w="2268" w:type="dxa"/>
          </w:tcPr>
          <w:p w14:paraId="5266221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68" w:author="wwlh8026" w:date="2022-05-28T17:41:00Z"/>
                <w:rFonts w:ascii="宋体" w:hAnsi="宋体"/>
                <w:b w:val="0"/>
                <w:sz w:val="24"/>
                <w:szCs w:val="24"/>
              </w:rPr>
            </w:pPr>
            <w:ins w:id="769" w:author="wwlh8026" w:date="2022-05-28T17:42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SFP座子</w:t>
              </w:r>
            </w:ins>
          </w:p>
        </w:tc>
      </w:tr>
      <w:tr w:rsidR="003543AF" w14:paraId="1A7CA015" w14:textId="77777777">
        <w:trPr>
          <w:jc w:val="center"/>
          <w:ins w:id="770" w:author="wwlh8026" w:date="2022-05-28T18:07:00Z"/>
        </w:trPr>
        <w:tc>
          <w:tcPr>
            <w:tcW w:w="1271" w:type="dxa"/>
            <w:vMerge/>
            <w:vAlign w:val="center"/>
          </w:tcPr>
          <w:p w14:paraId="54A3860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71" w:author="wwlh8026" w:date="2022-05-28T18:07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205A100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ins w:id="772" w:author="wwlh8026" w:date="2022-05-28T18:07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252FE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73" w:author="wwlh8026" w:date="2022-05-28T18:07:00Z"/>
                <w:rFonts w:ascii="宋体" w:hAnsi="宋体"/>
                <w:b w:val="0"/>
                <w:sz w:val="24"/>
                <w:szCs w:val="24"/>
              </w:rPr>
            </w:pPr>
            <w:ins w:id="774" w:author="wwlh8026" w:date="2022-05-28T18:0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1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0</w:t>
              </w:r>
            </w:ins>
          </w:p>
        </w:tc>
        <w:tc>
          <w:tcPr>
            <w:tcW w:w="2268" w:type="dxa"/>
          </w:tcPr>
          <w:p w14:paraId="3FAAE76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775" w:author="wwlh8026" w:date="2022-05-28T18:07:00Z"/>
                <w:rFonts w:ascii="宋体" w:hAnsi="宋体"/>
                <w:b w:val="0"/>
                <w:sz w:val="24"/>
                <w:szCs w:val="24"/>
              </w:rPr>
            </w:pPr>
            <w:ins w:id="776" w:author="wwlh8026" w:date="2022-05-28T18:07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SFP连接器</w:t>
              </w:r>
            </w:ins>
          </w:p>
        </w:tc>
      </w:tr>
      <w:tr w:rsidR="003543AF" w14:paraId="5669C458" w14:textId="77777777">
        <w:trPr>
          <w:jc w:val="center"/>
        </w:trPr>
        <w:tc>
          <w:tcPr>
            <w:tcW w:w="1271" w:type="dxa"/>
            <w:vMerge/>
            <w:vAlign w:val="center"/>
          </w:tcPr>
          <w:p w14:paraId="3A15FF8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8F9875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CAA4A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7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41C22A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防水硅胶圈</w:t>
            </w:r>
          </w:p>
        </w:tc>
      </w:tr>
      <w:tr w:rsidR="003543AF" w14:paraId="5709AC00" w14:textId="77777777">
        <w:trPr>
          <w:jc w:val="center"/>
        </w:trPr>
        <w:tc>
          <w:tcPr>
            <w:tcW w:w="1271" w:type="dxa"/>
            <w:vMerge/>
          </w:tcPr>
          <w:p w14:paraId="329E4AD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DAA295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3686" w:type="dxa"/>
            <w:gridSpan w:val="2"/>
          </w:tcPr>
          <w:p w14:paraId="0401E061" w14:textId="2A0B3771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del w:id="777" w:author="wwlh8026" w:date="2022-09-01T09:37:00Z">
              <w:r w:rsidDel="001F4E78">
                <w:rPr>
                  <w:rFonts w:ascii="宋体" w:hAnsi="宋体"/>
                  <w:b w:val="0"/>
                  <w:sz w:val="24"/>
                  <w:szCs w:val="24"/>
                </w:rPr>
                <w:delText>05</w:delText>
              </w:r>
              <w:r w:rsidDel="001F4E78">
                <w:rPr>
                  <w:rFonts w:ascii="宋体" w:hAnsi="宋体" w:hint="eastAsia"/>
                  <w:b w:val="0"/>
                  <w:sz w:val="24"/>
                  <w:szCs w:val="24"/>
                </w:rPr>
                <w:delText>、</w:delText>
              </w:r>
            </w:del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-</w:t>
            </w:r>
            <w:r>
              <w:rPr>
                <w:rFonts w:ascii="宋体" w:hAnsi="宋体"/>
                <w:b w:val="0"/>
                <w:sz w:val="24"/>
                <w:szCs w:val="24"/>
              </w:rPr>
              <w:t>70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、7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-9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预留码</w:t>
            </w:r>
          </w:p>
        </w:tc>
      </w:tr>
    </w:tbl>
    <w:p w14:paraId="29184FC6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37</w:t>
      </w:r>
      <w:r>
        <w:rPr>
          <w:b/>
          <w:bCs/>
          <w:snapToGrid w:val="0"/>
          <w:color w:val="000000"/>
          <w:spacing w:val="10"/>
          <w:sz w:val="24"/>
        </w:rPr>
        <w:t>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1</w:t>
      </w:r>
      <w:r>
        <w:rPr>
          <w:b/>
          <w:bCs/>
          <w:snapToGrid w:val="0"/>
          <w:color w:val="000000"/>
          <w:spacing w:val="10"/>
          <w:sz w:val="24"/>
        </w:rPr>
        <w:t>：开关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一种启动和关闭设备的控制元件，包括按键开关、拨动开关、旋转开关等</w:t>
      </w:r>
      <w:r>
        <w:rPr>
          <w:snapToGrid w:val="0"/>
          <w:color w:val="000000"/>
          <w:spacing w:val="10"/>
          <w:sz w:val="24"/>
        </w:rPr>
        <w:t>)</w:t>
      </w:r>
    </w:p>
    <w:p w14:paraId="24B91541" w14:textId="77777777" w:rsidR="003543AF" w:rsidRDefault="008D0C55">
      <w:pPr>
        <w:widowControl/>
        <w:spacing w:line="400" w:lineRule="exact"/>
        <w:ind w:leftChars="249" w:left="1749" w:hangingChars="470" w:hanging="1226"/>
        <w:jc w:val="left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b/>
          <w:bCs/>
          <w:snapToGrid w:val="0"/>
          <w:color w:val="000000"/>
          <w:spacing w:val="10"/>
          <w:kern w:val="0"/>
          <w:sz w:val="24"/>
        </w:rPr>
        <w:t>描述规则：</w:t>
      </w:r>
      <w:ins w:id="778" w:author="WPS_1622815912" w:date="2022-06-14T09:5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kern w:val="0"/>
          <w:sz w:val="24"/>
        </w:rPr>
        <w:t>名称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开关类型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del w:id="779" w:author="WPS_1622815912" w:date="2022-06-14T09:51:00Z">
        <w:r>
          <w:rPr>
            <w:b/>
            <w:bCs/>
            <w:snapToGrid w:val="0"/>
            <w:color w:val="000000"/>
            <w:spacing w:val="10"/>
            <w:kern w:val="0"/>
            <w:sz w:val="24"/>
          </w:rPr>
          <w:delText>封装类型</w:delText>
        </w:r>
        <w:r>
          <w:rPr>
            <w:b/>
            <w:bCs/>
            <w:snapToGrid w:val="0"/>
            <w:color w:val="000000"/>
            <w:spacing w:val="10"/>
            <w:kern w:val="0"/>
            <w:sz w:val="24"/>
          </w:rPr>
          <w:delText>|</w:delText>
        </w:r>
      </w:del>
      <w:r>
        <w:rPr>
          <w:b/>
          <w:bCs/>
          <w:snapToGrid w:val="0"/>
          <w:color w:val="000000"/>
          <w:spacing w:val="10"/>
          <w:kern w:val="0"/>
          <w:sz w:val="24"/>
        </w:rPr>
        <w:t>几刀</w:t>
      </w:r>
      <w:proofErr w:type="gramStart"/>
      <w:r>
        <w:rPr>
          <w:b/>
          <w:bCs/>
          <w:snapToGrid w:val="0"/>
          <w:color w:val="000000"/>
          <w:spacing w:val="10"/>
          <w:kern w:val="0"/>
          <w:sz w:val="24"/>
        </w:rPr>
        <w:t>几掷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proofErr w:type="gramEnd"/>
      <w:r>
        <w:rPr>
          <w:b/>
          <w:bCs/>
          <w:snapToGrid w:val="0"/>
          <w:color w:val="000000"/>
          <w:spacing w:val="10"/>
          <w:kern w:val="0"/>
          <w:sz w:val="24"/>
        </w:rPr>
        <w:t>额定电压</w:t>
      </w:r>
      <w:r>
        <w:rPr>
          <w:b/>
          <w:bCs/>
          <w:snapToGrid w:val="0"/>
          <w:color w:val="000000"/>
          <w:spacing w:val="10"/>
          <w:kern w:val="0"/>
          <w:sz w:val="24"/>
        </w:rPr>
        <w:t>/</w:t>
      </w:r>
      <w:r>
        <w:rPr>
          <w:b/>
          <w:bCs/>
          <w:snapToGrid w:val="0"/>
          <w:color w:val="000000"/>
          <w:spacing w:val="10"/>
          <w:kern w:val="0"/>
          <w:sz w:val="24"/>
        </w:rPr>
        <w:t>电流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开关方向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开关特征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</w:t>
      </w:r>
      <w:r>
        <w:rPr>
          <w:b/>
          <w:snapToGrid w:val="0"/>
          <w:color w:val="000000"/>
          <w:spacing w:val="10"/>
          <w:kern w:val="0"/>
          <w:sz w:val="24"/>
        </w:rPr>
        <w:t>开关</w:t>
      </w:r>
      <w:proofErr w:type="gramStart"/>
      <w:r>
        <w:rPr>
          <w:b/>
          <w:snapToGrid w:val="0"/>
          <w:color w:val="000000"/>
          <w:spacing w:val="10"/>
          <w:kern w:val="0"/>
          <w:sz w:val="24"/>
        </w:rPr>
        <w:t>柄</w:t>
      </w:r>
      <w:proofErr w:type="gramEnd"/>
      <w:r>
        <w:rPr>
          <w:b/>
          <w:snapToGrid w:val="0"/>
          <w:color w:val="000000"/>
          <w:spacing w:val="10"/>
          <w:kern w:val="0"/>
          <w:sz w:val="24"/>
        </w:rPr>
        <w:t>长度</w:t>
      </w:r>
      <w:r>
        <w:rPr>
          <w:b/>
          <w:bCs/>
          <w:snapToGrid w:val="0"/>
          <w:color w:val="000000"/>
          <w:spacing w:val="10"/>
          <w:kern w:val="0"/>
          <w:sz w:val="24"/>
        </w:rPr>
        <w:t>|[</w:t>
      </w:r>
      <w:r>
        <w:rPr>
          <w:b/>
          <w:bCs/>
          <w:snapToGrid w:val="0"/>
          <w:color w:val="000000"/>
          <w:spacing w:val="10"/>
          <w:kern w:val="0"/>
          <w:sz w:val="24"/>
        </w:rPr>
        <w:t>必要说明</w:t>
      </w:r>
      <w:r>
        <w:rPr>
          <w:b/>
          <w:bCs/>
          <w:snapToGrid w:val="0"/>
          <w:color w:val="000000"/>
          <w:spacing w:val="10"/>
          <w:kern w:val="0"/>
          <w:sz w:val="24"/>
        </w:rPr>
        <w:t>]</w:t>
      </w:r>
    </w:p>
    <w:p w14:paraId="6B712C8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80" w:author="WPS_1622815912" w:date="2022-06-14T10:20:00Z"/>
          <w:color w:val="000000"/>
          <w:spacing w:val="10"/>
          <w:sz w:val="24"/>
          <w:u w:color="FFFFFF" w:themeColor="background1"/>
        </w:rPr>
      </w:pPr>
      <w:ins w:id="781" w:author="WPS_1622815912" w:date="2022-06-14T10:2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6FC6805F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名称：</w:t>
      </w:r>
      <w:r>
        <w:rPr>
          <w:snapToGrid w:val="0"/>
          <w:color w:val="000000"/>
          <w:spacing w:val="10"/>
          <w:kern w:val="0"/>
          <w:sz w:val="24"/>
        </w:rPr>
        <w:t>SW</w:t>
      </w:r>
      <w:r>
        <w:rPr>
          <w:snapToGrid w:val="0"/>
          <w:color w:val="000000"/>
          <w:spacing w:val="10"/>
          <w:kern w:val="0"/>
          <w:sz w:val="24"/>
        </w:rPr>
        <w:t>，代表</w:t>
      </w:r>
      <w:r>
        <w:rPr>
          <w:snapToGrid w:val="0"/>
          <w:color w:val="000000"/>
          <w:spacing w:val="10"/>
          <w:kern w:val="0"/>
          <w:sz w:val="24"/>
        </w:rPr>
        <w:t>SWITCH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2D37BF6A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line="400" w:lineRule="exact"/>
        <w:ind w:left="993" w:firstLineChars="0" w:hanging="426"/>
        <w:rPr>
          <w:b/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开关类型：按照上述的开关分类填写，如滑动开关、轻触开关、拨码开关、推拉开关等，用开关分类英文缩写</w:t>
      </w:r>
    </w:p>
    <w:p w14:paraId="4EB70592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封装类型：分为插件型和贴片型，插件为</w:t>
      </w:r>
      <w:r>
        <w:rPr>
          <w:snapToGrid w:val="0"/>
          <w:color w:val="000000"/>
          <w:spacing w:val="10"/>
          <w:kern w:val="0"/>
          <w:sz w:val="24"/>
        </w:rPr>
        <w:t>DIP</w:t>
      </w:r>
      <w:r>
        <w:rPr>
          <w:snapToGrid w:val="0"/>
          <w:color w:val="000000"/>
          <w:spacing w:val="10"/>
          <w:kern w:val="0"/>
          <w:sz w:val="24"/>
        </w:rPr>
        <w:t>，贴片为</w:t>
      </w:r>
      <w:r>
        <w:rPr>
          <w:snapToGrid w:val="0"/>
          <w:color w:val="000000"/>
          <w:spacing w:val="10"/>
          <w:kern w:val="0"/>
          <w:sz w:val="24"/>
        </w:rPr>
        <w:t>SMD</w:t>
      </w:r>
      <w:r>
        <w:rPr>
          <w:snapToGrid w:val="0"/>
          <w:color w:val="000000"/>
          <w:spacing w:val="10"/>
          <w:kern w:val="0"/>
          <w:sz w:val="24"/>
        </w:rPr>
        <w:t>表示</w:t>
      </w:r>
    </w:p>
    <w:p w14:paraId="5E5D977E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  <w:tab w:val="left" w:pos="1274"/>
        </w:tabs>
        <w:spacing w:line="400" w:lineRule="exact"/>
        <w:ind w:left="993" w:firstLineChars="0" w:hanging="426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几刀几掷：刀用</w:t>
      </w:r>
      <w:r>
        <w:rPr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kern w:val="0"/>
          <w:sz w:val="24"/>
        </w:rPr>
        <w:t>P</w:t>
      </w:r>
      <w:r>
        <w:rPr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kern w:val="0"/>
          <w:sz w:val="24"/>
        </w:rPr>
        <w:t>表示，为</w:t>
      </w:r>
      <w:r>
        <w:rPr>
          <w:color w:val="000000"/>
          <w:spacing w:val="10"/>
          <w:sz w:val="24"/>
        </w:rPr>
        <w:t>Pole</w:t>
      </w:r>
      <w:r>
        <w:rPr>
          <w:color w:val="000000"/>
          <w:spacing w:val="10"/>
          <w:sz w:val="24"/>
        </w:rPr>
        <w:t>的缩写，表示开关电路的个数；</w:t>
      </w:r>
      <w:proofErr w:type="gramStart"/>
      <w:r>
        <w:rPr>
          <w:color w:val="000000"/>
          <w:spacing w:val="10"/>
          <w:sz w:val="24"/>
        </w:rPr>
        <w:t>掷用</w:t>
      </w:r>
      <w:r>
        <w:rPr>
          <w:color w:val="000000"/>
          <w:spacing w:val="10"/>
          <w:sz w:val="24"/>
        </w:rPr>
        <w:t>“T”</w:t>
      </w:r>
      <w:proofErr w:type="gramEnd"/>
      <w:r>
        <w:rPr>
          <w:color w:val="000000"/>
          <w:spacing w:val="10"/>
          <w:sz w:val="24"/>
        </w:rPr>
        <w:t>表示，为</w:t>
      </w:r>
      <w:r>
        <w:rPr>
          <w:color w:val="000000"/>
          <w:spacing w:val="10"/>
          <w:sz w:val="24"/>
        </w:rPr>
        <w:t>Throw</w:t>
      </w:r>
      <w:r>
        <w:rPr>
          <w:color w:val="000000"/>
          <w:spacing w:val="10"/>
          <w:sz w:val="24"/>
        </w:rPr>
        <w:t>的缩写，表示开关接通的状态个数；几用阿拉伯数字表示。如</w:t>
      </w:r>
      <w:r>
        <w:rPr>
          <w:color w:val="000000"/>
          <w:spacing w:val="10"/>
          <w:sz w:val="24"/>
        </w:rPr>
        <w:t>1P2T</w:t>
      </w:r>
      <w:r>
        <w:rPr>
          <w:color w:val="000000"/>
          <w:spacing w:val="10"/>
          <w:sz w:val="24"/>
        </w:rPr>
        <w:t>代表单刀双掷。</w:t>
      </w:r>
    </w:p>
    <w:p w14:paraId="4789945D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额定电压、</w:t>
      </w:r>
      <w:r>
        <w:rPr>
          <w:color w:val="000000"/>
          <w:spacing w:val="10"/>
          <w:kern w:val="0"/>
          <w:sz w:val="24"/>
        </w:rPr>
        <w:t>电流</w:t>
      </w:r>
      <w:r>
        <w:rPr>
          <w:snapToGrid w:val="0"/>
          <w:color w:val="000000"/>
          <w:spacing w:val="10"/>
          <w:kern w:val="0"/>
          <w:sz w:val="24"/>
        </w:rPr>
        <w:t>：表示开关长期工作而不损坏的电压和电流，</w:t>
      </w:r>
      <w:r>
        <w:rPr>
          <w:color w:val="000000"/>
          <w:spacing w:val="10"/>
          <w:sz w:val="24"/>
        </w:rPr>
        <w:t>直流用</w:t>
      </w:r>
      <w:r>
        <w:rPr>
          <w:color w:val="000000"/>
          <w:spacing w:val="10"/>
          <w:sz w:val="24"/>
        </w:rPr>
        <w:t>V</w:t>
      </w:r>
      <w:r>
        <w:rPr>
          <w:color w:val="000000"/>
          <w:spacing w:val="10"/>
          <w:sz w:val="24"/>
        </w:rPr>
        <w:t>表示，交流用</w:t>
      </w:r>
      <w:r>
        <w:rPr>
          <w:color w:val="000000"/>
          <w:spacing w:val="10"/>
          <w:sz w:val="24"/>
        </w:rPr>
        <w:t>VAC</w:t>
      </w:r>
      <w:r>
        <w:rPr>
          <w:color w:val="000000"/>
          <w:spacing w:val="10"/>
          <w:sz w:val="24"/>
        </w:rPr>
        <w:t>表示</w:t>
      </w:r>
      <w:r>
        <w:rPr>
          <w:snapToGrid w:val="0"/>
          <w:color w:val="000000"/>
          <w:spacing w:val="10"/>
          <w:kern w:val="0"/>
          <w:sz w:val="24"/>
        </w:rPr>
        <w:t>。电压和电流之间用</w:t>
      </w:r>
      <w:r>
        <w:rPr>
          <w:snapToGrid w:val="0"/>
          <w:color w:val="000000"/>
          <w:spacing w:val="10"/>
          <w:kern w:val="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/</w:t>
      </w:r>
      <w:r>
        <w:rPr>
          <w:snapToGrid w:val="0"/>
          <w:color w:val="000000"/>
          <w:spacing w:val="10"/>
          <w:kern w:val="0"/>
          <w:sz w:val="24"/>
        </w:rPr>
        <w:t>”</w:t>
      </w:r>
      <w:r>
        <w:rPr>
          <w:snapToGrid w:val="0"/>
          <w:color w:val="000000"/>
          <w:spacing w:val="10"/>
          <w:kern w:val="0"/>
          <w:sz w:val="24"/>
        </w:rPr>
        <w:t>符号隔开。例如：</w:t>
      </w:r>
      <w:r>
        <w:fldChar w:fldCharType="begin"/>
      </w:r>
      <w:r>
        <w:instrText xml:space="preserve"> HYPERLINK "mailto:250VAC@15A" </w:instrText>
      </w:r>
      <w:r>
        <w:fldChar w:fldCharType="separate"/>
      </w:r>
      <w:r>
        <w:rPr>
          <w:rStyle w:val="af9"/>
          <w:snapToGrid w:val="0"/>
          <w:color w:val="000000"/>
          <w:spacing w:val="10"/>
          <w:kern w:val="0"/>
          <w:sz w:val="24"/>
          <w:u w:val="none"/>
        </w:rPr>
        <w:t>250VAC</w:t>
      </w:r>
      <w:r>
        <w:rPr>
          <w:rStyle w:val="af9"/>
          <w:snapToGrid w:val="0"/>
          <w:color w:val="000000"/>
          <w:spacing w:val="10"/>
          <w:sz w:val="24"/>
          <w:u w:val="none"/>
        </w:rPr>
        <w:t>/</w:t>
      </w:r>
      <w:r>
        <w:rPr>
          <w:rStyle w:val="af9"/>
          <w:snapToGrid w:val="0"/>
          <w:color w:val="000000"/>
          <w:spacing w:val="10"/>
          <w:kern w:val="0"/>
          <w:sz w:val="24"/>
          <w:u w:val="none"/>
        </w:rPr>
        <w:t>5A</w:t>
      </w:r>
      <w:r>
        <w:rPr>
          <w:rStyle w:val="af9"/>
          <w:snapToGrid w:val="0"/>
          <w:color w:val="000000"/>
          <w:spacing w:val="10"/>
          <w:kern w:val="0"/>
          <w:sz w:val="24"/>
          <w:u w:val="none"/>
        </w:rPr>
        <w:fldChar w:fldCharType="end"/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040D9A97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开关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柄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方向：指按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柄位置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与</w:t>
      </w:r>
      <w:r>
        <w:rPr>
          <w:snapToGrid w:val="0"/>
          <w:color w:val="000000"/>
          <w:spacing w:val="10"/>
          <w:kern w:val="0"/>
          <w:sz w:val="24"/>
        </w:rPr>
        <w:t>PCB</w:t>
      </w:r>
      <w:r>
        <w:rPr>
          <w:snapToGrid w:val="0"/>
          <w:color w:val="000000"/>
          <w:spacing w:val="10"/>
          <w:kern w:val="0"/>
          <w:sz w:val="24"/>
        </w:rPr>
        <w:t>的相对方向，垂直于</w:t>
      </w:r>
      <w:r>
        <w:rPr>
          <w:snapToGrid w:val="0"/>
          <w:color w:val="000000"/>
          <w:spacing w:val="10"/>
          <w:kern w:val="0"/>
          <w:sz w:val="24"/>
        </w:rPr>
        <w:t>PCB</w:t>
      </w:r>
      <w:r>
        <w:rPr>
          <w:snapToGrid w:val="0"/>
          <w:color w:val="000000"/>
          <w:spacing w:val="10"/>
          <w:kern w:val="0"/>
          <w:sz w:val="24"/>
        </w:rPr>
        <w:t>则为垂直，平行于</w:t>
      </w:r>
      <w:r>
        <w:rPr>
          <w:snapToGrid w:val="0"/>
          <w:color w:val="000000"/>
          <w:spacing w:val="10"/>
          <w:kern w:val="0"/>
          <w:sz w:val="24"/>
        </w:rPr>
        <w:t>PCB</w:t>
      </w:r>
      <w:r>
        <w:rPr>
          <w:snapToGrid w:val="0"/>
          <w:color w:val="000000"/>
          <w:spacing w:val="10"/>
          <w:kern w:val="0"/>
          <w:sz w:val="24"/>
        </w:rPr>
        <w:t>则为水平。</w:t>
      </w:r>
    </w:p>
    <w:p w14:paraId="18F04E6D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afterLines="50" w:after="156" w:line="400" w:lineRule="exact"/>
        <w:ind w:left="1831" w:firstLineChars="0" w:hanging="1264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开关特征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3686"/>
        <w:gridCol w:w="3544"/>
      </w:tblGrid>
      <w:tr w:rsidR="003543AF" w14:paraId="61C4C8F1" w14:textId="77777777">
        <w:tc>
          <w:tcPr>
            <w:tcW w:w="1275" w:type="dxa"/>
            <w:shd w:val="clear" w:color="auto" w:fill="auto"/>
          </w:tcPr>
          <w:p w14:paraId="55FD6E95" w14:textId="77777777" w:rsidR="003543AF" w:rsidRDefault="008D0C55">
            <w:pPr>
              <w:widowControl/>
              <w:jc w:val="center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开关</w:t>
            </w:r>
          </w:p>
        </w:tc>
        <w:tc>
          <w:tcPr>
            <w:tcW w:w="3686" w:type="dxa"/>
            <w:shd w:val="clear" w:color="auto" w:fill="auto"/>
          </w:tcPr>
          <w:p w14:paraId="768832CD" w14:textId="77777777" w:rsidR="003543AF" w:rsidRDefault="008D0C55">
            <w:pPr>
              <w:widowControl/>
              <w:jc w:val="center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区分细则</w:t>
            </w:r>
          </w:p>
        </w:tc>
        <w:tc>
          <w:tcPr>
            <w:tcW w:w="3544" w:type="dxa"/>
            <w:shd w:val="clear" w:color="auto" w:fill="auto"/>
          </w:tcPr>
          <w:p w14:paraId="6211D928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举例</w:t>
            </w:r>
          </w:p>
        </w:tc>
      </w:tr>
      <w:tr w:rsidR="003543AF" w14:paraId="5E3CAA0C" w14:textId="77777777">
        <w:tc>
          <w:tcPr>
            <w:tcW w:w="1275" w:type="dxa"/>
            <w:vMerge w:val="restart"/>
            <w:shd w:val="clear" w:color="auto" w:fill="auto"/>
            <w:vAlign w:val="center"/>
          </w:tcPr>
          <w:p w14:paraId="555DB797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轻触开关</w:t>
            </w:r>
          </w:p>
        </w:tc>
        <w:tc>
          <w:tcPr>
            <w:tcW w:w="3686" w:type="dxa"/>
            <w:shd w:val="clear" w:color="auto" w:fill="auto"/>
          </w:tcPr>
          <w:p w14:paraId="0759073B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开关</w:t>
            </w:r>
            <w:proofErr w:type="gramStart"/>
            <w:r>
              <w:rPr>
                <w:snapToGrid w:val="0"/>
                <w:color w:val="000000"/>
                <w:kern w:val="0"/>
                <w:sz w:val="24"/>
              </w:rPr>
              <w:t>柄</w:t>
            </w:r>
            <w:proofErr w:type="gramEnd"/>
            <w:r>
              <w:rPr>
                <w:snapToGrid w:val="0"/>
                <w:color w:val="000000"/>
                <w:kern w:val="0"/>
                <w:sz w:val="24"/>
              </w:rPr>
              <w:t>水平的开关，按照支架的不同进行区分</w:t>
            </w:r>
          </w:p>
        </w:tc>
        <w:tc>
          <w:tcPr>
            <w:tcW w:w="3544" w:type="dxa"/>
            <w:shd w:val="clear" w:color="auto" w:fill="auto"/>
          </w:tcPr>
          <w:p w14:paraId="7D772112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高支架，常规支架，低支架和单脚支架</w:t>
            </w:r>
          </w:p>
        </w:tc>
      </w:tr>
      <w:tr w:rsidR="003543AF" w14:paraId="2CE19AFA" w14:textId="77777777">
        <w:tc>
          <w:tcPr>
            <w:tcW w:w="1275" w:type="dxa"/>
            <w:vMerge/>
            <w:shd w:val="clear" w:color="auto" w:fill="auto"/>
          </w:tcPr>
          <w:p w14:paraId="58546799" w14:textId="77777777" w:rsidR="003543AF" w:rsidRDefault="003543AF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3686" w:type="dxa"/>
            <w:shd w:val="clear" w:color="auto" w:fill="auto"/>
          </w:tcPr>
          <w:p w14:paraId="39173F3C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开关</w:t>
            </w:r>
            <w:proofErr w:type="gramStart"/>
            <w:r>
              <w:rPr>
                <w:snapToGrid w:val="0"/>
                <w:color w:val="000000"/>
                <w:kern w:val="0"/>
                <w:sz w:val="24"/>
              </w:rPr>
              <w:t>柄</w:t>
            </w:r>
            <w:proofErr w:type="gramEnd"/>
            <w:r>
              <w:rPr>
                <w:snapToGrid w:val="0"/>
                <w:color w:val="000000"/>
                <w:kern w:val="0"/>
                <w:sz w:val="24"/>
              </w:rPr>
              <w:t>垂直开关，暂时以底座尺寸进行区分</w:t>
            </w:r>
          </w:p>
        </w:tc>
        <w:tc>
          <w:tcPr>
            <w:tcW w:w="3544" w:type="dxa"/>
            <w:shd w:val="clear" w:color="auto" w:fill="auto"/>
          </w:tcPr>
          <w:p w14:paraId="4BE1B4CB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如</w:t>
            </w:r>
            <w:r>
              <w:rPr>
                <w:snapToGrid w:val="0"/>
                <w:color w:val="000000"/>
                <w:kern w:val="0"/>
                <w:sz w:val="24"/>
              </w:rPr>
              <w:t>“3.3*3.3”</w:t>
            </w:r>
          </w:p>
        </w:tc>
      </w:tr>
      <w:tr w:rsidR="003543AF" w14:paraId="11070F35" w14:textId="77777777">
        <w:tc>
          <w:tcPr>
            <w:tcW w:w="1275" w:type="dxa"/>
            <w:shd w:val="clear" w:color="auto" w:fill="auto"/>
          </w:tcPr>
          <w:p w14:paraId="66032A61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滑动开关</w:t>
            </w:r>
          </w:p>
        </w:tc>
        <w:tc>
          <w:tcPr>
            <w:tcW w:w="3686" w:type="dxa"/>
            <w:shd w:val="clear" w:color="auto" w:fill="auto"/>
          </w:tcPr>
          <w:p w14:paraId="227DC8F8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按照工艺进行区分</w:t>
            </w:r>
          </w:p>
        </w:tc>
        <w:tc>
          <w:tcPr>
            <w:tcW w:w="3544" w:type="dxa"/>
            <w:shd w:val="clear" w:color="auto" w:fill="auto"/>
          </w:tcPr>
          <w:p w14:paraId="4E93A3FD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镶嵌型和</w:t>
            </w:r>
            <w:proofErr w:type="gramStart"/>
            <w:r>
              <w:rPr>
                <w:snapToGrid w:val="0"/>
                <w:color w:val="000000"/>
                <w:kern w:val="0"/>
                <w:sz w:val="24"/>
              </w:rPr>
              <w:t>铆压型</w:t>
            </w:r>
            <w:proofErr w:type="gramEnd"/>
          </w:p>
        </w:tc>
      </w:tr>
      <w:tr w:rsidR="003543AF" w14:paraId="1F6FF130" w14:textId="77777777">
        <w:tc>
          <w:tcPr>
            <w:tcW w:w="1275" w:type="dxa"/>
            <w:shd w:val="clear" w:color="auto" w:fill="auto"/>
          </w:tcPr>
          <w:p w14:paraId="56DF261D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拨码开关</w:t>
            </w:r>
          </w:p>
        </w:tc>
        <w:tc>
          <w:tcPr>
            <w:tcW w:w="3686" w:type="dxa"/>
            <w:shd w:val="clear" w:color="auto" w:fill="auto"/>
          </w:tcPr>
          <w:p w14:paraId="49C619C6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按照位数进行区分</w:t>
            </w:r>
          </w:p>
        </w:tc>
        <w:tc>
          <w:tcPr>
            <w:tcW w:w="3544" w:type="dxa"/>
            <w:shd w:val="clear" w:color="auto" w:fill="auto"/>
          </w:tcPr>
          <w:p w14:paraId="4FD7A8B4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四位，八位等</w:t>
            </w:r>
          </w:p>
        </w:tc>
      </w:tr>
      <w:tr w:rsidR="003543AF" w14:paraId="6ED185FB" w14:textId="77777777">
        <w:tc>
          <w:tcPr>
            <w:tcW w:w="1275" w:type="dxa"/>
            <w:shd w:val="clear" w:color="auto" w:fill="auto"/>
          </w:tcPr>
          <w:p w14:paraId="24847237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按键开关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</w:tcPr>
          <w:p w14:paraId="081E6F2B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暂无需进行区分，保留该字段，描述为</w:t>
            </w:r>
            <w:r>
              <w:rPr>
                <w:snapToGrid w:val="0"/>
                <w:color w:val="000000"/>
                <w:kern w:val="0"/>
                <w:sz w:val="24"/>
              </w:rPr>
              <w:t>“</w:t>
            </w:r>
            <w:r>
              <w:rPr>
                <w:snapToGrid w:val="0"/>
                <w:color w:val="000000"/>
                <w:kern w:val="0"/>
                <w:sz w:val="24"/>
              </w:rPr>
              <w:t>无</w:t>
            </w:r>
            <w:r>
              <w:rPr>
                <w:snapToGrid w:val="0"/>
                <w:color w:val="000000"/>
                <w:kern w:val="0"/>
                <w:sz w:val="24"/>
              </w:rPr>
              <w:t>”</w:t>
            </w:r>
          </w:p>
        </w:tc>
        <w:tc>
          <w:tcPr>
            <w:tcW w:w="3544" w:type="dxa"/>
            <w:shd w:val="clear" w:color="auto" w:fill="auto"/>
          </w:tcPr>
          <w:p w14:paraId="129B672B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无</w:t>
            </w:r>
          </w:p>
        </w:tc>
      </w:tr>
      <w:tr w:rsidR="003543AF" w14:paraId="417CB90E" w14:textId="77777777">
        <w:tc>
          <w:tcPr>
            <w:tcW w:w="1275" w:type="dxa"/>
            <w:shd w:val="clear" w:color="auto" w:fill="auto"/>
          </w:tcPr>
          <w:p w14:paraId="770DD236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船型开关</w:t>
            </w:r>
          </w:p>
        </w:tc>
        <w:tc>
          <w:tcPr>
            <w:tcW w:w="3686" w:type="dxa"/>
            <w:vMerge/>
            <w:shd w:val="clear" w:color="auto" w:fill="auto"/>
          </w:tcPr>
          <w:p w14:paraId="68464E56" w14:textId="77777777" w:rsidR="003543AF" w:rsidRDefault="003543AF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3544" w:type="dxa"/>
            <w:shd w:val="clear" w:color="auto" w:fill="auto"/>
          </w:tcPr>
          <w:p w14:paraId="6C3828A8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无</w:t>
            </w:r>
          </w:p>
        </w:tc>
      </w:tr>
      <w:tr w:rsidR="003543AF" w14:paraId="0232F0E9" w14:textId="77777777">
        <w:tc>
          <w:tcPr>
            <w:tcW w:w="1275" w:type="dxa"/>
            <w:shd w:val="clear" w:color="auto" w:fill="auto"/>
          </w:tcPr>
          <w:p w14:paraId="68D42A05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摇头开关</w:t>
            </w:r>
          </w:p>
        </w:tc>
        <w:tc>
          <w:tcPr>
            <w:tcW w:w="3686" w:type="dxa"/>
            <w:vMerge/>
            <w:shd w:val="clear" w:color="auto" w:fill="auto"/>
          </w:tcPr>
          <w:p w14:paraId="2E5CFD26" w14:textId="77777777" w:rsidR="003543AF" w:rsidRDefault="003543AF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</w:p>
        </w:tc>
        <w:tc>
          <w:tcPr>
            <w:tcW w:w="3544" w:type="dxa"/>
            <w:shd w:val="clear" w:color="auto" w:fill="auto"/>
          </w:tcPr>
          <w:p w14:paraId="406873E5" w14:textId="77777777" w:rsidR="003543AF" w:rsidRDefault="008D0C55">
            <w:pPr>
              <w:widowControl/>
              <w:jc w:val="left"/>
              <w:rPr>
                <w:snapToGrid w:val="0"/>
                <w:color w:val="000000"/>
                <w:kern w:val="0"/>
                <w:sz w:val="24"/>
              </w:rPr>
            </w:pPr>
            <w:r>
              <w:rPr>
                <w:snapToGrid w:val="0"/>
                <w:color w:val="000000"/>
                <w:kern w:val="0"/>
                <w:sz w:val="24"/>
              </w:rPr>
              <w:t>无</w:t>
            </w:r>
          </w:p>
        </w:tc>
      </w:tr>
    </w:tbl>
    <w:p w14:paraId="7750D084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beforeLines="50" w:before="156" w:line="400" w:lineRule="exact"/>
        <w:ind w:left="1831" w:firstLineChars="0" w:hanging="1264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kern w:val="0"/>
          <w:sz w:val="24"/>
        </w:rPr>
        <w:t>开关</w:t>
      </w:r>
      <w:proofErr w:type="gramStart"/>
      <w:r>
        <w:rPr>
          <w:snapToGrid w:val="0"/>
          <w:color w:val="000000"/>
          <w:kern w:val="0"/>
          <w:sz w:val="24"/>
        </w:rPr>
        <w:t>柄</w:t>
      </w:r>
      <w:proofErr w:type="gramEnd"/>
      <w:r>
        <w:rPr>
          <w:snapToGrid w:val="0"/>
          <w:color w:val="000000"/>
          <w:kern w:val="0"/>
          <w:sz w:val="24"/>
        </w:rPr>
        <w:t>长度：按以下类别进行区分，单位为</w:t>
      </w:r>
      <w:r>
        <w:rPr>
          <w:snapToGrid w:val="0"/>
          <w:color w:val="000000"/>
          <w:kern w:val="0"/>
          <w:sz w:val="24"/>
        </w:rPr>
        <w:t>mm</w:t>
      </w:r>
    </w:p>
    <w:p w14:paraId="725C48CB" w14:textId="77777777" w:rsidR="003543AF" w:rsidRDefault="008D0C55">
      <w:pPr>
        <w:pStyle w:val="14"/>
        <w:widowControl/>
        <w:numPr>
          <w:ilvl w:val="0"/>
          <w:numId w:val="42"/>
        </w:numPr>
        <w:spacing w:line="400" w:lineRule="exact"/>
        <w:ind w:firstLineChars="0"/>
        <w:jc w:val="left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kern w:val="0"/>
          <w:sz w:val="24"/>
        </w:rPr>
        <w:t>对于水平的轻触开关，定义为按键顶部到第一个</w:t>
      </w:r>
      <w:r>
        <w:rPr>
          <w:snapToGrid w:val="0"/>
          <w:color w:val="000000"/>
          <w:kern w:val="0"/>
          <w:sz w:val="24"/>
        </w:rPr>
        <w:t>pin</w:t>
      </w:r>
      <w:r>
        <w:rPr>
          <w:snapToGrid w:val="0"/>
          <w:color w:val="000000"/>
          <w:kern w:val="0"/>
          <w:sz w:val="24"/>
        </w:rPr>
        <w:t>脚的距离</w:t>
      </w:r>
    </w:p>
    <w:p w14:paraId="596199CB" w14:textId="77777777" w:rsidR="003543AF" w:rsidRDefault="008D0C55">
      <w:pPr>
        <w:pStyle w:val="14"/>
        <w:widowControl/>
        <w:numPr>
          <w:ilvl w:val="0"/>
          <w:numId w:val="42"/>
        </w:numPr>
        <w:spacing w:line="400" w:lineRule="exact"/>
        <w:ind w:firstLineChars="0"/>
        <w:jc w:val="left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kern w:val="0"/>
          <w:sz w:val="24"/>
        </w:rPr>
        <w:t>对于垂直的轻触开关，定义为</w:t>
      </w:r>
      <w:r>
        <w:rPr>
          <w:snapToGrid w:val="0"/>
          <w:color w:val="000000"/>
          <w:kern w:val="0"/>
          <w:sz w:val="24"/>
        </w:rPr>
        <w:t>PCB</w:t>
      </w:r>
      <w:r>
        <w:rPr>
          <w:snapToGrid w:val="0"/>
          <w:color w:val="000000"/>
          <w:kern w:val="0"/>
          <w:sz w:val="24"/>
        </w:rPr>
        <w:t>板上高度。</w:t>
      </w:r>
    </w:p>
    <w:p w14:paraId="1055D8F1" w14:textId="77777777" w:rsidR="003543AF" w:rsidRDefault="008D0C55">
      <w:pPr>
        <w:pStyle w:val="14"/>
        <w:widowControl/>
        <w:numPr>
          <w:ilvl w:val="0"/>
          <w:numId w:val="42"/>
        </w:numPr>
        <w:spacing w:line="400" w:lineRule="exact"/>
        <w:ind w:firstLineChars="0"/>
        <w:jc w:val="left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kern w:val="0"/>
          <w:sz w:val="24"/>
        </w:rPr>
        <w:lastRenderedPageBreak/>
        <w:t>对于其他类型开关，</w:t>
      </w:r>
      <w:proofErr w:type="gramStart"/>
      <w:r>
        <w:rPr>
          <w:snapToGrid w:val="0"/>
          <w:color w:val="000000"/>
          <w:kern w:val="0"/>
          <w:sz w:val="24"/>
        </w:rPr>
        <w:t>暂统一</w:t>
      </w:r>
      <w:proofErr w:type="gramEnd"/>
      <w:r>
        <w:rPr>
          <w:snapToGrid w:val="0"/>
          <w:color w:val="000000"/>
          <w:kern w:val="0"/>
          <w:sz w:val="24"/>
        </w:rPr>
        <w:t>定义为按键突出主体的长度尺寸</w:t>
      </w:r>
    </w:p>
    <w:p w14:paraId="48704102" w14:textId="77777777" w:rsidR="003543AF" w:rsidRDefault="008D0C55">
      <w:pPr>
        <w:pStyle w:val="afd"/>
        <w:widowControl/>
        <w:numPr>
          <w:ilvl w:val="1"/>
          <w:numId w:val="41"/>
        </w:numPr>
        <w:tabs>
          <w:tab w:val="left" w:pos="993"/>
        </w:tabs>
        <w:spacing w:beforeLines="50" w:before="156" w:line="400" w:lineRule="exact"/>
        <w:ind w:left="993" w:firstLineChars="0" w:hanging="426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sz w:val="24"/>
        </w:rPr>
        <w:t>必要说明：关于开关其它一些重要的、必须的信息。</w:t>
      </w:r>
    </w:p>
    <w:p w14:paraId="157AD10E" w14:textId="77777777" w:rsidR="003543AF" w:rsidRDefault="008D0C55">
      <w:pPr>
        <w:pStyle w:val="afd"/>
        <w:widowControl/>
        <w:spacing w:beforeLines="50" w:before="156" w:line="400" w:lineRule="exact"/>
        <w:ind w:left="993" w:firstLineChars="0" w:firstLine="0"/>
        <w:rPr>
          <w:snapToGrid w:val="0"/>
          <w:color w:val="000000"/>
          <w:kern w:val="0"/>
          <w:sz w:val="24"/>
        </w:rPr>
      </w:pPr>
      <w:r>
        <w:rPr>
          <w:snapToGrid w:val="0"/>
          <w:color w:val="000000"/>
          <w:kern w:val="0"/>
          <w:sz w:val="24"/>
        </w:rPr>
        <w:t>举例：</w:t>
      </w:r>
      <w:ins w:id="782" w:author="WPS_1622815912" w:date="2022-06-14T09:51:00Z">
        <w:r>
          <w:rPr>
            <w:rFonts w:hint="eastAsia"/>
            <w:snapToGrid w:val="0"/>
            <w:color w:val="000000"/>
            <w:kern w:val="0"/>
            <w:sz w:val="24"/>
          </w:rPr>
          <w:t>DIP|</w:t>
        </w:r>
      </w:ins>
      <w:r>
        <w:rPr>
          <w:snapToGrid w:val="0"/>
          <w:color w:val="000000"/>
          <w:kern w:val="0"/>
          <w:sz w:val="24"/>
        </w:rPr>
        <w:t>SW|TC</w:t>
      </w:r>
      <w:del w:id="783" w:author="WPS_1622815912" w:date="2022-06-14T09:51:00Z">
        <w:r>
          <w:rPr>
            <w:snapToGrid w:val="0"/>
            <w:color w:val="000000"/>
            <w:kern w:val="0"/>
            <w:sz w:val="24"/>
          </w:rPr>
          <w:delText>|DIP</w:delText>
        </w:r>
      </w:del>
      <w:r>
        <w:rPr>
          <w:snapToGrid w:val="0"/>
          <w:color w:val="000000"/>
          <w:kern w:val="0"/>
          <w:sz w:val="24"/>
        </w:rPr>
        <w:t>|1P1T|12V/50mA|</w:t>
      </w:r>
      <w:r>
        <w:rPr>
          <w:snapToGrid w:val="0"/>
          <w:color w:val="000000"/>
          <w:kern w:val="0"/>
          <w:sz w:val="24"/>
        </w:rPr>
        <w:t>水平</w:t>
      </w:r>
      <w:r>
        <w:rPr>
          <w:snapToGrid w:val="0"/>
          <w:color w:val="000000"/>
          <w:kern w:val="0"/>
          <w:sz w:val="24"/>
        </w:rPr>
        <w:t>|</w:t>
      </w:r>
      <w:r>
        <w:rPr>
          <w:snapToGrid w:val="0"/>
          <w:color w:val="000000"/>
          <w:kern w:val="0"/>
          <w:sz w:val="24"/>
        </w:rPr>
        <w:t>常规支架</w:t>
      </w:r>
      <w:r>
        <w:rPr>
          <w:snapToGrid w:val="0"/>
          <w:color w:val="000000"/>
          <w:kern w:val="0"/>
          <w:sz w:val="24"/>
        </w:rPr>
        <w:t>|4.35mm</w:t>
      </w:r>
    </w:p>
    <w:p w14:paraId="23B2CC12" w14:textId="77777777" w:rsidR="003543AF" w:rsidRDefault="008D0C55">
      <w:pPr>
        <w:widowControl/>
        <w:spacing w:beforeLines="50" w:before="156" w:line="400" w:lineRule="exact"/>
        <w:rPr>
          <w:snapToGrid w:val="0"/>
          <w:color w:val="000000"/>
          <w:kern w:val="0"/>
          <w:sz w:val="24"/>
        </w:rPr>
      </w:pPr>
      <w:r>
        <w:rPr>
          <w:rFonts w:hint="eastAsia"/>
          <w:snapToGrid w:val="0"/>
          <w:color w:val="000000"/>
          <w:kern w:val="0"/>
          <w:sz w:val="24"/>
        </w:rPr>
        <w:t xml:space="preserve"> </w:t>
      </w:r>
      <w:r>
        <w:rPr>
          <w:snapToGrid w:val="0"/>
          <w:color w:val="000000"/>
          <w:kern w:val="0"/>
          <w:sz w:val="24"/>
        </w:rPr>
        <w:t xml:space="preserve">    </w:t>
      </w:r>
    </w:p>
    <w:p w14:paraId="1D4B9B0B" w14:textId="77777777" w:rsidR="003543AF" w:rsidRDefault="008D0C55">
      <w:pPr>
        <w:spacing w:beforeLines="50" w:before="156" w:line="400" w:lineRule="exact"/>
        <w:ind w:firstLineChars="200" w:firstLine="480"/>
        <w:rPr>
          <w:b/>
          <w:bCs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sz w:val="24"/>
        </w:rPr>
        <w:t>370</w:t>
      </w:r>
      <w:r>
        <w:rPr>
          <w:rFonts w:hint="eastAsia"/>
          <w:b/>
          <w:bCs/>
          <w:color w:val="000000"/>
          <w:spacing w:val="10"/>
          <w:sz w:val="24"/>
        </w:rPr>
        <w:t>2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镜头组件（</w:t>
      </w:r>
      <w:r>
        <w:rPr>
          <w:rFonts w:hint="eastAsia"/>
          <w:bCs/>
          <w:color w:val="000000"/>
          <w:spacing w:val="10"/>
          <w:sz w:val="24"/>
        </w:rPr>
        <w:t>相机、摄像机内用于成像的光学组件，一般包括镜头和</w:t>
      </w:r>
      <w:r>
        <w:rPr>
          <w:rFonts w:hint="eastAsia"/>
          <w:bCs/>
          <w:color w:val="000000"/>
          <w:spacing w:val="10"/>
          <w:sz w:val="24"/>
        </w:rPr>
        <w:t>IR-CUT</w:t>
      </w:r>
      <w:r>
        <w:rPr>
          <w:rFonts w:hint="eastAsia"/>
          <w:bCs/>
          <w:color w:val="000000"/>
          <w:spacing w:val="10"/>
          <w:sz w:val="24"/>
        </w:rPr>
        <w:t>切换座</w:t>
      </w:r>
      <w:r>
        <w:rPr>
          <w:rFonts w:hint="eastAsia"/>
          <w:b/>
          <w:color w:val="000000"/>
          <w:spacing w:val="10"/>
          <w:sz w:val="24"/>
        </w:rPr>
        <w:t>）</w:t>
      </w:r>
    </w:p>
    <w:p w14:paraId="7887B9E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color w:val="000000"/>
          <w:spacing w:val="10"/>
          <w:sz w:val="24"/>
        </w:rPr>
        <w:t>名称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分辨率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焦距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光圈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靶面规格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供应</w:t>
      </w:r>
      <w:proofErr w:type="gramStart"/>
      <w:r>
        <w:rPr>
          <w:rFonts w:hint="eastAsia"/>
          <w:b/>
          <w:color w:val="000000"/>
          <w:spacing w:val="10"/>
          <w:sz w:val="24"/>
        </w:rPr>
        <w:t>商料号</w:t>
      </w:r>
      <w:proofErr w:type="gramEnd"/>
      <w:r>
        <w:rPr>
          <w:rFonts w:hint="eastAsia"/>
          <w:b/>
          <w:color w:val="000000"/>
          <w:spacing w:val="10"/>
          <w:sz w:val="24"/>
        </w:rPr>
        <w:t>|[</w:t>
      </w:r>
      <w:r>
        <w:rPr>
          <w:rFonts w:hint="eastAsia"/>
          <w:b/>
          <w:color w:val="000000"/>
          <w:spacing w:val="10"/>
          <w:sz w:val="24"/>
        </w:rPr>
        <w:t>必要说明</w:t>
      </w:r>
      <w:r>
        <w:rPr>
          <w:rFonts w:hint="eastAsia"/>
          <w:b/>
          <w:color w:val="000000"/>
          <w:spacing w:val="10"/>
          <w:sz w:val="24"/>
        </w:rPr>
        <w:t>]</w:t>
      </w:r>
    </w:p>
    <w:p w14:paraId="09F4BD80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镜头组件</w:t>
      </w:r>
      <w:r>
        <w:rPr>
          <w:color w:val="000000"/>
          <w:spacing w:val="10"/>
          <w:sz w:val="24"/>
        </w:rPr>
        <w:t>。</w:t>
      </w:r>
    </w:p>
    <w:p w14:paraId="0D16897B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分辨率：镜头的分辨率，一般以</w:t>
      </w:r>
      <w:r>
        <w:rPr>
          <w:rFonts w:hint="eastAsia"/>
          <w:snapToGrid w:val="0"/>
          <w:color w:val="000000"/>
          <w:spacing w:val="10"/>
          <w:sz w:val="24"/>
        </w:rPr>
        <w:t>MP</w:t>
      </w:r>
      <w:r>
        <w:rPr>
          <w:rFonts w:hint="eastAsia"/>
          <w:snapToGrid w:val="0"/>
          <w:color w:val="000000"/>
          <w:spacing w:val="10"/>
          <w:sz w:val="24"/>
        </w:rPr>
        <w:t>为单位，精确到小数点后一位，例如</w:t>
      </w:r>
      <w:r>
        <w:rPr>
          <w:rFonts w:hint="eastAsia"/>
          <w:snapToGrid w:val="0"/>
          <w:color w:val="000000"/>
          <w:spacing w:val="10"/>
          <w:sz w:val="24"/>
        </w:rPr>
        <w:t>2MP</w:t>
      </w:r>
      <w:r>
        <w:rPr>
          <w:rFonts w:hint="eastAsia"/>
          <w:snapToGrid w:val="0"/>
          <w:color w:val="000000"/>
          <w:spacing w:val="10"/>
          <w:sz w:val="24"/>
        </w:rPr>
        <w:t>表示</w:t>
      </w:r>
      <w:r>
        <w:rPr>
          <w:rFonts w:hint="eastAsia"/>
          <w:snapToGrid w:val="0"/>
          <w:color w:val="000000"/>
          <w:spacing w:val="10"/>
          <w:sz w:val="24"/>
        </w:rPr>
        <w:t>200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万像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素</w:t>
      </w:r>
      <w:r>
        <w:rPr>
          <w:snapToGrid w:val="0"/>
          <w:color w:val="000000"/>
          <w:spacing w:val="10"/>
          <w:sz w:val="24"/>
        </w:rPr>
        <w:t>。</w:t>
      </w:r>
    </w:p>
    <w:p w14:paraId="34A4ED14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焦距：镜头的焦距，单位为</w:t>
      </w:r>
      <w:r>
        <w:rPr>
          <w:rFonts w:hint="eastAsia"/>
          <w:snapToGrid w:val="0"/>
          <w:color w:val="000000"/>
          <w:spacing w:val="10"/>
          <w:sz w:val="24"/>
        </w:rPr>
        <w:t>mm</w:t>
      </w:r>
      <w:r>
        <w:rPr>
          <w:snapToGrid w:val="0"/>
          <w:color w:val="000000"/>
          <w:spacing w:val="10"/>
          <w:sz w:val="24"/>
        </w:rPr>
        <w:t>。</w:t>
      </w:r>
    </w:p>
    <w:p w14:paraId="3627F75A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光圈：镜头的最大光圈，如</w:t>
      </w:r>
      <w:r>
        <w:rPr>
          <w:rFonts w:hint="eastAsia"/>
          <w:snapToGrid w:val="0"/>
          <w:color w:val="000000"/>
          <w:spacing w:val="10"/>
          <w:sz w:val="24"/>
        </w:rPr>
        <w:t>F1.6</w:t>
      </w:r>
      <w:r>
        <w:rPr>
          <w:snapToGrid w:val="0"/>
          <w:color w:val="000000"/>
          <w:spacing w:val="10"/>
          <w:sz w:val="24"/>
        </w:rPr>
        <w:t>。</w:t>
      </w:r>
    </w:p>
    <w:p w14:paraId="3648FE6E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靶面规格：镜头能支持的最大成像靶面规格，使用行业惯例描述，如</w:t>
      </w:r>
      <w:r>
        <w:rPr>
          <w:rFonts w:hint="eastAsia"/>
          <w:snapToGrid w:val="0"/>
          <w:color w:val="000000"/>
          <w:spacing w:val="10"/>
          <w:sz w:val="24"/>
        </w:rPr>
        <w:t>1/2.7</w:t>
      </w:r>
      <w:r>
        <w:rPr>
          <w:rFonts w:hint="eastAsia"/>
          <w:snapToGrid w:val="0"/>
          <w:color w:val="000000"/>
          <w:spacing w:val="10"/>
          <w:sz w:val="24"/>
        </w:rPr>
        <w:t>表示</w:t>
      </w:r>
      <w:r>
        <w:rPr>
          <w:rFonts w:hint="eastAsia"/>
          <w:snapToGrid w:val="0"/>
          <w:color w:val="000000"/>
          <w:spacing w:val="10"/>
          <w:sz w:val="24"/>
        </w:rPr>
        <w:t>1/2.7"</w:t>
      </w:r>
    </w:p>
    <w:p w14:paraId="2955876C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供应商料号：镜头供应商的料号</w:t>
      </w:r>
    </w:p>
    <w:p w14:paraId="5138FC52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</w:t>
      </w:r>
    </w:p>
    <w:p w14:paraId="1234B793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镜头组件</w:t>
      </w:r>
      <w:r>
        <w:rPr>
          <w:rFonts w:hint="eastAsia"/>
          <w:snapToGrid w:val="0"/>
          <w:color w:val="000000"/>
          <w:spacing w:val="10"/>
          <w:sz w:val="24"/>
        </w:rPr>
        <w:t>|2MP|3.89mm|F2.2|1/2.7|YT10102-HD+H59+IR0146</w:t>
      </w:r>
    </w:p>
    <w:p w14:paraId="0B733775" w14:textId="77777777" w:rsidR="003543AF" w:rsidRDefault="003543AF">
      <w:pPr>
        <w:spacing w:line="400" w:lineRule="exact"/>
        <w:ind w:firstLineChars="200" w:firstLine="520"/>
        <w:rPr>
          <w:color w:val="000000"/>
          <w:spacing w:val="10"/>
          <w:sz w:val="24"/>
        </w:rPr>
      </w:pPr>
    </w:p>
    <w:p w14:paraId="5E2327B1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3703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M</w:t>
      </w:r>
      <w:r>
        <w:rPr>
          <w:b/>
          <w:color w:val="000000"/>
          <w:spacing w:val="10"/>
          <w:sz w:val="24"/>
        </w:rPr>
        <w:t>IC</w:t>
      </w:r>
      <w:r>
        <w:rPr>
          <w:rFonts w:hint="eastAsia"/>
          <w:b/>
          <w:color w:val="000000"/>
          <w:spacing w:val="10"/>
          <w:sz w:val="24"/>
        </w:rPr>
        <w:t>（</w:t>
      </w:r>
      <w:r>
        <w:rPr>
          <w:rFonts w:hint="eastAsia"/>
          <w:bCs/>
          <w:color w:val="000000"/>
          <w:spacing w:val="10"/>
          <w:sz w:val="24"/>
        </w:rPr>
        <w:t>用于将声音转换为电信号的电声器件</w:t>
      </w:r>
      <w:r>
        <w:rPr>
          <w:rFonts w:hint="eastAsia"/>
          <w:b/>
          <w:color w:val="000000"/>
          <w:spacing w:val="10"/>
          <w:sz w:val="24"/>
        </w:rPr>
        <w:t>）</w:t>
      </w:r>
    </w:p>
    <w:p w14:paraId="05B6A73E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84" w:author="WPS_1622815912" w:date="2022-06-14T09:5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hint="eastAsia"/>
          <w:b/>
          <w:color w:val="000000"/>
          <w:spacing w:val="10"/>
          <w:sz w:val="24"/>
        </w:rPr>
        <w:t>名称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类型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灵敏度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尺寸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安装方式</w:t>
      </w:r>
      <w:r>
        <w:rPr>
          <w:rFonts w:hint="eastAsia"/>
          <w:b/>
          <w:color w:val="000000"/>
          <w:spacing w:val="10"/>
          <w:sz w:val="24"/>
        </w:rPr>
        <w:t>|[</w:t>
      </w:r>
      <w:r>
        <w:rPr>
          <w:rFonts w:hint="eastAsia"/>
          <w:b/>
          <w:color w:val="000000"/>
          <w:spacing w:val="10"/>
          <w:sz w:val="24"/>
        </w:rPr>
        <w:t>必要说明</w:t>
      </w:r>
      <w:r>
        <w:rPr>
          <w:rFonts w:hint="eastAsia"/>
          <w:b/>
          <w:color w:val="000000"/>
          <w:spacing w:val="10"/>
          <w:sz w:val="24"/>
        </w:rPr>
        <w:t>]</w:t>
      </w:r>
    </w:p>
    <w:p w14:paraId="4B3AA54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85" w:author="WPS_1622815912" w:date="2022-06-14T10:20:00Z"/>
          <w:color w:val="000000"/>
          <w:spacing w:val="10"/>
          <w:sz w:val="24"/>
          <w:u w:color="FFFFFF" w:themeColor="background1"/>
        </w:rPr>
      </w:pPr>
      <w:ins w:id="786" w:author="WPS_1622815912" w:date="2022-06-14T10:2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3E27D24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IC</w:t>
      </w:r>
      <w:r>
        <w:rPr>
          <w:color w:val="000000"/>
          <w:spacing w:val="10"/>
          <w:sz w:val="24"/>
        </w:rPr>
        <w:t>。</w:t>
      </w:r>
    </w:p>
    <w:p w14:paraId="42E78F57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类型：麦克风的拾音原理分类，如驻极体、</w:t>
      </w:r>
      <w:r>
        <w:rPr>
          <w:rFonts w:hint="eastAsia"/>
          <w:snapToGrid w:val="0"/>
          <w:color w:val="000000"/>
          <w:spacing w:val="10"/>
          <w:sz w:val="24"/>
        </w:rPr>
        <w:t>MEMS</w:t>
      </w:r>
      <w:r>
        <w:rPr>
          <w:snapToGrid w:val="0"/>
          <w:color w:val="000000"/>
          <w:spacing w:val="10"/>
          <w:sz w:val="24"/>
        </w:rPr>
        <w:t>。</w:t>
      </w:r>
    </w:p>
    <w:p w14:paraId="4872DE76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灵敏度：麦克风规格书标称的拾音灵敏度，单位为</w:t>
      </w:r>
      <w:r>
        <w:rPr>
          <w:rFonts w:hint="eastAsia"/>
          <w:snapToGrid w:val="0"/>
          <w:color w:val="000000"/>
          <w:spacing w:val="10"/>
          <w:sz w:val="24"/>
        </w:rPr>
        <w:t>dB</w:t>
      </w:r>
      <w:r>
        <w:rPr>
          <w:rFonts w:hint="eastAsia"/>
          <w:snapToGrid w:val="0"/>
          <w:color w:val="000000"/>
          <w:spacing w:val="10"/>
          <w:sz w:val="24"/>
        </w:rPr>
        <w:t>，如</w:t>
      </w:r>
      <w:r>
        <w:rPr>
          <w:rFonts w:hint="eastAsia"/>
          <w:snapToGrid w:val="0"/>
          <w:color w:val="000000"/>
          <w:spacing w:val="10"/>
          <w:sz w:val="24"/>
        </w:rPr>
        <w:t>-38dB</w:t>
      </w:r>
      <w:r>
        <w:rPr>
          <w:snapToGrid w:val="0"/>
          <w:color w:val="000000"/>
          <w:spacing w:val="10"/>
          <w:sz w:val="24"/>
        </w:rPr>
        <w:t>。</w:t>
      </w:r>
    </w:p>
    <w:p w14:paraId="79CD373F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尺寸：麦克风的最大外形尺寸，长方体外观的使用“长</w:t>
      </w:r>
      <w:r>
        <w:rPr>
          <w:rFonts w:hint="eastAsia"/>
          <w:snapToGrid w:val="0"/>
          <w:color w:val="000000"/>
          <w:spacing w:val="10"/>
          <w:sz w:val="24"/>
        </w:rPr>
        <w:t>*</w:t>
      </w:r>
      <w:r>
        <w:rPr>
          <w:rFonts w:hint="eastAsia"/>
          <w:snapToGrid w:val="0"/>
          <w:color w:val="000000"/>
          <w:spacing w:val="10"/>
          <w:sz w:val="24"/>
        </w:rPr>
        <w:t>宽</w:t>
      </w:r>
      <w:r>
        <w:rPr>
          <w:rFonts w:hint="eastAsia"/>
          <w:snapToGrid w:val="0"/>
          <w:color w:val="000000"/>
          <w:spacing w:val="10"/>
          <w:sz w:val="24"/>
        </w:rPr>
        <w:t>*</w:t>
      </w:r>
      <w:r>
        <w:rPr>
          <w:rFonts w:hint="eastAsia"/>
          <w:snapToGrid w:val="0"/>
          <w:color w:val="000000"/>
          <w:spacing w:val="10"/>
          <w:sz w:val="24"/>
        </w:rPr>
        <w:t>高”表示，圆柱形麦克风用“</w:t>
      </w:r>
      <w:r>
        <w:rPr>
          <w:rFonts w:hint="eastAsia"/>
          <w:snapToGrid w:val="0"/>
          <w:color w:val="000000"/>
          <w:spacing w:val="10"/>
          <w:sz w:val="24"/>
        </w:rPr>
        <w:t>D</w:t>
      </w:r>
      <w:r>
        <w:rPr>
          <w:rFonts w:hint="eastAsia"/>
          <w:snapToGrid w:val="0"/>
          <w:color w:val="000000"/>
          <w:spacing w:val="10"/>
          <w:sz w:val="24"/>
        </w:rPr>
        <w:t>直径</w:t>
      </w:r>
      <w:r>
        <w:rPr>
          <w:rFonts w:hint="eastAsia"/>
          <w:snapToGrid w:val="0"/>
          <w:color w:val="000000"/>
          <w:spacing w:val="10"/>
          <w:sz w:val="24"/>
        </w:rPr>
        <w:t>*</w:t>
      </w:r>
      <w:r>
        <w:rPr>
          <w:rFonts w:hint="eastAsia"/>
          <w:snapToGrid w:val="0"/>
          <w:color w:val="000000"/>
          <w:spacing w:val="10"/>
          <w:sz w:val="24"/>
        </w:rPr>
        <w:t>高”表示，单位为</w:t>
      </w:r>
      <w:r>
        <w:rPr>
          <w:rFonts w:hint="eastAsia"/>
          <w:snapToGrid w:val="0"/>
          <w:color w:val="000000"/>
          <w:spacing w:val="10"/>
          <w:sz w:val="24"/>
        </w:rPr>
        <w:t>mm</w:t>
      </w:r>
      <w:r>
        <w:rPr>
          <w:rFonts w:hint="eastAsia"/>
          <w:snapToGrid w:val="0"/>
          <w:color w:val="000000"/>
          <w:spacing w:val="10"/>
          <w:sz w:val="24"/>
        </w:rPr>
        <w:t>，如“</w:t>
      </w:r>
      <w:r>
        <w:rPr>
          <w:rFonts w:hint="eastAsia"/>
          <w:snapToGrid w:val="0"/>
          <w:color w:val="000000"/>
          <w:spacing w:val="10"/>
          <w:sz w:val="24"/>
        </w:rPr>
        <w:t>D6*2.7</w:t>
      </w:r>
      <w:r>
        <w:rPr>
          <w:rFonts w:hint="eastAsia"/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。</w:t>
      </w:r>
    </w:p>
    <w:p w14:paraId="50CD58AF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安装方式：有贴片式、焊线式、弹簧式三类。</w:t>
      </w:r>
    </w:p>
    <w:p w14:paraId="70D00185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必要说明：供应商料号，对于焊线式麦克风，需要说明连接线长度，如果连接线带端子，需加上“带端子</w:t>
      </w:r>
      <w:r>
        <w:rPr>
          <w:rFonts w:hint="eastAsia"/>
          <w:snapToGrid w:val="0"/>
          <w:color w:val="000000"/>
          <w:spacing w:val="10"/>
          <w:sz w:val="24"/>
        </w:rPr>
        <w:t>+pin</w:t>
      </w:r>
      <w:r>
        <w:rPr>
          <w:rFonts w:hint="eastAsia"/>
          <w:snapToGrid w:val="0"/>
          <w:color w:val="000000"/>
          <w:spacing w:val="10"/>
          <w:sz w:val="24"/>
        </w:rPr>
        <w:t>数</w:t>
      </w:r>
      <w:r>
        <w:rPr>
          <w:rFonts w:hint="eastAsia"/>
          <w:snapToGrid w:val="0"/>
          <w:color w:val="000000"/>
          <w:spacing w:val="10"/>
          <w:sz w:val="24"/>
        </w:rPr>
        <w:t>P*</w:t>
      </w:r>
      <w:r>
        <w:rPr>
          <w:rFonts w:hint="eastAsia"/>
          <w:snapToGrid w:val="0"/>
          <w:color w:val="000000"/>
          <w:spacing w:val="10"/>
          <w:sz w:val="24"/>
        </w:rPr>
        <w:t>间距”，如“带端子</w:t>
      </w:r>
      <w:r>
        <w:rPr>
          <w:rFonts w:hint="eastAsia"/>
          <w:snapToGrid w:val="0"/>
          <w:color w:val="000000"/>
          <w:spacing w:val="10"/>
          <w:sz w:val="24"/>
        </w:rPr>
        <w:t>2P*1.25mm</w:t>
      </w:r>
      <w:r>
        <w:rPr>
          <w:rFonts w:hint="eastAsia"/>
          <w:snapToGrid w:val="0"/>
          <w:color w:val="000000"/>
          <w:spacing w:val="10"/>
          <w:sz w:val="24"/>
        </w:rPr>
        <w:t>”，以及工程师认为重要的其它信息。</w:t>
      </w:r>
    </w:p>
    <w:p w14:paraId="76D7443F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lastRenderedPageBreak/>
        <w:t>举例：</w:t>
      </w:r>
      <w:ins w:id="787" w:author="WPS_1622815912" w:date="2022-06-14T09:54:00Z">
        <w:r>
          <w:rPr>
            <w:rFonts w:hint="eastAsia"/>
            <w:snapToGrid w:val="0"/>
            <w:color w:val="000000"/>
            <w:spacing w:val="10"/>
            <w:sz w:val="24"/>
          </w:rPr>
          <w:t>焊线式</w:t>
        </w:r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rFonts w:hint="eastAsia"/>
          <w:snapToGrid w:val="0"/>
          <w:color w:val="000000"/>
          <w:spacing w:val="10"/>
          <w:sz w:val="24"/>
        </w:rPr>
        <w:t>MIC|</w:t>
      </w:r>
      <w:r>
        <w:rPr>
          <w:rFonts w:hint="eastAsia"/>
          <w:snapToGrid w:val="0"/>
          <w:color w:val="000000"/>
          <w:spacing w:val="10"/>
          <w:sz w:val="24"/>
        </w:rPr>
        <w:t>驻极体</w:t>
      </w:r>
      <w:r>
        <w:rPr>
          <w:rFonts w:hint="eastAsia"/>
          <w:snapToGrid w:val="0"/>
          <w:color w:val="000000"/>
          <w:spacing w:val="10"/>
          <w:sz w:val="24"/>
        </w:rPr>
        <w:t>|-38dB|D6*2.7|</w:t>
      </w:r>
      <w:del w:id="788" w:author="WPS_1622815912" w:date="2022-06-14T09:54:00Z">
        <w:r>
          <w:rPr>
            <w:rFonts w:hint="eastAsia"/>
            <w:snapToGrid w:val="0"/>
            <w:color w:val="000000"/>
            <w:spacing w:val="10"/>
            <w:sz w:val="24"/>
          </w:rPr>
          <w:delText>焊线式</w:delText>
        </w:r>
        <w:r>
          <w:rPr>
            <w:rFonts w:hint="eastAsia"/>
            <w:snapToGrid w:val="0"/>
            <w:color w:val="000000"/>
            <w:spacing w:val="10"/>
            <w:sz w:val="24"/>
          </w:rPr>
          <w:delText>|</w:delText>
        </w:r>
      </w:del>
      <w:r>
        <w:rPr>
          <w:rFonts w:hint="eastAsia"/>
          <w:snapToGrid w:val="0"/>
          <w:color w:val="000000"/>
          <w:spacing w:val="10"/>
          <w:sz w:val="24"/>
        </w:rPr>
        <w:t>[SFY6027-OBL-383-L60/</w:t>
      </w:r>
      <w:r>
        <w:rPr>
          <w:rFonts w:hint="eastAsia"/>
          <w:snapToGrid w:val="0"/>
          <w:color w:val="000000"/>
          <w:spacing w:val="10"/>
          <w:sz w:val="24"/>
        </w:rPr>
        <w:t>线长</w:t>
      </w:r>
      <w:r>
        <w:rPr>
          <w:rFonts w:hint="eastAsia"/>
          <w:snapToGrid w:val="0"/>
          <w:color w:val="000000"/>
          <w:spacing w:val="10"/>
          <w:sz w:val="24"/>
        </w:rPr>
        <w:t>62mm/</w:t>
      </w:r>
      <w:r>
        <w:rPr>
          <w:rFonts w:hint="eastAsia"/>
          <w:snapToGrid w:val="0"/>
          <w:color w:val="000000"/>
          <w:spacing w:val="10"/>
          <w:sz w:val="24"/>
        </w:rPr>
        <w:t>带端子</w:t>
      </w:r>
      <w:r>
        <w:rPr>
          <w:rFonts w:hint="eastAsia"/>
          <w:snapToGrid w:val="0"/>
          <w:color w:val="000000"/>
          <w:spacing w:val="10"/>
          <w:sz w:val="24"/>
        </w:rPr>
        <w:t>2P*1.25mm]</w:t>
      </w:r>
    </w:p>
    <w:p w14:paraId="3B622BAF" w14:textId="77777777" w:rsidR="003543AF" w:rsidRDefault="003543AF">
      <w:pPr>
        <w:spacing w:line="400" w:lineRule="exact"/>
        <w:rPr>
          <w:color w:val="000000"/>
          <w:spacing w:val="10"/>
          <w:sz w:val="24"/>
        </w:rPr>
      </w:pPr>
    </w:p>
    <w:p w14:paraId="4032A9B9" w14:textId="77777777" w:rsidR="003543AF" w:rsidRDefault="008D0C55">
      <w:pPr>
        <w:spacing w:beforeLines="50" w:before="156" w:line="400" w:lineRule="exact"/>
        <w:ind w:firstLineChars="200" w:firstLine="520"/>
        <w:rPr>
          <w:b/>
          <w:bCs/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 xml:space="preserve">  </w:t>
      </w:r>
      <w:r>
        <w:rPr>
          <w:b/>
          <w:bCs/>
          <w:color w:val="000000"/>
          <w:spacing w:val="10"/>
          <w:sz w:val="24"/>
        </w:rPr>
        <w:t>3704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喇叭（</w:t>
      </w:r>
      <w:r>
        <w:rPr>
          <w:rFonts w:hint="eastAsia"/>
          <w:bCs/>
          <w:color w:val="000000"/>
          <w:spacing w:val="10"/>
          <w:sz w:val="24"/>
        </w:rPr>
        <w:t>用于将电流转换为声音的电声器件</w:t>
      </w:r>
      <w:r>
        <w:rPr>
          <w:rFonts w:hint="eastAsia"/>
          <w:b/>
          <w:color w:val="000000"/>
          <w:spacing w:val="10"/>
          <w:sz w:val="24"/>
        </w:rPr>
        <w:t>）</w:t>
      </w:r>
    </w:p>
    <w:p w14:paraId="72A5ED2E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789" w:author="WPS_1622815912" w:date="2022-06-14T09:5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hint="eastAsia"/>
          <w:b/>
          <w:color w:val="000000"/>
          <w:spacing w:val="10"/>
          <w:sz w:val="24"/>
        </w:rPr>
        <w:t>名称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额定功率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额定阻抗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谐振频率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输出声压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外形尺寸</w:t>
      </w:r>
      <w:r>
        <w:rPr>
          <w:rFonts w:hint="eastAsia"/>
          <w:b/>
          <w:color w:val="000000"/>
          <w:spacing w:val="10"/>
          <w:sz w:val="24"/>
        </w:rPr>
        <w:t>|[</w:t>
      </w:r>
      <w:r>
        <w:rPr>
          <w:rFonts w:hint="eastAsia"/>
          <w:b/>
          <w:color w:val="000000"/>
          <w:spacing w:val="10"/>
          <w:sz w:val="24"/>
        </w:rPr>
        <w:t>必要说明</w:t>
      </w:r>
      <w:r>
        <w:rPr>
          <w:rFonts w:hint="eastAsia"/>
          <w:b/>
          <w:color w:val="000000"/>
          <w:spacing w:val="10"/>
          <w:sz w:val="24"/>
        </w:rPr>
        <w:t>]</w:t>
      </w:r>
    </w:p>
    <w:p w14:paraId="6288E8C8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790" w:author="WPS_1622815912" w:date="2022-06-14T10:20:00Z"/>
          <w:color w:val="000000"/>
          <w:spacing w:val="10"/>
          <w:sz w:val="24"/>
          <w:u w:color="FFFFFF" w:themeColor="background1"/>
        </w:rPr>
      </w:pPr>
      <w:ins w:id="791" w:author="WPS_1622815912" w:date="2022-06-14T10:2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957303A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喇叭</w:t>
      </w:r>
      <w:r>
        <w:rPr>
          <w:color w:val="000000"/>
          <w:spacing w:val="10"/>
          <w:sz w:val="24"/>
        </w:rPr>
        <w:t>。</w:t>
      </w:r>
    </w:p>
    <w:p w14:paraId="60E1E64D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额定功率：规格书标称的额定功率，单位为瓦，用</w:t>
      </w:r>
      <w:r>
        <w:rPr>
          <w:rFonts w:hint="eastAsia"/>
          <w:snapToGrid w:val="0"/>
          <w:color w:val="000000"/>
          <w:spacing w:val="10"/>
          <w:sz w:val="24"/>
        </w:rPr>
        <w:t>W</w:t>
      </w:r>
      <w:r>
        <w:rPr>
          <w:rFonts w:hint="eastAsia"/>
          <w:snapToGrid w:val="0"/>
          <w:color w:val="000000"/>
          <w:spacing w:val="10"/>
          <w:sz w:val="24"/>
        </w:rPr>
        <w:t>表示，精确到小数点后</w:t>
      </w:r>
      <w:r>
        <w:rPr>
          <w:rFonts w:hint="eastAsia"/>
          <w:snapToGrid w:val="0"/>
          <w:color w:val="000000"/>
          <w:spacing w:val="10"/>
          <w:sz w:val="24"/>
        </w:rPr>
        <w:t>1</w:t>
      </w:r>
      <w:r>
        <w:rPr>
          <w:rFonts w:hint="eastAsia"/>
          <w:snapToGrid w:val="0"/>
          <w:color w:val="000000"/>
          <w:spacing w:val="10"/>
          <w:sz w:val="24"/>
        </w:rPr>
        <w:t>位，如</w:t>
      </w:r>
      <w:r>
        <w:rPr>
          <w:rFonts w:hint="eastAsia"/>
          <w:snapToGrid w:val="0"/>
          <w:color w:val="000000"/>
          <w:spacing w:val="10"/>
          <w:sz w:val="24"/>
        </w:rPr>
        <w:t>1.5W</w:t>
      </w:r>
      <w:r>
        <w:rPr>
          <w:rFonts w:hint="eastAsia"/>
          <w:snapToGrid w:val="0"/>
          <w:color w:val="000000"/>
          <w:spacing w:val="10"/>
          <w:sz w:val="24"/>
        </w:rPr>
        <w:t>、</w:t>
      </w:r>
      <w:r>
        <w:rPr>
          <w:rFonts w:hint="eastAsia"/>
          <w:snapToGrid w:val="0"/>
          <w:color w:val="000000"/>
          <w:spacing w:val="10"/>
          <w:sz w:val="24"/>
        </w:rPr>
        <w:t>2W</w:t>
      </w:r>
      <w:r>
        <w:rPr>
          <w:rFonts w:hint="eastAsia"/>
          <w:snapToGrid w:val="0"/>
          <w:color w:val="000000"/>
          <w:spacing w:val="10"/>
          <w:sz w:val="24"/>
        </w:rPr>
        <w:t>等</w:t>
      </w:r>
      <w:r>
        <w:rPr>
          <w:snapToGrid w:val="0"/>
          <w:color w:val="000000"/>
          <w:spacing w:val="10"/>
          <w:sz w:val="24"/>
        </w:rPr>
        <w:t>。</w:t>
      </w:r>
    </w:p>
    <w:p w14:paraId="554D11E1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额定阻抗：规格书标称的额定阻抗，单位为欧姆，用Ω表示，如</w:t>
      </w:r>
      <w:r>
        <w:rPr>
          <w:rFonts w:hint="eastAsia"/>
          <w:snapToGrid w:val="0"/>
          <w:color w:val="000000"/>
          <w:spacing w:val="10"/>
          <w:sz w:val="24"/>
        </w:rPr>
        <w:t>8</w:t>
      </w:r>
      <w:r>
        <w:rPr>
          <w:rFonts w:hint="eastAsia"/>
          <w:snapToGrid w:val="0"/>
          <w:color w:val="000000"/>
          <w:spacing w:val="10"/>
          <w:sz w:val="24"/>
        </w:rPr>
        <w:t>Ω</w:t>
      </w:r>
      <w:r>
        <w:rPr>
          <w:snapToGrid w:val="0"/>
          <w:color w:val="000000"/>
          <w:spacing w:val="10"/>
          <w:sz w:val="24"/>
        </w:rPr>
        <w:t>。</w:t>
      </w:r>
    </w:p>
    <w:p w14:paraId="08B3D2E3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谐振频率：规格书标称的谐振频率</w:t>
      </w:r>
      <w:r>
        <w:rPr>
          <w:rFonts w:hint="eastAsia"/>
          <w:snapToGrid w:val="0"/>
          <w:color w:val="000000"/>
          <w:spacing w:val="10"/>
          <w:sz w:val="24"/>
        </w:rPr>
        <w:t>,</w:t>
      </w:r>
      <w:r>
        <w:rPr>
          <w:rFonts w:hint="eastAsia"/>
          <w:snapToGrid w:val="0"/>
          <w:color w:val="000000"/>
          <w:spacing w:val="10"/>
          <w:sz w:val="24"/>
        </w:rPr>
        <w:t>单位为</w:t>
      </w:r>
      <w:r>
        <w:rPr>
          <w:rFonts w:hint="eastAsia"/>
          <w:snapToGrid w:val="0"/>
          <w:color w:val="000000"/>
          <w:spacing w:val="10"/>
          <w:sz w:val="24"/>
        </w:rPr>
        <w:t>Hz</w:t>
      </w:r>
      <w:r>
        <w:rPr>
          <w:rFonts w:hint="eastAsia"/>
          <w:snapToGrid w:val="0"/>
          <w:color w:val="000000"/>
          <w:spacing w:val="10"/>
          <w:sz w:val="24"/>
        </w:rPr>
        <w:t>，如</w:t>
      </w:r>
      <w:r>
        <w:rPr>
          <w:rFonts w:hint="eastAsia"/>
          <w:snapToGrid w:val="0"/>
          <w:color w:val="000000"/>
          <w:spacing w:val="10"/>
          <w:sz w:val="24"/>
        </w:rPr>
        <w:t>850Hz</w:t>
      </w:r>
      <w:r>
        <w:rPr>
          <w:snapToGrid w:val="0"/>
          <w:color w:val="000000"/>
          <w:spacing w:val="10"/>
          <w:sz w:val="24"/>
        </w:rPr>
        <w:t>。</w:t>
      </w:r>
    </w:p>
    <w:p w14:paraId="75AE0263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输出声压：规格书标称的输出声压，单位为</w:t>
      </w:r>
      <w:r>
        <w:rPr>
          <w:rFonts w:hint="eastAsia"/>
          <w:snapToGrid w:val="0"/>
          <w:color w:val="000000"/>
          <w:spacing w:val="10"/>
          <w:sz w:val="24"/>
        </w:rPr>
        <w:t>dB</w:t>
      </w:r>
      <w:r>
        <w:rPr>
          <w:rFonts w:hint="eastAsia"/>
          <w:snapToGrid w:val="0"/>
          <w:color w:val="000000"/>
          <w:spacing w:val="10"/>
          <w:sz w:val="24"/>
        </w:rPr>
        <w:t>，如</w:t>
      </w:r>
      <w:r>
        <w:rPr>
          <w:rFonts w:hint="eastAsia"/>
          <w:snapToGrid w:val="0"/>
          <w:color w:val="000000"/>
          <w:spacing w:val="10"/>
          <w:sz w:val="24"/>
        </w:rPr>
        <w:t>98dB</w:t>
      </w:r>
    </w:p>
    <w:p w14:paraId="2F9E8B73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外形尺寸：对于圆形的喇叭，使用</w:t>
      </w:r>
      <w:r>
        <w:rPr>
          <w:rFonts w:hint="eastAsia"/>
          <w:snapToGrid w:val="0"/>
          <w:color w:val="000000"/>
          <w:spacing w:val="10"/>
          <w:sz w:val="24"/>
        </w:rPr>
        <w:t>D</w:t>
      </w:r>
      <w:r>
        <w:rPr>
          <w:rFonts w:hint="eastAsia"/>
          <w:snapToGrid w:val="0"/>
          <w:color w:val="000000"/>
          <w:spacing w:val="10"/>
          <w:sz w:val="24"/>
        </w:rPr>
        <w:t>直径表示，对于椭圆形喇叭，使用长轴与短轴相乘表示，单位为</w:t>
      </w:r>
      <w:r>
        <w:rPr>
          <w:rFonts w:hint="eastAsia"/>
          <w:snapToGrid w:val="0"/>
          <w:color w:val="000000"/>
          <w:spacing w:val="10"/>
          <w:sz w:val="24"/>
        </w:rPr>
        <w:t>mm</w:t>
      </w:r>
      <w:r>
        <w:rPr>
          <w:rFonts w:hint="eastAsia"/>
          <w:snapToGrid w:val="0"/>
          <w:color w:val="000000"/>
          <w:spacing w:val="10"/>
          <w:sz w:val="24"/>
        </w:rPr>
        <w:t>，如</w:t>
      </w:r>
      <w:r>
        <w:rPr>
          <w:rFonts w:hint="eastAsia"/>
          <w:snapToGrid w:val="0"/>
          <w:color w:val="000000"/>
          <w:spacing w:val="10"/>
          <w:sz w:val="24"/>
        </w:rPr>
        <w:t>D36</w:t>
      </w:r>
      <w:r>
        <w:rPr>
          <w:rFonts w:hint="eastAsia"/>
          <w:snapToGrid w:val="0"/>
          <w:color w:val="000000"/>
          <w:spacing w:val="10"/>
          <w:sz w:val="24"/>
        </w:rPr>
        <w:t>或</w:t>
      </w:r>
      <w:r>
        <w:rPr>
          <w:rFonts w:hint="eastAsia"/>
          <w:snapToGrid w:val="0"/>
          <w:color w:val="000000"/>
          <w:spacing w:val="10"/>
          <w:sz w:val="24"/>
        </w:rPr>
        <w:t>20*30</w:t>
      </w:r>
      <w:r>
        <w:rPr>
          <w:rFonts w:hint="eastAsia"/>
          <w:snapToGrid w:val="0"/>
          <w:color w:val="000000"/>
          <w:spacing w:val="10"/>
          <w:sz w:val="24"/>
        </w:rPr>
        <w:t>。</w:t>
      </w:r>
    </w:p>
    <w:p w14:paraId="70587B70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必要说明：供应商料号，对于焊线的喇叭，需要说明连接线长度，如果连接线带端子，需加上“带端子</w:t>
      </w:r>
      <w:r>
        <w:rPr>
          <w:rFonts w:hint="eastAsia"/>
          <w:snapToGrid w:val="0"/>
          <w:color w:val="000000"/>
          <w:spacing w:val="10"/>
          <w:sz w:val="24"/>
        </w:rPr>
        <w:t>+pin</w:t>
      </w:r>
      <w:r>
        <w:rPr>
          <w:rFonts w:hint="eastAsia"/>
          <w:snapToGrid w:val="0"/>
          <w:color w:val="000000"/>
          <w:spacing w:val="10"/>
          <w:sz w:val="24"/>
        </w:rPr>
        <w:t>数</w:t>
      </w:r>
      <w:r>
        <w:rPr>
          <w:rFonts w:hint="eastAsia"/>
          <w:snapToGrid w:val="0"/>
          <w:color w:val="000000"/>
          <w:spacing w:val="10"/>
          <w:sz w:val="24"/>
        </w:rPr>
        <w:t>P*</w:t>
      </w:r>
      <w:r>
        <w:rPr>
          <w:rFonts w:hint="eastAsia"/>
          <w:snapToGrid w:val="0"/>
          <w:color w:val="000000"/>
          <w:spacing w:val="10"/>
          <w:sz w:val="24"/>
        </w:rPr>
        <w:t>间距”，如“带端子</w:t>
      </w:r>
      <w:r>
        <w:rPr>
          <w:rFonts w:hint="eastAsia"/>
          <w:snapToGrid w:val="0"/>
          <w:color w:val="000000"/>
          <w:spacing w:val="10"/>
          <w:sz w:val="24"/>
        </w:rPr>
        <w:t>2P*1.25mm</w:t>
      </w:r>
      <w:r>
        <w:rPr>
          <w:rFonts w:hint="eastAsia"/>
          <w:snapToGrid w:val="0"/>
          <w:color w:val="000000"/>
          <w:spacing w:val="10"/>
          <w:sz w:val="24"/>
        </w:rPr>
        <w:t>”，以及工程师认为重要的其它信息。</w:t>
      </w:r>
    </w:p>
    <w:p w14:paraId="0D846E87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792" w:author="WPS_1622815912" w:date="2022-06-14T09:55:00Z">
        <w:r>
          <w:rPr>
            <w:rFonts w:hint="eastAsia"/>
            <w:snapToGrid w:val="0"/>
            <w:color w:val="000000"/>
            <w:spacing w:val="10"/>
            <w:sz w:val="24"/>
          </w:rPr>
          <w:t>焊线式</w:t>
        </w:r>
        <w:r>
          <w:rPr>
            <w:rFonts w:hint="eastAsia"/>
            <w:snapToGrid w:val="0"/>
            <w:color w:val="000000"/>
            <w:spacing w:val="10"/>
            <w:sz w:val="24"/>
          </w:rPr>
          <w:t>|</w:t>
        </w:r>
      </w:ins>
      <w:r>
        <w:rPr>
          <w:rFonts w:hint="eastAsia"/>
          <w:snapToGrid w:val="0"/>
          <w:color w:val="000000"/>
          <w:spacing w:val="10"/>
          <w:sz w:val="24"/>
        </w:rPr>
        <w:t>喇叭</w:t>
      </w:r>
      <w:r>
        <w:rPr>
          <w:rFonts w:hint="eastAsia"/>
          <w:snapToGrid w:val="0"/>
          <w:color w:val="000000"/>
          <w:spacing w:val="10"/>
          <w:sz w:val="24"/>
        </w:rPr>
        <w:t>|1W|8</w:t>
      </w:r>
      <w:r>
        <w:rPr>
          <w:rFonts w:hint="eastAsia"/>
          <w:snapToGrid w:val="0"/>
          <w:color w:val="000000"/>
          <w:spacing w:val="10"/>
          <w:sz w:val="24"/>
        </w:rPr>
        <w:t>Ω</w:t>
      </w:r>
      <w:r>
        <w:rPr>
          <w:rFonts w:hint="eastAsia"/>
          <w:snapToGrid w:val="0"/>
          <w:color w:val="000000"/>
          <w:spacing w:val="10"/>
          <w:sz w:val="24"/>
        </w:rPr>
        <w:t>|850Hz|98dB|20*30|[SFY3020L80-0801/</w:t>
      </w:r>
      <w:r>
        <w:rPr>
          <w:rFonts w:hint="eastAsia"/>
          <w:snapToGrid w:val="0"/>
          <w:color w:val="000000"/>
          <w:spacing w:val="10"/>
          <w:sz w:val="24"/>
        </w:rPr>
        <w:t>线长</w:t>
      </w:r>
      <w:r>
        <w:rPr>
          <w:rFonts w:hint="eastAsia"/>
          <w:snapToGrid w:val="0"/>
          <w:color w:val="000000"/>
          <w:spacing w:val="10"/>
          <w:sz w:val="24"/>
        </w:rPr>
        <w:t>80mm]</w:t>
      </w:r>
    </w:p>
    <w:p w14:paraId="2C90E7D1" w14:textId="77777777" w:rsidR="003543AF" w:rsidRDefault="003543AF">
      <w:pPr>
        <w:spacing w:line="400" w:lineRule="exact"/>
        <w:rPr>
          <w:color w:val="000000"/>
          <w:spacing w:val="10"/>
          <w:sz w:val="24"/>
        </w:rPr>
      </w:pPr>
    </w:p>
    <w:p w14:paraId="4E1A0E4C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3706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步进电机（</w:t>
      </w:r>
      <w:r>
        <w:rPr>
          <w:rFonts w:hint="eastAsia"/>
          <w:bCs/>
          <w:color w:val="000000"/>
          <w:spacing w:val="10"/>
          <w:sz w:val="24"/>
        </w:rPr>
        <w:t>将电脉冲信号转变为角位移或线位移的开环控制元件</w:t>
      </w:r>
      <w:r>
        <w:rPr>
          <w:rFonts w:hint="eastAsia"/>
          <w:b/>
          <w:color w:val="000000"/>
          <w:spacing w:val="10"/>
          <w:sz w:val="24"/>
        </w:rPr>
        <w:t>）</w:t>
      </w:r>
    </w:p>
    <w:p w14:paraId="58A35D7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color w:val="000000"/>
          <w:spacing w:val="10"/>
          <w:sz w:val="24"/>
        </w:rPr>
        <w:t>名称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相数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最小步距角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减速比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额定电压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供应</w:t>
      </w:r>
      <w:proofErr w:type="gramStart"/>
      <w:r>
        <w:rPr>
          <w:rFonts w:hint="eastAsia"/>
          <w:b/>
          <w:color w:val="000000"/>
          <w:spacing w:val="10"/>
          <w:sz w:val="24"/>
        </w:rPr>
        <w:t>商料号</w:t>
      </w:r>
      <w:proofErr w:type="gramEnd"/>
      <w:r>
        <w:rPr>
          <w:rFonts w:hint="eastAsia"/>
          <w:b/>
          <w:color w:val="000000"/>
          <w:spacing w:val="10"/>
          <w:sz w:val="24"/>
        </w:rPr>
        <w:t>|[</w:t>
      </w:r>
      <w:r>
        <w:rPr>
          <w:rFonts w:hint="eastAsia"/>
          <w:b/>
          <w:color w:val="000000"/>
          <w:spacing w:val="10"/>
          <w:sz w:val="24"/>
        </w:rPr>
        <w:t>必要说明</w:t>
      </w:r>
      <w:r>
        <w:rPr>
          <w:rFonts w:hint="eastAsia"/>
          <w:b/>
          <w:color w:val="000000"/>
          <w:spacing w:val="10"/>
          <w:sz w:val="24"/>
        </w:rPr>
        <w:t>]</w:t>
      </w:r>
    </w:p>
    <w:p w14:paraId="0E46631F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步进电机</w:t>
      </w:r>
      <w:r>
        <w:rPr>
          <w:color w:val="000000"/>
          <w:spacing w:val="10"/>
          <w:sz w:val="24"/>
        </w:rPr>
        <w:t>。</w:t>
      </w:r>
    </w:p>
    <w:p w14:paraId="3D556684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相数：电机内部的线圈组数，如两相，四相</w:t>
      </w:r>
      <w:r>
        <w:rPr>
          <w:snapToGrid w:val="0"/>
          <w:color w:val="000000"/>
          <w:spacing w:val="10"/>
          <w:sz w:val="24"/>
        </w:rPr>
        <w:t>。</w:t>
      </w:r>
    </w:p>
    <w:p w14:paraId="104AB005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最小步距角：电机控制系统每发一个步进脉冲信号，电机所转动的角度，如</w:t>
      </w:r>
      <w:r>
        <w:rPr>
          <w:rFonts w:hint="eastAsia"/>
          <w:snapToGrid w:val="0"/>
          <w:color w:val="000000"/>
          <w:spacing w:val="10"/>
          <w:sz w:val="24"/>
        </w:rPr>
        <w:t>5.625</w:t>
      </w:r>
      <w:r>
        <w:rPr>
          <w:rFonts w:hint="eastAsia"/>
          <w:snapToGrid w:val="0"/>
          <w:color w:val="000000"/>
          <w:spacing w:val="10"/>
          <w:sz w:val="24"/>
        </w:rPr>
        <w:t>度</w:t>
      </w:r>
      <w:r>
        <w:rPr>
          <w:snapToGrid w:val="0"/>
          <w:color w:val="000000"/>
          <w:spacing w:val="10"/>
          <w:sz w:val="24"/>
        </w:rPr>
        <w:t>。</w:t>
      </w:r>
    </w:p>
    <w:p w14:paraId="1C4F7008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减速比：对于带有减速齿轮组的电机，输出轴与电机转子转速的比值，如</w:t>
      </w:r>
      <w:r>
        <w:rPr>
          <w:rFonts w:hint="eastAsia"/>
          <w:snapToGrid w:val="0"/>
          <w:color w:val="000000"/>
          <w:spacing w:val="10"/>
          <w:sz w:val="24"/>
        </w:rPr>
        <w:t>1/64</w:t>
      </w:r>
      <w:r>
        <w:rPr>
          <w:rFonts w:hint="eastAsia"/>
          <w:snapToGrid w:val="0"/>
          <w:color w:val="000000"/>
          <w:spacing w:val="10"/>
          <w:sz w:val="24"/>
        </w:rPr>
        <w:t>，无减速齿轮此字段用“无”表示</w:t>
      </w:r>
      <w:r>
        <w:rPr>
          <w:snapToGrid w:val="0"/>
          <w:color w:val="000000"/>
          <w:spacing w:val="10"/>
          <w:sz w:val="24"/>
        </w:rPr>
        <w:t>。</w:t>
      </w:r>
    </w:p>
    <w:p w14:paraId="2E89AFEF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额定电压：步进电机的额定工作电压</w:t>
      </w:r>
    </w:p>
    <w:p w14:paraId="732F332C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供应商料号：对应的供应商型号</w:t>
      </w:r>
    </w:p>
    <w:p w14:paraId="74CB0688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lastRenderedPageBreak/>
        <w:t>必要说明：如果有连接线，说明连接线长度，如果连接线带端子，说明端子规格，端子规格用“</w:t>
      </w:r>
      <w:r>
        <w:rPr>
          <w:rFonts w:hint="eastAsia"/>
          <w:snapToGrid w:val="0"/>
          <w:color w:val="000000"/>
          <w:spacing w:val="10"/>
          <w:sz w:val="24"/>
        </w:rPr>
        <w:t>pin</w:t>
      </w:r>
      <w:r>
        <w:rPr>
          <w:rFonts w:hint="eastAsia"/>
          <w:snapToGrid w:val="0"/>
          <w:color w:val="000000"/>
          <w:spacing w:val="10"/>
          <w:sz w:val="24"/>
        </w:rPr>
        <w:t>数</w:t>
      </w:r>
      <w:r>
        <w:rPr>
          <w:rFonts w:hint="eastAsia"/>
          <w:snapToGrid w:val="0"/>
          <w:color w:val="000000"/>
          <w:spacing w:val="10"/>
          <w:sz w:val="24"/>
        </w:rPr>
        <w:t>P*</w:t>
      </w:r>
      <w:r>
        <w:rPr>
          <w:rFonts w:hint="eastAsia"/>
          <w:snapToGrid w:val="0"/>
          <w:color w:val="000000"/>
          <w:spacing w:val="10"/>
          <w:sz w:val="24"/>
        </w:rPr>
        <w:t>间距”表示如“</w:t>
      </w:r>
      <w:r>
        <w:rPr>
          <w:rFonts w:hint="eastAsia"/>
          <w:snapToGrid w:val="0"/>
          <w:color w:val="000000"/>
          <w:spacing w:val="10"/>
          <w:sz w:val="24"/>
        </w:rPr>
        <w:t>5P*1.25mm</w:t>
      </w:r>
      <w:r>
        <w:rPr>
          <w:rFonts w:hint="eastAsia"/>
          <w:snapToGrid w:val="0"/>
          <w:color w:val="000000"/>
          <w:spacing w:val="10"/>
          <w:sz w:val="24"/>
        </w:rPr>
        <w:t>”，以及工程师认为重要的其它信息</w:t>
      </w:r>
    </w:p>
    <w:p w14:paraId="2BC690CF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步进电机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四相</w:t>
      </w:r>
      <w:r>
        <w:rPr>
          <w:rFonts w:hint="eastAsia"/>
          <w:snapToGrid w:val="0"/>
          <w:color w:val="000000"/>
          <w:spacing w:val="10"/>
          <w:sz w:val="24"/>
        </w:rPr>
        <w:t>|5.625</w:t>
      </w:r>
      <w:r>
        <w:rPr>
          <w:rFonts w:hint="eastAsia"/>
          <w:snapToGrid w:val="0"/>
          <w:color w:val="000000"/>
          <w:spacing w:val="10"/>
          <w:sz w:val="24"/>
        </w:rPr>
        <w:t>度</w:t>
      </w:r>
      <w:r>
        <w:rPr>
          <w:rFonts w:hint="eastAsia"/>
          <w:snapToGrid w:val="0"/>
          <w:color w:val="000000"/>
          <w:spacing w:val="10"/>
          <w:sz w:val="24"/>
        </w:rPr>
        <w:t>|1/64|5V|24BYJ48-1207A|[</w:t>
      </w:r>
      <w:r>
        <w:rPr>
          <w:rFonts w:hint="eastAsia"/>
          <w:snapToGrid w:val="0"/>
          <w:color w:val="000000"/>
          <w:spacing w:val="10"/>
          <w:sz w:val="24"/>
        </w:rPr>
        <w:t>线长</w:t>
      </w:r>
      <w:r>
        <w:rPr>
          <w:rFonts w:hint="eastAsia"/>
          <w:snapToGrid w:val="0"/>
          <w:color w:val="000000"/>
          <w:spacing w:val="10"/>
          <w:sz w:val="24"/>
        </w:rPr>
        <w:t>150mm/</w:t>
      </w:r>
      <w:r>
        <w:rPr>
          <w:rFonts w:hint="eastAsia"/>
          <w:snapToGrid w:val="0"/>
          <w:color w:val="000000"/>
          <w:spacing w:val="10"/>
          <w:sz w:val="24"/>
        </w:rPr>
        <w:t>带端子</w:t>
      </w:r>
      <w:r>
        <w:rPr>
          <w:rFonts w:hint="eastAsia"/>
          <w:snapToGrid w:val="0"/>
          <w:color w:val="000000"/>
          <w:spacing w:val="10"/>
          <w:sz w:val="24"/>
        </w:rPr>
        <w:t>5P*1.25mm]</w:t>
      </w:r>
    </w:p>
    <w:p w14:paraId="7BAE2359" w14:textId="77777777" w:rsidR="003543AF" w:rsidRDefault="008D0C55">
      <w:pPr>
        <w:spacing w:line="400" w:lineRule="exact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 xml:space="preserve">   </w:t>
      </w:r>
    </w:p>
    <w:p w14:paraId="628EF87A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3771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防水硅胶圈</w:t>
      </w:r>
    </w:p>
    <w:p w14:paraId="21DF56EF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color w:val="000000"/>
          <w:spacing w:val="10"/>
          <w:sz w:val="24"/>
        </w:rPr>
        <w:t>名称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产品系列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图纸编号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材质</w:t>
      </w:r>
      <w:r>
        <w:rPr>
          <w:rFonts w:hint="eastAsia"/>
          <w:b/>
          <w:color w:val="000000"/>
          <w:spacing w:val="10"/>
          <w:sz w:val="24"/>
        </w:rPr>
        <w:t>|</w:t>
      </w:r>
      <w:r>
        <w:rPr>
          <w:rFonts w:hint="eastAsia"/>
          <w:b/>
          <w:color w:val="000000"/>
          <w:spacing w:val="10"/>
          <w:sz w:val="24"/>
        </w:rPr>
        <w:t>颜色</w:t>
      </w:r>
      <w:r>
        <w:rPr>
          <w:rFonts w:hint="eastAsia"/>
          <w:b/>
          <w:color w:val="000000"/>
          <w:spacing w:val="10"/>
          <w:sz w:val="24"/>
        </w:rPr>
        <w:t>|[</w:t>
      </w:r>
      <w:r>
        <w:rPr>
          <w:rFonts w:hint="eastAsia"/>
          <w:b/>
          <w:color w:val="000000"/>
          <w:spacing w:val="10"/>
          <w:sz w:val="24"/>
        </w:rPr>
        <w:t>必要说明</w:t>
      </w:r>
      <w:r>
        <w:rPr>
          <w:rFonts w:hint="eastAsia"/>
          <w:b/>
          <w:color w:val="000000"/>
          <w:spacing w:val="10"/>
          <w:sz w:val="24"/>
        </w:rPr>
        <w:t>]</w:t>
      </w:r>
    </w:p>
    <w:p w14:paraId="1016D6E9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防水硅胶圈</w:t>
      </w:r>
      <w:r>
        <w:rPr>
          <w:color w:val="000000"/>
          <w:spacing w:val="10"/>
          <w:sz w:val="24"/>
        </w:rPr>
        <w:t>。</w:t>
      </w:r>
    </w:p>
    <w:p w14:paraId="573F5214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产品系列：此防水硅胶所使用的机型系列</w:t>
      </w:r>
      <w:r>
        <w:rPr>
          <w:snapToGrid w:val="0"/>
          <w:color w:val="000000"/>
          <w:spacing w:val="10"/>
          <w:sz w:val="24"/>
        </w:rPr>
        <w:t xml:space="preserve">  </w:t>
      </w:r>
      <w:r>
        <w:rPr>
          <w:rFonts w:hint="eastAsia"/>
          <w:snapToGrid w:val="0"/>
          <w:color w:val="000000"/>
          <w:spacing w:val="10"/>
          <w:sz w:val="24"/>
        </w:rPr>
        <w:t>图纸编号：见研发处《图号编码原则》</w:t>
      </w:r>
      <w:r>
        <w:rPr>
          <w:snapToGrid w:val="0"/>
          <w:color w:val="000000"/>
          <w:spacing w:val="10"/>
          <w:sz w:val="24"/>
        </w:rPr>
        <w:t>。</w:t>
      </w:r>
    </w:p>
    <w:p w14:paraId="333CB444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材质：指生产挡板所用的材料</w:t>
      </w:r>
      <w:r>
        <w:rPr>
          <w:rFonts w:hint="eastAsia"/>
          <w:snapToGrid w:val="0"/>
          <w:color w:val="000000"/>
          <w:spacing w:val="10"/>
          <w:sz w:val="24"/>
        </w:rPr>
        <w:t>(</w:t>
      </w:r>
      <w:r>
        <w:rPr>
          <w:rFonts w:hint="eastAsia"/>
          <w:snapToGrid w:val="0"/>
          <w:color w:val="000000"/>
          <w:spacing w:val="10"/>
          <w:sz w:val="24"/>
        </w:rPr>
        <w:t>按照国家塑胶标准命名的代码来表示，例如：硅胶</w:t>
      </w:r>
      <w:r>
        <w:rPr>
          <w:rFonts w:hint="eastAsia"/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。</w:t>
      </w:r>
    </w:p>
    <w:p w14:paraId="3ADC56DE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颜色：用“红、橙、黄、绿、蓝、紫”色，本色，透明等语言来表示</w:t>
      </w:r>
      <w:r>
        <w:rPr>
          <w:snapToGrid w:val="0"/>
          <w:color w:val="000000"/>
          <w:spacing w:val="10"/>
          <w:sz w:val="24"/>
        </w:rPr>
        <w:t>。</w:t>
      </w:r>
    </w:p>
    <w:p w14:paraId="31FD4509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规则内的其余字段的描述规范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见内容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(</w:t>
      </w:r>
      <w:r>
        <w:rPr>
          <w:rFonts w:hint="eastAsia"/>
          <w:snapToGrid w:val="0"/>
          <w:color w:val="000000"/>
          <w:spacing w:val="10"/>
          <w:sz w:val="24"/>
        </w:rPr>
        <w:t>三</w:t>
      </w:r>
      <w:r>
        <w:rPr>
          <w:rFonts w:hint="eastAsia"/>
          <w:snapToGrid w:val="0"/>
          <w:color w:val="000000"/>
          <w:spacing w:val="10"/>
          <w:sz w:val="24"/>
        </w:rPr>
        <w:t>)</w:t>
      </w:r>
      <w:r>
        <w:rPr>
          <w:rFonts w:hint="eastAsia"/>
          <w:snapToGrid w:val="0"/>
          <w:color w:val="000000"/>
          <w:spacing w:val="10"/>
          <w:sz w:val="24"/>
        </w:rPr>
        <w:t>。</w:t>
      </w:r>
    </w:p>
    <w:p w14:paraId="5C4E418F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防水胶圈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哈曼系列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图纸编码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硅胶</w:t>
      </w:r>
      <w:r>
        <w:rPr>
          <w:rFonts w:hint="eastAsia"/>
          <w:snapToGrid w:val="0"/>
          <w:color w:val="000000"/>
          <w:spacing w:val="10"/>
          <w:sz w:val="24"/>
        </w:rPr>
        <w:t>|</w:t>
      </w:r>
      <w:r>
        <w:rPr>
          <w:rFonts w:hint="eastAsia"/>
          <w:snapToGrid w:val="0"/>
          <w:color w:val="000000"/>
          <w:spacing w:val="10"/>
          <w:sz w:val="24"/>
        </w:rPr>
        <w:t>黑色</w:t>
      </w:r>
    </w:p>
    <w:p w14:paraId="4135FC3E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38</w:t>
      </w:r>
      <w:r>
        <w:rPr>
          <w:rFonts w:asciiTheme="majorEastAsia" w:eastAsiaTheme="majorEastAsia" w:hAnsiTheme="majorEastAsia" w:hint="eastAsia"/>
          <w:sz w:val="28"/>
          <w:szCs w:val="28"/>
        </w:rPr>
        <w:t>大类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保护器件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  <w:tblPrChange w:id="793" w:author="wwlh8026" w:date="2022-08-18T15:00:00Z">
          <w:tblPr>
            <w:tblStyle w:val="af5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805"/>
        <w:gridCol w:w="1843"/>
        <w:gridCol w:w="1962"/>
        <w:gridCol w:w="2323"/>
        <w:tblGridChange w:id="794">
          <w:tblGrid>
            <w:gridCol w:w="1805"/>
            <w:gridCol w:w="1843"/>
            <w:gridCol w:w="1962"/>
            <w:gridCol w:w="2007"/>
          </w:tblGrid>
        </w:tblGridChange>
      </w:tblGrid>
      <w:tr w:rsidR="003543AF" w14:paraId="49C49303" w14:textId="77777777" w:rsidTr="002311DC">
        <w:trPr>
          <w:jc w:val="center"/>
          <w:trPrChange w:id="795" w:author="wwlh8026" w:date="2022-08-18T15:00:00Z">
            <w:trPr>
              <w:jc w:val="center"/>
            </w:trPr>
          </w:trPrChange>
        </w:trPr>
        <w:tc>
          <w:tcPr>
            <w:tcW w:w="3648" w:type="dxa"/>
            <w:gridSpan w:val="2"/>
            <w:tcPrChange w:id="796" w:author="wwlh8026" w:date="2022-08-18T15:00:00Z">
              <w:tcPr>
                <w:tcW w:w="3648" w:type="dxa"/>
                <w:gridSpan w:val="2"/>
              </w:tcPr>
            </w:tcPrChange>
          </w:tcPr>
          <w:p w14:paraId="4F1AA29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285" w:type="dxa"/>
            <w:gridSpan w:val="2"/>
            <w:tcPrChange w:id="797" w:author="wwlh8026" w:date="2022-08-18T15:00:00Z">
              <w:tcPr>
                <w:tcW w:w="3969" w:type="dxa"/>
                <w:gridSpan w:val="2"/>
              </w:tcPr>
            </w:tcPrChange>
          </w:tcPr>
          <w:p w14:paraId="4BDBC94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33C90E2F" w14:textId="77777777" w:rsidTr="002311DC">
        <w:trPr>
          <w:jc w:val="center"/>
          <w:trPrChange w:id="798" w:author="wwlh8026" w:date="2022-08-18T15:00:00Z">
            <w:trPr>
              <w:jc w:val="center"/>
            </w:trPr>
          </w:trPrChange>
        </w:trPr>
        <w:tc>
          <w:tcPr>
            <w:tcW w:w="1805" w:type="dxa"/>
            <w:tcPrChange w:id="799" w:author="wwlh8026" w:date="2022-08-18T15:00:00Z">
              <w:tcPr>
                <w:tcW w:w="1805" w:type="dxa"/>
              </w:tcPr>
            </w:tcPrChange>
          </w:tcPr>
          <w:p w14:paraId="1548B01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1843" w:type="dxa"/>
            <w:tcPrChange w:id="800" w:author="wwlh8026" w:date="2022-08-18T15:00:00Z">
              <w:tcPr>
                <w:tcW w:w="1843" w:type="dxa"/>
              </w:tcPr>
            </w:tcPrChange>
          </w:tcPr>
          <w:p w14:paraId="2098E9B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962" w:type="dxa"/>
            <w:tcPrChange w:id="801" w:author="wwlh8026" w:date="2022-08-18T15:00:00Z">
              <w:tcPr>
                <w:tcW w:w="1962" w:type="dxa"/>
              </w:tcPr>
            </w:tcPrChange>
          </w:tcPr>
          <w:p w14:paraId="254B705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323" w:type="dxa"/>
            <w:tcPrChange w:id="802" w:author="wwlh8026" w:date="2022-08-18T15:00:00Z">
              <w:tcPr>
                <w:tcW w:w="2007" w:type="dxa"/>
              </w:tcPr>
            </w:tcPrChange>
          </w:tcPr>
          <w:p w14:paraId="5A20B4E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4466A383" w14:textId="77777777" w:rsidTr="002311DC">
        <w:trPr>
          <w:jc w:val="center"/>
          <w:trPrChange w:id="803" w:author="wwlh8026" w:date="2022-08-18T15:00:00Z">
            <w:trPr>
              <w:jc w:val="center"/>
            </w:trPr>
          </w:trPrChange>
        </w:trPr>
        <w:tc>
          <w:tcPr>
            <w:tcW w:w="1805" w:type="dxa"/>
            <w:vMerge w:val="restart"/>
            <w:vAlign w:val="center"/>
            <w:tcPrChange w:id="804" w:author="wwlh8026" w:date="2022-08-18T15:00:00Z">
              <w:tcPr>
                <w:tcW w:w="1805" w:type="dxa"/>
                <w:vMerge w:val="restart"/>
                <w:vAlign w:val="center"/>
              </w:tcPr>
            </w:tcPrChange>
          </w:tcPr>
          <w:p w14:paraId="4331FC1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8</w:t>
            </w:r>
          </w:p>
        </w:tc>
        <w:tc>
          <w:tcPr>
            <w:tcW w:w="1843" w:type="dxa"/>
            <w:vMerge w:val="restart"/>
            <w:vAlign w:val="center"/>
            <w:tcPrChange w:id="805" w:author="wwlh8026" w:date="2022-08-18T15:00:00Z">
              <w:tcPr>
                <w:tcW w:w="1843" w:type="dxa"/>
                <w:vMerge w:val="restart"/>
                <w:vAlign w:val="center"/>
              </w:tcPr>
            </w:tcPrChange>
          </w:tcPr>
          <w:p w14:paraId="6FA1B29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保护器件</w:t>
            </w:r>
          </w:p>
        </w:tc>
        <w:tc>
          <w:tcPr>
            <w:tcW w:w="1962" w:type="dxa"/>
            <w:tcPrChange w:id="806" w:author="wwlh8026" w:date="2022-08-18T15:00:00Z">
              <w:tcPr>
                <w:tcW w:w="1962" w:type="dxa"/>
              </w:tcPr>
            </w:tcPrChange>
          </w:tcPr>
          <w:p w14:paraId="294DEED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323" w:type="dxa"/>
            <w:tcPrChange w:id="807" w:author="wwlh8026" w:date="2022-08-18T15:00:00Z">
              <w:tcPr>
                <w:tcW w:w="2007" w:type="dxa"/>
              </w:tcPr>
            </w:tcPrChange>
          </w:tcPr>
          <w:p w14:paraId="2DD0F57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TVS</w:t>
            </w:r>
          </w:p>
        </w:tc>
      </w:tr>
      <w:tr w:rsidR="003543AF" w14:paraId="74E050B1" w14:textId="77777777" w:rsidTr="002311DC">
        <w:trPr>
          <w:jc w:val="center"/>
          <w:trPrChange w:id="808" w:author="wwlh8026" w:date="2022-08-18T15:00:00Z">
            <w:trPr>
              <w:jc w:val="center"/>
            </w:trPr>
          </w:trPrChange>
        </w:trPr>
        <w:tc>
          <w:tcPr>
            <w:tcW w:w="1805" w:type="dxa"/>
            <w:vMerge/>
            <w:tcPrChange w:id="809" w:author="wwlh8026" w:date="2022-08-18T15:00:00Z">
              <w:tcPr>
                <w:tcW w:w="1805" w:type="dxa"/>
                <w:vMerge/>
              </w:tcPr>
            </w:tcPrChange>
          </w:tcPr>
          <w:p w14:paraId="309BB00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PrChange w:id="810" w:author="wwlh8026" w:date="2022-08-18T15:00:00Z">
              <w:tcPr>
                <w:tcW w:w="1843" w:type="dxa"/>
                <w:vMerge/>
              </w:tcPr>
            </w:tcPrChange>
          </w:tcPr>
          <w:p w14:paraId="5FBCFBC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  <w:tcPrChange w:id="811" w:author="wwlh8026" w:date="2022-08-18T15:00:00Z">
              <w:tcPr>
                <w:tcW w:w="1962" w:type="dxa"/>
              </w:tcPr>
            </w:tcPrChange>
          </w:tcPr>
          <w:p w14:paraId="70139EB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323" w:type="dxa"/>
            <w:tcPrChange w:id="812" w:author="wwlh8026" w:date="2022-08-18T15:00:00Z">
              <w:tcPr>
                <w:tcW w:w="2007" w:type="dxa"/>
              </w:tcPr>
            </w:tcPrChange>
          </w:tcPr>
          <w:p w14:paraId="3BBDA14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保护芯片</w:t>
            </w:r>
          </w:p>
        </w:tc>
      </w:tr>
      <w:tr w:rsidR="003543AF" w14:paraId="626ED594" w14:textId="77777777" w:rsidTr="002311DC">
        <w:trPr>
          <w:jc w:val="center"/>
          <w:trPrChange w:id="813" w:author="wwlh8026" w:date="2022-08-18T15:00:00Z">
            <w:trPr>
              <w:jc w:val="center"/>
            </w:trPr>
          </w:trPrChange>
        </w:trPr>
        <w:tc>
          <w:tcPr>
            <w:tcW w:w="1805" w:type="dxa"/>
            <w:vMerge/>
            <w:tcPrChange w:id="814" w:author="wwlh8026" w:date="2022-08-18T15:00:00Z">
              <w:tcPr>
                <w:tcW w:w="1805" w:type="dxa"/>
                <w:vMerge/>
              </w:tcPr>
            </w:tcPrChange>
          </w:tcPr>
          <w:p w14:paraId="5C848FD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PrChange w:id="815" w:author="wwlh8026" w:date="2022-08-18T15:00:00Z">
              <w:tcPr>
                <w:tcW w:w="1843" w:type="dxa"/>
                <w:vMerge/>
              </w:tcPr>
            </w:tcPrChange>
          </w:tcPr>
          <w:p w14:paraId="648ED03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  <w:tcPrChange w:id="816" w:author="wwlh8026" w:date="2022-08-18T15:00:00Z">
              <w:tcPr>
                <w:tcW w:w="1962" w:type="dxa"/>
              </w:tcPr>
            </w:tcPrChange>
          </w:tcPr>
          <w:p w14:paraId="55D5E4A1" w14:textId="0BB195BA" w:rsidR="003543AF" w:rsidRDefault="005E4FB8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ins w:id="817" w:author="wwlh8026" w:date="2022-08-18T14:4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</w:p>
        </w:tc>
        <w:tc>
          <w:tcPr>
            <w:tcW w:w="2323" w:type="dxa"/>
            <w:tcPrChange w:id="818" w:author="wwlh8026" w:date="2022-08-18T15:00:00Z">
              <w:tcPr>
                <w:tcW w:w="2007" w:type="dxa"/>
              </w:tcPr>
            </w:tcPrChange>
          </w:tcPr>
          <w:p w14:paraId="09B0E5DC" w14:textId="14D17AB7" w:rsidR="003543AF" w:rsidRDefault="00CA47B4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ins w:id="819" w:author="wwlh8026" w:date="2022-08-18T14:59:00Z">
              <w:r>
                <w:rPr>
                  <w:rFonts w:ascii="宋体" w:hAnsi="宋体"/>
                  <w:b w:val="0"/>
                  <w:sz w:val="24"/>
                  <w:szCs w:val="24"/>
                </w:rPr>
                <w:t>ESD</w:t>
              </w:r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压敏电阻</w:t>
              </w:r>
            </w:ins>
          </w:p>
        </w:tc>
      </w:tr>
      <w:tr w:rsidR="003543AF" w14:paraId="5ED31EF2" w14:textId="77777777" w:rsidTr="002311DC">
        <w:trPr>
          <w:jc w:val="center"/>
          <w:trPrChange w:id="820" w:author="wwlh8026" w:date="2022-08-18T15:00:00Z">
            <w:trPr>
              <w:jc w:val="center"/>
            </w:trPr>
          </w:trPrChange>
        </w:trPr>
        <w:tc>
          <w:tcPr>
            <w:tcW w:w="1805" w:type="dxa"/>
            <w:vMerge/>
            <w:tcPrChange w:id="821" w:author="wwlh8026" w:date="2022-08-18T15:00:00Z">
              <w:tcPr>
                <w:tcW w:w="1805" w:type="dxa"/>
                <w:vMerge/>
              </w:tcPr>
            </w:tcPrChange>
          </w:tcPr>
          <w:p w14:paraId="5104727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PrChange w:id="822" w:author="wwlh8026" w:date="2022-08-18T15:00:00Z">
              <w:tcPr>
                <w:tcW w:w="1843" w:type="dxa"/>
                <w:vMerge/>
              </w:tcPr>
            </w:tcPrChange>
          </w:tcPr>
          <w:p w14:paraId="32A942E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  <w:tcPrChange w:id="823" w:author="wwlh8026" w:date="2022-08-18T15:00:00Z">
              <w:tcPr>
                <w:tcW w:w="1962" w:type="dxa"/>
              </w:tcPr>
            </w:tcPrChange>
          </w:tcPr>
          <w:p w14:paraId="2278B725" w14:textId="5AE7574E" w:rsidR="003543AF" w:rsidRDefault="00CA47B4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ins w:id="824" w:author="wwlh8026" w:date="2022-08-18T14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</w:ins>
          </w:p>
        </w:tc>
        <w:tc>
          <w:tcPr>
            <w:tcW w:w="2323" w:type="dxa"/>
            <w:tcPrChange w:id="825" w:author="wwlh8026" w:date="2022-08-18T15:00:00Z">
              <w:tcPr>
                <w:tcW w:w="2007" w:type="dxa"/>
              </w:tcPr>
            </w:tcPrChange>
          </w:tcPr>
          <w:p w14:paraId="0C16B965" w14:textId="45633C34" w:rsidR="003543AF" w:rsidRPr="00CA47B4" w:rsidRDefault="00CA47B4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rPrChange w:id="826" w:author="wwlh8026" w:date="2022-08-18T15:00:00Z">
                  <w:rPr>
                    <w:rFonts w:ascii="宋体" w:hAnsi="宋体"/>
                    <w:b w:val="0"/>
                    <w:sz w:val="24"/>
                    <w:szCs w:val="24"/>
                  </w:rPr>
                </w:rPrChange>
              </w:rPr>
              <w:pPrChange w:id="827" w:author="wwlh8026" w:date="2022-08-18T15:00:00Z">
                <w:pPr>
                  <w:pStyle w:val="12"/>
                  <w:keepNext w:val="0"/>
                  <w:keepLines w:val="0"/>
                  <w:spacing w:before="0" w:after="0" w:line="240" w:lineRule="auto"/>
                </w:pPr>
              </w:pPrChange>
            </w:pPr>
            <w:ins w:id="828" w:author="wwlh8026" w:date="2022-08-18T14:59:00Z">
              <w:r>
                <w:rPr>
                  <w:rFonts w:ascii="宋体" w:hAnsi="宋体" w:hint="eastAsia"/>
                  <w:b/>
                  <w:sz w:val="24"/>
                </w:rPr>
                <w:t>T</w:t>
              </w:r>
              <w:r>
                <w:rPr>
                  <w:rFonts w:ascii="宋体" w:hAnsi="宋体"/>
                  <w:b/>
                  <w:sz w:val="24"/>
                </w:rPr>
                <w:t>SS</w:t>
              </w:r>
            </w:ins>
            <w:ins w:id="829" w:author="wwlh8026" w:date="2022-08-18T15:00:00Z">
              <w:r>
                <w:rPr>
                  <w:rFonts w:ascii="宋体" w:hAnsi="宋体"/>
                  <w:b/>
                  <w:sz w:val="24"/>
                </w:rPr>
                <w:t xml:space="preserve"> </w:t>
              </w:r>
              <w:r w:rsidRPr="00CA47B4">
                <w:rPr>
                  <w:rFonts w:ascii="宋体" w:hAnsi="宋体" w:cs="宋体"/>
                  <w:kern w:val="0"/>
                  <w:sz w:val="24"/>
                </w:rPr>
                <w:t>半导体放电管</w:t>
              </w:r>
            </w:ins>
          </w:p>
        </w:tc>
      </w:tr>
      <w:tr w:rsidR="003543AF" w14:paraId="4CDCD338" w14:textId="77777777" w:rsidTr="002311DC">
        <w:trPr>
          <w:jc w:val="center"/>
          <w:trPrChange w:id="830" w:author="wwlh8026" w:date="2022-08-18T15:00:00Z">
            <w:trPr>
              <w:jc w:val="center"/>
            </w:trPr>
          </w:trPrChange>
        </w:trPr>
        <w:tc>
          <w:tcPr>
            <w:tcW w:w="1805" w:type="dxa"/>
            <w:vMerge/>
            <w:tcPrChange w:id="831" w:author="wwlh8026" w:date="2022-08-18T15:00:00Z">
              <w:tcPr>
                <w:tcW w:w="1805" w:type="dxa"/>
                <w:vMerge/>
              </w:tcPr>
            </w:tcPrChange>
          </w:tcPr>
          <w:p w14:paraId="64572026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  <w:tcPrChange w:id="832" w:author="wwlh8026" w:date="2022-08-18T15:00:00Z">
              <w:tcPr>
                <w:tcW w:w="1843" w:type="dxa"/>
                <w:vMerge/>
              </w:tcPr>
            </w:tcPrChange>
          </w:tcPr>
          <w:p w14:paraId="7D7943C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4285" w:type="dxa"/>
            <w:gridSpan w:val="2"/>
            <w:tcPrChange w:id="833" w:author="wwlh8026" w:date="2022-08-18T15:00:00Z">
              <w:tcPr>
                <w:tcW w:w="3969" w:type="dxa"/>
                <w:gridSpan w:val="2"/>
              </w:tcPr>
            </w:tcPrChange>
          </w:tcPr>
          <w:p w14:paraId="3029C0F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03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4E9FDF1D" w14:textId="77777777" w:rsidR="003543AF" w:rsidRDefault="008D0C55">
      <w:pPr>
        <w:spacing w:beforeLines="50" w:before="156" w:line="400" w:lineRule="exact"/>
        <w:ind w:firstLineChars="200" w:firstLine="480"/>
        <w:rPr>
          <w:b/>
          <w:bCs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sz w:val="24"/>
        </w:rPr>
        <w:t xml:space="preserve"> </w:t>
      </w:r>
      <w:r>
        <w:rPr>
          <w:rFonts w:hint="eastAsia"/>
          <w:b/>
          <w:bCs/>
          <w:color w:val="000000"/>
          <w:spacing w:val="10"/>
          <w:sz w:val="24"/>
        </w:rPr>
        <w:t>3802</w:t>
      </w:r>
      <w:r>
        <w:rPr>
          <w:rFonts w:hint="eastAsia"/>
          <w:b/>
          <w:bCs/>
          <w:color w:val="000000"/>
          <w:spacing w:val="10"/>
          <w:sz w:val="24"/>
        </w:rPr>
        <w:t>：保护芯片</w:t>
      </w:r>
    </w:p>
    <w:p w14:paraId="663F3838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834" w:author="WPS_1622815912" w:date="2022-06-14T09:5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小类名称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 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225CB0A2" w14:textId="77777777" w:rsidR="003543AF" w:rsidRP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835" w:author="WPS_1622815912" w:date="2022-06-14T10:13:00Z"/>
          <w:snapToGrid w:val="0"/>
          <w:color w:val="000000"/>
          <w:spacing w:val="10"/>
          <w:sz w:val="24"/>
          <w:u w:color="FFFFFF" w:themeColor="background1"/>
          <w:rPrChange w:id="836" w:author="WPS_1622815912" w:date="2022-06-14T10:21:00Z">
            <w:rPr>
              <w:ins w:id="837" w:author="WPS_1622815912" w:date="2022-06-14T10:13:00Z"/>
              <w:snapToGrid w:val="0"/>
              <w:color w:val="000000"/>
              <w:spacing w:val="10"/>
              <w:sz w:val="24"/>
            </w:rPr>
          </w:rPrChange>
        </w:rPr>
        <w:pPrChange w:id="838" w:author="WPS_1622815912" w:date="2022-06-14T10:13:00Z">
          <w:pPr>
            <w:pStyle w:val="afd"/>
            <w:widowControl/>
            <w:numPr>
              <w:ilvl w:val="1"/>
              <w:numId w:val="12"/>
            </w:numPr>
            <w:tabs>
              <w:tab w:val="left" w:pos="993"/>
            </w:tabs>
            <w:spacing w:line="400" w:lineRule="exact"/>
            <w:ind w:left="1830" w:firstLineChars="0" w:hanging="1263"/>
          </w:pPr>
        </w:pPrChange>
      </w:pPr>
      <w:ins w:id="839" w:author="WPS_1622815912" w:date="2022-06-14T10:1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8F10D18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小类名称：</w:t>
      </w:r>
      <w:r>
        <w:rPr>
          <w:rFonts w:hint="eastAsia"/>
          <w:snapToGrid w:val="0"/>
          <w:color w:val="000000"/>
          <w:spacing w:val="10"/>
          <w:sz w:val="24"/>
        </w:rPr>
        <w:t>IC</w:t>
      </w:r>
      <w:r>
        <w:rPr>
          <w:snapToGrid w:val="0"/>
          <w:color w:val="000000"/>
          <w:spacing w:val="10"/>
          <w:sz w:val="24"/>
        </w:rPr>
        <w:t>名称</w:t>
      </w:r>
      <w:r>
        <w:rPr>
          <w:rFonts w:hint="eastAsia"/>
          <w:snapToGrid w:val="0"/>
          <w:color w:val="000000"/>
          <w:spacing w:val="10"/>
          <w:sz w:val="24"/>
        </w:rPr>
        <w:t>中文</w:t>
      </w:r>
      <w:r>
        <w:rPr>
          <w:snapToGrid w:val="0"/>
          <w:color w:val="000000"/>
          <w:spacing w:val="10"/>
          <w:sz w:val="24"/>
        </w:rPr>
        <w:t>。</w:t>
      </w:r>
    </w:p>
    <w:p w14:paraId="32902E2E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型</w:t>
      </w:r>
      <w:r>
        <w:rPr>
          <w:rFonts w:hint="eastAsia"/>
          <w:snapToGrid w:val="0"/>
          <w:color w:val="000000"/>
          <w:spacing w:val="10"/>
          <w:sz w:val="24"/>
        </w:rPr>
        <w:t>号</w:t>
      </w:r>
      <w:r>
        <w:rPr>
          <w:snapToGrid w:val="0"/>
          <w:color w:val="000000"/>
          <w:spacing w:val="10"/>
          <w:sz w:val="24"/>
        </w:rPr>
        <w:t>：</w:t>
      </w:r>
      <w:r>
        <w:rPr>
          <w:rFonts w:hint="eastAsia"/>
          <w:snapToGrid w:val="0"/>
          <w:color w:val="000000"/>
          <w:spacing w:val="10"/>
          <w:sz w:val="24"/>
        </w:rPr>
        <w:t>规格书给出的芯片型号。</w:t>
      </w:r>
    </w:p>
    <w:p w14:paraId="60487A18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封装类型：芯片封装类型。</w:t>
      </w:r>
    </w:p>
    <w:p w14:paraId="5780CD53" w14:textId="77777777" w:rsidR="003543AF" w:rsidRDefault="008D0C55">
      <w:pPr>
        <w:pStyle w:val="afd"/>
        <w:widowControl/>
        <w:numPr>
          <w:ilvl w:val="1"/>
          <w:numId w:val="12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必要说明：其他补充信息。</w:t>
      </w:r>
    </w:p>
    <w:p w14:paraId="0351C47E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840" w:author="WPS_1622815912" w:date="2022-06-14T09:56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IC|DVPP |</w:t>
      </w:r>
      <w:r>
        <w:t xml:space="preserve"> </w:t>
      </w:r>
      <w:r>
        <w:rPr>
          <w:color w:val="000000"/>
          <w:spacing w:val="10"/>
          <w:sz w:val="24"/>
        </w:rPr>
        <w:t>SPD61089-8/TR|</w:t>
      </w:r>
      <w:r>
        <w:t xml:space="preserve"> </w:t>
      </w:r>
      <w:r>
        <w:rPr>
          <w:color w:val="000000"/>
          <w:spacing w:val="10"/>
          <w:sz w:val="24"/>
        </w:rPr>
        <w:t>SOP-8|WILLSEMI</w:t>
      </w:r>
    </w:p>
    <w:p w14:paraId="72EBD95B" w14:textId="77777777" w:rsidR="003543AF" w:rsidRDefault="003543AF">
      <w:pPr>
        <w:widowControl/>
        <w:spacing w:beforeLines="50" w:before="156" w:line="400" w:lineRule="exact"/>
        <w:rPr>
          <w:snapToGrid w:val="0"/>
          <w:color w:val="000000"/>
          <w:kern w:val="0"/>
          <w:sz w:val="24"/>
        </w:rPr>
      </w:pPr>
    </w:p>
    <w:p w14:paraId="5CFE721E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napToGrid w:val="0"/>
          <w:sz w:val="28"/>
          <w:szCs w:val="28"/>
        </w:rPr>
      </w:pPr>
      <w:bookmarkStart w:id="841" w:name="_Toc421544847"/>
      <w:r>
        <w:rPr>
          <w:rFonts w:asciiTheme="majorEastAsia" w:eastAsiaTheme="majorEastAsia" w:hAnsiTheme="majorEastAsia"/>
          <w:sz w:val="28"/>
          <w:szCs w:val="28"/>
        </w:rPr>
        <w:lastRenderedPageBreak/>
        <w:t>39大类：插头</w:t>
      </w:r>
      <w:r>
        <w:rPr>
          <w:rFonts w:asciiTheme="majorEastAsia" w:eastAsiaTheme="majorEastAsia" w:hAnsiTheme="majorEastAsia" w:hint="eastAsia"/>
          <w:sz w:val="28"/>
          <w:szCs w:val="28"/>
        </w:rPr>
        <w:t>/</w:t>
      </w:r>
      <w:r>
        <w:rPr>
          <w:rFonts w:asciiTheme="majorEastAsia" w:eastAsiaTheme="majorEastAsia" w:hAnsiTheme="majorEastAsia"/>
          <w:sz w:val="28"/>
          <w:szCs w:val="28"/>
        </w:rPr>
        <w:t>插座</w:t>
      </w:r>
      <w:bookmarkEnd w:id="841"/>
    </w:p>
    <w:tbl>
      <w:tblPr>
        <w:tblStyle w:val="af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  <w:gridCol w:w="1843"/>
        <w:gridCol w:w="1962"/>
        <w:gridCol w:w="2007"/>
      </w:tblGrid>
      <w:tr w:rsidR="003543AF" w14:paraId="685238B7" w14:textId="77777777">
        <w:tc>
          <w:tcPr>
            <w:tcW w:w="3648" w:type="dxa"/>
            <w:gridSpan w:val="2"/>
          </w:tcPr>
          <w:p w14:paraId="286CD59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3969" w:type="dxa"/>
            <w:gridSpan w:val="2"/>
          </w:tcPr>
          <w:p w14:paraId="724BFDB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488389E7" w14:textId="77777777">
        <w:tc>
          <w:tcPr>
            <w:tcW w:w="1805" w:type="dxa"/>
          </w:tcPr>
          <w:p w14:paraId="3556A47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1843" w:type="dxa"/>
          </w:tcPr>
          <w:p w14:paraId="57F036D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962" w:type="dxa"/>
          </w:tcPr>
          <w:p w14:paraId="3575504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007" w:type="dxa"/>
          </w:tcPr>
          <w:p w14:paraId="709613D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7778A911" w14:textId="77777777">
        <w:tc>
          <w:tcPr>
            <w:tcW w:w="1805" w:type="dxa"/>
            <w:vMerge w:val="restart"/>
            <w:vAlign w:val="center"/>
          </w:tcPr>
          <w:p w14:paraId="794E2D5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3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843" w:type="dxa"/>
            <w:vMerge w:val="restart"/>
            <w:vAlign w:val="center"/>
          </w:tcPr>
          <w:p w14:paraId="472D8AC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插头/插座</w:t>
            </w:r>
          </w:p>
        </w:tc>
        <w:tc>
          <w:tcPr>
            <w:tcW w:w="1962" w:type="dxa"/>
          </w:tcPr>
          <w:p w14:paraId="393245B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14:paraId="58A9719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RJ45插座</w:t>
            </w:r>
          </w:p>
        </w:tc>
      </w:tr>
      <w:tr w:rsidR="003543AF" w14:paraId="50A30F82" w14:textId="77777777">
        <w:tc>
          <w:tcPr>
            <w:tcW w:w="1805" w:type="dxa"/>
            <w:vMerge/>
          </w:tcPr>
          <w:p w14:paraId="6AFAD5E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3EBF76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7E7DE13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02</w:t>
            </w:r>
          </w:p>
        </w:tc>
        <w:tc>
          <w:tcPr>
            <w:tcW w:w="2007" w:type="dxa"/>
          </w:tcPr>
          <w:p w14:paraId="3E369FF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电源插座</w:t>
            </w:r>
          </w:p>
        </w:tc>
      </w:tr>
      <w:tr w:rsidR="003543AF" w14:paraId="5EA4D95F" w14:textId="77777777">
        <w:tc>
          <w:tcPr>
            <w:tcW w:w="1805" w:type="dxa"/>
            <w:vMerge/>
          </w:tcPr>
          <w:p w14:paraId="1A96CD1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6469D2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7E08E5E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03</w:t>
            </w:r>
          </w:p>
        </w:tc>
        <w:tc>
          <w:tcPr>
            <w:tcW w:w="2007" w:type="dxa"/>
          </w:tcPr>
          <w:p w14:paraId="3668698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USB插座</w:t>
            </w:r>
          </w:p>
        </w:tc>
      </w:tr>
      <w:tr w:rsidR="003543AF" w14:paraId="38364DA1" w14:textId="77777777">
        <w:tc>
          <w:tcPr>
            <w:tcW w:w="1805" w:type="dxa"/>
            <w:vMerge/>
          </w:tcPr>
          <w:p w14:paraId="75340B5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8A4162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79F267E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007" w:type="dxa"/>
          </w:tcPr>
          <w:p w14:paraId="6389CAC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R</w:t>
            </w:r>
            <w:r>
              <w:rPr>
                <w:rFonts w:ascii="宋体" w:hAnsi="宋体"/>
                <w:b w:val="0"/>
                <w:sz w:val="24"/>
                <w:szCs w:val="24"/>
              </w:rPr>
              <w:t>J11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插座</w:t>
            </w:r>
          </w:p>
        </w:tc>
      </w:tr>
      <w:tr w:rsidR="003543AF" w14:paraId="01416B8C" w14:textId="77777777">
        <w:trPr>
          <w:ins w:id="842" w:author="wwlh8026" w:date="2022-05-28T17:35:00Z"/>
        </w:trPr>
        <w:tc>
          <w:tcPr>
            <w:tcW w:w="1805" w:type="dxa"/>
            <w:vMerge/>
          </w:tcPr>
          <w:p w14:paraId="164CD89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43" w:author="wwlh8026" w:date="2022-05-28T17:35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D1D7D5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44" w:author="wwlh8026" w:date="2022-05-28T17:35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0F5EF2D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45" w:author="wwlh8026" w:date="2022-05-28T17:35:00Z"/>
                <w:rFonts w:ascii="宋体" w:hAnsi="宋体"/>
                <w:b w:val="0"/>
                <w:sz w:val="24"/>
                <w:szCs w:val="24"/>
              </w:rPr>
            </w:pPr>
            <w:ins w:id="846" w:author="wwlh8026" w:date="2022-05-28T17:3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1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0</w:t>
              </w:r>
            </w:ins>
          </w:p>
        </w:tc>
        <w:tc>
          <w:tcPr>
            <w:tcW w:w="2007" w:type="dxa"/>
          </w:tcPr>
          <w:p w14:paraId="4897C3D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47" w:author="wwlh8026" w:date="2022-05-28T17:35:00Z"/>
                <w:rFonts w:ascii="宋体" w:hAnsi="宋体"/>
                <w:b w:val="0"/>
                <w:sz w:val="24"/>
                <w:szCs w:val="24"/>
              </w:rPr>
            </w:pPr>
            <w:proofErr w:type="gramStart"/>
            <w:ins w:id="848" w:author="wwlh8026" w:date="2022-05-28T17:3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钮扣电池座</w:t>
              </w:r>
              <w:proofErr w:type="gramEnd"/>
            </w:ins>
          </w:p>
        </w:tc>
      </w:tr>
      <w:tr w:rsidR="003543AF" w14:paraId="5058283E" w14:textId="77777777">
        <w:tc>
          <w:tcPr>
            <w:tcW w:w="1805" w:type="dxa"/>
            <w:vMerge/>
          </w:tcPr>
          <w:p w14:paraId="45C79C2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5BF145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5E7AF53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</w:t>
            </w:r>
          </w:p>
        </w:tc>
        <w:tc>
          <w:tcPr>
            <w:tcW w:w="2007" w:type="dxa"/>
          </w:tcPr>
          <w:p w14:paraId="2E1E02A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板对板连接器</w:t>
            </w:r>
          </w:p>
        </w:tc>
      </w:tr>
      <w:tr w:rsidR="003543AF" w14:paraId="0E09E730" w14:textId="77777777">
        <w:tc>
          <w:tcPr>
            <w:tcW w:w="1805" w:type="dxa"/>
            <w:vMerge/>
          </w:tcPr>
          <w:p w14:paraId="610CA41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D010BA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6C2A0AE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14:paraId="23F1CB1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线对板连接器</w:t>
            </w:r>
          </w:p>
        </w:tc>
      </w:tr>
      <w:tr w:rsidR="003543AF" w14:paraId="22BF5F9B" w14:textId="77777777">
        <w:tc>
          <w:tcPr>
            <w:tcW w:w="1805" w:type="dxa"/>
            <w:vMerge/>
          </w:tcPr>
          <w:p w14:paraId="2CF6D32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140EB01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128756E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14:paraId="6D1D93E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ZIF连接器</w:t>
            </w:r>
          </w:p>
        </w:tc>
      </w:tr>
      <w:tr w:rsidR="003543AF" w14:paraId="39CFD11D" w14:textId="77777777">
        <w:trPr>
          <w:ins w:id="849" w:author="wwlh8026" w:date="2022-05-28T17:59:00Z"/>
        </w:trPr>
        <w:tc>
          <w:tcPr>
            <w:tcW w:w="1805" w:type="dxa"/>
            <w:vMerge/>
          </w:tcPr>
          <w:p w14:paraId="22C385C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50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1EF7C7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51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1B87511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52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53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3</w:t>
              </w:r>
            </w:ins>
          </w:p>
        </w:tc>
        <w:tc>
          <w:tcPr>
            <w:tcW w:w="2007" w:type="dxa"/>
          </w:tcPr>
          <w:p w14:paraId="313E304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54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55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插座连接器</w:t>
              </w:r>
            </w:ins>
          </w:p>
        </w:tc>
      </w:tr>
      <w:tr w:rsidR="003543AF" w14:paraId="0994CDD4" w14:textId="77777777">
        <w:trPr>
          <w:ins w:id="856" w:author="wwlh8026" w:date="2022-05-28T17:59:00Z"/>
        </w:trPr>
        <w:tc>
          <w:tcPr>
            <w:tcW w:w="1805" w:type="dxa"/>
            <w:vMerge/>
          </w:tcPr>
          <w:p w14:paraId="749628E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57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3FAB871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58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326B977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59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60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4</w:t>
              </w:r>
            </w:ins>
          </w:p>
        </w:tc>
        <w:tc>
          <w:tcPr>
            <w:tcW w:w="2007" w:type="dxa"/>
          </w:tcPr>
          <w:p w14:paraId="649D821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61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62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PCIE连接器</w:t>
              </w:r>
            </w:ins>
          </w:p>
        </w:tc>
      </w:tr>
      <w:tr w:rsidR="003543AF" w14:paraId="1446C3DB" w14:textId="77777777">
        <w:trPr>
          <w:ins w:id="863" w:author="wwlh8026" w:date="2022-05-28T17:59:00Z"/>
        </w:trPr>
        <w:tc>
          <w:tcPr>
            <w:tcW w:w="1805" w:type="dxa"/>
            <w:vMerge/>
          </w:tcPr>
          <w:p w14:paraId="2CA9023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64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AC6439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ins w:id="865" w:author="wwlh8026" w:date="2022-05-28T17:59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531C6C6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66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67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2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5</w:t>
              </w:r>
            </w:ins>
          </w:p>
        </w:tc>
        <w:tc>
          <w:tcPr>
            <w:tcW w:w="2007" w:type="dxa"/>
          </w:tcPr>
          <w:p w14:paraId="0478404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ins w:id="868" w:author="wwlh8026" w:date="2022-05-28T17:59:00Z"/>
                <w:rFonts w:ascii="宋体" w:hAnsi="宋体"/>
                <w:b w:val="0"/>
                <w:sz w:val="24"/>
                <w:szCs w:val="24"/>
              </w:rPr>
            </w:pPr>
            <w:ins w:id="869" w:author="wwlh8026" w:date="2022-05-28T17:59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电源连接器</w:t>
              </w:r>
            </w:ins>
          </w:p>
        </w:tc>
      </w:tr>
      <w:tr w:rsidR="003543AF" w14:paraId="15602D5E" w14:textId="77777777">
        <w:tc>
          <w:tcPr>
            <w:tcW w:w="1805" w:type="dxa"/>
            <w:vMerge/>
          </w:tcPr>
          <w:p w14:paraId="79D456C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62125FF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75F9809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007" w:type="dxa"/>
          </w:tcPr>
          <w:p w14:paraId="7FC7219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b w:val="0"/>
                <w:sz w:val="24"/>
                <w:szCs w:val="24"/>
              </w:rPr>
              <w:t>排针</w:t>
            </w:r>
            <w:proofErr w:type="gramEnd"/>
          </w:p>
        </w:tc>
      </w:tr>
      <w:tr w:rsidR="003543AF" w14:paraId="06EB10FA" w14:textId="77777777">
        <w:tc>
          <w:tcPr>
            <w:tcW w:w="1805" w:type="dxa"/>
            <w:vMerge/>
          </w:tcPr>
          <w:p w14:paraId="25B939B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DE77DF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44D842D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14:paraId="3788672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排插座</w:t>
            </w:r>
          </w:p>
        </w:tc>
      </w:tr>
      <w:tr w:rsidR="003543AF" w14:paraId="42D7B786" w14:textId="77777777">
        <w:tc>
          <w:tcPr>
            <w:tcW w:w="1805" w:type="dxa"/>
            <w:vMerge/>
          </w:tcPr>
          <w:p w14:paraId="02F7025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5920997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962" w:type="dxa"/>
          </w:tcPr>
          <w:p w14:paraId="52AB70D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14:paraId="16151BC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卡座</w:t>
            </w:r>
          </w:p>
        </w:tc>
      </w:tr>
      <w:tr w:rsidR="003543AF" w14:paraId="687096DD" w14:textId="77777777">
        <w:tc>
          <w:tcPr>
            <w:tcW w:w="1805" w:type="dxa"/>
            <w:vMerge/>
          </w:tcPr>
          <w:p w14:paraId="68A870C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20FBB87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73DFB6B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～19，21～4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，5</w:t>
            </w:r>
            <w:r>
              <w:rPr>
                <w:rFonts w:ascii="宋体" w:hAnsi="宋体"/>
                <w:b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为预留码</w:t>
            </w:r>
          </w:p>
        </w:tc>
      </w:tr>
    </w:tbl>
    <w:p w14:paraId="42589226" w14:textId="77777777" w:rsidR="003543AF" w:rsidRDefault="008D0C55">
      <w:pPr>
        <w:spacing w:beforeLines="50" w:before="156" w:line="400" w:lineRule="exact"/>
        <w:ind w:firstLineChars="200" w:firstLine="482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br w:type="textWrapping" w:clear="all"/>
        <w:t>3901</w:t>
      </w:r>
      <w:r>
        <w:rPr>
          <w:b/>
          <w:bCs/>
          <w:color w:val="000000"/>
          <w:sz w:val="24"/>
        </w:rPr>
        <w:t>：</w:t>
      </w:r>
      <w:r>
        <w:rPr>
          <w:b/>
          <w:color w:val="000000"/>
          <w:spacing w:val="10"/>
          <w:sz w:val="24"/>
        </w:rPr>
        <w:t>RJ45</w:t>
      </w:r>
      <w:r>
        <w:rPr>
          <w:b/>
          <w:bCs/>
          <w:color w:val="000000"/>
          <w:sz w:val="24"/>
        </w:rPr>
        <w:t>座</w:t>
      </w:r>
    </w:p>
    <w:p w14:paraId="5AEB8AED" w14:textId="77777777" w:rsidR="003543AF" w:rsidRDefault="008D0C55">
      <w:pPr>
        <w:spacing w:line="400" w:lineRule="exact"/>
        <w:ind w:leftChars="229" w:left="1621" w:hangingChars="473" w:hanging="1140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描述规则：</w:t>
      </w:r>
      <w:ins w:id="870" w:author="WPS_1622815912" w:date="2022-06-14T09:5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z w:val="24"/>
        </w:rPr>
        <w:t>名称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层数及单层胞数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单胞针数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尺寸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屏蔽状况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封装类型</w:t>
      </w:r>
      <w:r>
        <w:rPr>
          <w:b/>
          <w:bCs/>
          <w:color w:val="000000"/>
          <w:sz w:val="24"/>
        </w:rPr>
        <w:t>|</w:t>
      </w:r>
      <w:r>
        <w:rPr>
          <w:b/>
          <w:bCs/>
          <w:color w:val="000000"/>
          <w:sz w:val="24"/>
        </w:rPr>
        <w:t>颜色</w:t>
      </w:r>
      <w:r>
        <w:rPr>
          <w:b/>
          <w:bCs/>
          <w:color w:val="000000"/>
          <w:sz w:val="24"/>
        </w:rPr>
        <w:t>|</w:t>
      </w:r>
      <w:r>
        <w:rPr>
          <w:b/>
          <w:bCs/>
          <w:snapToGrid w:val="0"/>
          <w:sz w:val="24"/>
        </w:rPr>
        <w:t xml:space="preserve"> [</w:t>
      </w:r>
      <w:r>
        <w:rPr>
          <w:b/>
          <w:bCs/>
          <w:snapToGrid w:val="0"/>
          <w:color w:val="000000"/>
          <w:sz w:val="24"/>
        </w:rPr>
        <w:t>必要说明</w:t>
      </w:r>
      <w:r>
        <w:rPr>
          <w:b/>
          <w:bCs/>
          <w:snapToGrid w:val="0"/>
          <w:color w:val="000000"/>
          <w:sz w:val="24"/>
        </w:rPr>
        <w:t>]</w:t>
      </w:r>
    </w:p>
    <w:p w14:paraId="193D9F1C" w14:textId="77777777" w:rsidR="003543AF" w:rsidRP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871" w:author="WPS_1622815912" w:date="2022-06-14T09:57:00Z"/>
          <w:color w:val="000000"/>
          <w:spacing w:val="10"/>
          <w:sz w:val="24"/>
          <w:u w:color="FFFFFF" w:themeColor="background1"/>
          <w:rPrChange w:id="872" w:author="WPS_1622815912" w:date="2022-06-14T09:59:00Z">
            <w:rPr>
              <w:ins w:id="873" w:author="WPS_1622815912" w:date="2022-06-14T09:57:00Z"/>
              <w:color w:val="000000"/>
              <w:spacing w:val="10"/>
              <w:sz w:val="24"/>
            </w:rPr>
          </w:rPrChange>
        </w:rPr>
      </w:pPr>
      <w:ins w:id="874" w:author="WPS_1622815912" w:date="2022-06-14T09:57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</w:t>
        </w:r>
      </w:ins>
      <w:ins w:id="875" w:author="WPS_1622815912" w:date="2022-06-14T09:58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</w:t>
        </w:r>
      </w:ins>
      <w:ins w:id="876" w:author="WPS_1622815912" w:date="2022-06-14T09:59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、扣线等等</w:t>
        </w:r>
      </w:ins>
      <w:ins w:id="877" w:author="WPS_1622815912" w:date="2022-06-14T10:12:00Z"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。</w:t>
        </w:r>
      </w:ins>
    </w:p>
    <w:p w14:paraId="6C0DB60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z w:val="24"/>
        </w:rPr>
        <w:t>名称：</w:t>
      </w:r>
      <w:r>
        <w:rPr>
          <w:color w:val="000000"/>
          <w:sz w:val="24"/>
        </w:rPr>
        <w:t>RJ45</w:t>
      </w:r>
      <w:r>
        <w:rPr>
          <w:color w:val="000000"/>
          <w:sz w:val="24"/>
        </w:rPr>
        <w:t>。</w:t>
      </w:r>
    </w:p>
    <w:p w14:paraId="650E42D3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层数及单层胞数：用层数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单层胞数来表示，如</w:t>
      </w:r>
      <w:r>
        <w:rPr>
          <w:color w:val="000000"/>
          <w:spacing w:val="10"/>
          <w:sz w:val="24"/>
        </w:rPr>
        <w:t>2*8</w:t>
      </w:r>
      <w:r>
        <w:rPr>
          <w:color w:val="000000"/>
          <w:spacing w:val="10"/>
          <w:sz w:val="24"/>
        </w:rPr>
        <w:t>。</w:t>
      </w:r>
    </w:p>
    <w:p w14:paraId="6F268FB6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单胞针数：指一个</w:t>
      </w:r>
      <w:r>
        <w:rPr>
          <w:color w:val="000000"/>
          <w:spacing w:val="10"/>
          <w:sz w:val="24"/>
        </w:rPr>
        <w:t>RJ45</w:t>
      </w:r>
      <w:r>
        <w:rPr>
          <w:color w:val="000000"/>
          <w:spacing w:val="10"/>
          <w:sz w:val="24"/>
        </w:rPr>
        <w:t>座中每个口的总针数。</w:t>
      </w:r>
    </w:p>
    <w:p w14:paraId="35642B0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z w:val="24"/>
        </w:rPr>
      </w:pPr>
      <w:r>
        <w:rPr>
          <w:color w:val="000000"/>
          <w:spacing w:val="10"/>
          <w:sz w:val="24"/>
        </w:rPr>
        <w:t>尺寸：</w:t>
      </w:r>
      <w:r>
        <w:rPr>
          <w:color w:val="000000"/>
          <w:spacing w:val="10"/>
          <w:kern w:val="0"/>
          <w:sz w:val="24"/>
        </w:rPr>
        <w:t>如下</w:t>
      </w:r>
      <w:r>
        <w:rPr>
          <w:color w:val="000000"/>
          <w:spacing w:val="10"/>
          <w:sz w:val="24"/>
        </w:rPr>
        <w:t>图所表示的</w:t>
      </w:r>
      <w:r>
        <w:rPr>
          <w:color w:val="000000"/>
          <w:spacing w:val="10"/>
          <w:sz w:val="24"/>
        </w:rPr>
        <w:t>c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b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三个尺寸，单位以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为基准，且不写。在字段中是：宽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高，举例单胞的如下：</w:t>
      </w:r>
      <w:r>
        <w:rPr>
          <w:color w:val="000000"/>
          <w:spacing w:val="10"/>
          <w:sz w:val="24"/>
        </w:rPr>
        <w:t>a*b*c</w:t>
      </w:r>
      <w:r>
        <w:rPr>
          <w:color w:val="000000"/>
          <w:spacing w:val="10"/>
          <w:sz w:val="24"/>
        </w:rPr>
        <w:t>。精确到小数点后</w:t>
      </w:r>
      <w:r>
        <w:rPr>
          <w:color w:val="000000"/>
          <w:sz w:val="24"/>
        </w:rPr>
        <w:t>两位。</w:t>
      </w:r>
    </w:p>
    <w:p w14:paraId="5ED2C929" w14:textId="77777777" w:rsidR="003543AF" w:rsidRDefault="008D0C55">
      <w:pPr>
        <w:spacing w:line="360" w:lineRule="auto"/>
        <w:ind w:left="855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1AEDF44E" wp14:editId="35C22290">
            <wp:extent cx="2143125" cy="1771650"/>
            <wp:effectExtent l="0" t="0" r="9525" b="0"/>
            <wp:docPr id="1" name="图片 1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T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0" t="19054" r="64926" b="3816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1724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屏蔽状况：表示</w:t>
      </w:r>
      <w:r>
        <w:rPr>
          <w:color w:val="000000"/>
          <w:spacing w:val="10"/>
          <w:sz w:val="24"/>
        </w:rPr>
        <w:t>RJ45</w:t>
      </w:r>
      <w:r>
        <w:rPr>
          <w:color w:val="000000"/>
          <w:spacing w:val="10"/>
          <w:sz w:val="24"/>
        </w:rPr>
        <w:t>座是否有屏蔽罩。用</w:t>
      </w:r>
      <w:r>
        <w:rPr>
          <w:color w:val="000000"/>
          <w:spacing w:val="10"/>
          <w:sz w:val="24"/>
        </w:rPr>
        <w:t>“</w:t>
      </w:r>
      <w:proofErr w:type="spellStart"/>
      <w:r>
        <w:rPr>
          <w:color w:val="000000"/>
          <w:spacing w:val="10"/>
          <w:sz w:val="24"/>
        </w:rPr>
        <w:t>Sh</w:t>
      </w:r>
      <w:proofErr w:type="spellEnd"/>
      <w:r>
        <w:rPr>
          <w:color w:val="000000"/>
          <w:spacing w:val="10"/>
          <w:sz w:val="24"/>
        </w:rPr>
        <w:t>(Shielded)</w:t>
      </w:r>
      <w:r>
        <w:rPr>
          <w:color w:val="000000"/>
          <w:spacing w:val="10"/>
          <w:sz w:val="24"/>
        </w:rPr>
        <w:t>、</w:t>
      </w:r>
      <w:proofErr w:type="spellStart"/>
      <w:r>
        <w:rPr>
          <w:color w:val="000000"/>
          <w:spacing w:val="10"/>
          <w:sz w:val="24"/>
        </w:rPr>
        <w:t>UnSh</w:t>
      </w:r>
      <w:proofErr w:type="spellEnd"/>
      <w:r>
        <w:rPr>
          <w:color w:val="000000"/>
          <w:spacing w:val="10"/>
          <w:sz w:val="24"/>
        </w:rPr>
        <w:t>(</w:t>
      </w:r>
      <w:proofErr w:type="spellStart"/>
      <w:r>
        <w:rPr>
          <w:color w:val="000000"/>
          <w:spacing w:val="10"/>
          <w:sz w:val="24"/>
        </w:rPr>
        <w:t>UnShielded</w:t>
      </w:r>
      <w:proofErr w:type="spellEnd"/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、</w:t>
      </w:r>
      <w:proofErr w:type="spellStart"/>
      <w:r>
        <w:rPr>
          <w:color w:val="000000"/>
          <w:spacing w:val="10"/>
          <w:sz w:val="24"/>
        </w:rPr>
        <w:t>HSh</w:t>
      </w:r>
      <w:proofErr w:type="spellEnd"/>
      <w:r>
        <w:rPr>
          <w:color w:val="000000"/>
          <w:spacing w:val="10"/>
          <w:sz w:val="24"/>
        </w:rPr>
        <w:t>(</w:t>
      </w:r>
      <w:proofErr w:type="spellStart"/>
      <w:r>
        <w:rPr>
          <w:color w:val="000000"/>
          <w:spacing w:val="10"/>
          <w:sz w:val="24"/>
        </w:rPr>
        <w:t>HalfShielded</w:t>
      </w:r>
      <w:proofErr w:type="spellEnd"/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来表示。</w:t>
      </w:r>
    </w:p>
    <w:p w14:paraId="4E90937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del w:id="878" w:author="WPS_1622815912" w:date="2022-06-14T09:59:00Z"/>
          <w:spacing w:val="10"/>
          <w:sz w:val="24"/>
        </w:rPr>
      </w:pPr>
      <w:del w:id="879" w:author="WPS_1622815912" w:date="2022-06-14T09:59:00Z">
        <w:r>
          <w:rPr>
            <w:snapToGrid w:val="0"/>
            <w:spacing w:val="10"/>
            <w:sz w:val="24"/>
          </w:rPr>
          <w:delText>封装类型：表示</w:delText>
        </w:r>
        <w:r>
          <w:rPr>
            <w:snapToGrid w:val="0"/>
            <w:spacing w:val="10"/>
            <w:sz w:val="24"/>
          </w:rPr>
          <w:delText>RJ45</w:delText>
        </w:r>
        <w:r>
          <w:rPr>
            <w:snapToGrid w:val="0"/>
            <w:spacing w:val="10"/>
            <w:sz w:val="24"/>
          </w:rPr>
          <w:delText>座的生产工艺状态。用</w:delText>
        </w:r>
        <w:r>
          <w:rPr>
            <w:snapToGrid w:val="0"/>
            <w:spacing w:val="10"/>
            <w:sz w:val="24"/>
          </w:rPr>
          <w:delText>“DIP</w:delText>
        </w:r>
        <w:r>
          <w:rPr>
            <w:snapToGrid w:val="0"/>
            <w:spacing w:val="10"/>
            <w:sz w:val="24"/>
          </w:rPr>
          <w:delText>、</w:delText>
        </w:r>
        <w:r>
          <w:rPr>
            <w:snapToGrid w:val="0"/>
            <w:spacing w:val="10"/>
            <w:sz w:val="24"/>
          </w:rPr>
          <w:delText>SMD”</w:delText>
        </w:r>
        <w:r>
          <w:rPr>
            <w:snapToGrid w:val="0"/>
            <w:spacing w:val="10"/>
            <w:sz w:val="24"/>
          </w:rPr>
          <w:delText>来表示。</w:delText>
        </w:r>
      </w:del>
    </w:p>
    <w:p w14:paraId="1B76692B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rFonts w:hint="eastAsia"/>
          <w:bCs/>
          <w:spacing w:val="10"/>
          <w:sz w:val="24"/>
        </w:rPr>
        <w:t>颜色：</w:t>
      </w:r>
      <w:r>
        <w:rPr>
          <w:spacing w:val="10"/>
          <w:kern w:val="0"/>
          <w:sz w:val="24"/>
        </w:rPr>
        <w:t>塑胶</w:t>
      </w:r>
      <w:r>
        <w:rPr>
          <w:bCs/>
          <w:spacing w:val="10"/>
          <w:sz w:val="24"/>
        </w:rPr>
        <w:t>部件的颜色，如</w:t>
      </w:r>
      <w:r>
        <w:rPr>
          <w:rFonts w:hint="eastAsia"/>
          <w:bCs/>
          <w:spacing w:val="10"/>
          <w:sz w:val="24"/>
        </w:rPr>
        <w:t>“</w:t>
      </w:r>
      <w:r>
        <w:rPr>
          <w:bCs/>
          <w:spacing w:val="10"/>
          <w:sz w:val="24"/>
        </w:rPr>
        <w:t>黄色、冷灰色、浅蓝色、深蓝色</w:t>
      </w:r>
      <w:r>
        <w:rPr>
          <w:rFonts w:hint="eastAsia"/>
          <w:bCs/>
          <w:spacing w:val="10"/>
          <w:sz w:val="24"/>
        </w:rPr>
        <w:t>”。</w:t>
      </w:r>
    </w:p>
    <w:p w14:paraId="28AD52CA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left="993" w:firstLineChars="0" w:hanging="426"/>
        <w:rPr>
          <w:bCs/>
          <w:spacing w:val="10"/>
          <w:kern w:val="0"/>
          <w:sz w:val="24"/>
        </w:rPr>
      </w:pPr>
      <w:r>
        <w:rPr>
          <w:rFonts w:hint="eastAsia"/>
          <w:bCs/>
          <w:spacing w:val="10"/>
          <w:kern w:val="0"/>
          <w:sz w:val="24"/>
        </w:rPr>
        <w:t>必要</w:t>
      </w:r>
      <w:r>
        <w:rPr>
          <w:rFonts w:hint="eastAsia"/>
          <w:spacing w:val="10"/>
          <w:sz w:val="24"/>
        </w:rPr>
        <w:t>说明</w:t>
      </w:r>
      <w:r>
        <w:rPr>
          <w:rFonts w:hint="eastAsia"/>
          <w:bCs/>
          <w:spacing w:val="10"/>
          <w:kern w:val="0"/>
          <w:sz w:val="24"/>
        </w:rPr>
        <w:t>：其他需要说明的信息。有无</w:t>
      </w:r>
      <w:r>
        <w:rPr>
          <w:bCs/>
          <w:spacing w:val="10"/>
          <w:kern w:val="0"/>
          <w:sz w:val="24"/>
        </w:rPr>
        <w:t>logo</w:t>
      </w:r>
      <w:r>
        <w:rPr>
          <w:rFonts w:hint="eastAsia"/>
          <w:bCs/>
          <w:spacing w:val="10"/>
          <w:kern w:val="0"/>
          <w:sz w:val="24"/>
        </w:rPr>
        <w:t>、是否带灯、特殊结构、集成信号变压器等，必须提及塑胶材料是否有</w:t>
      </w:r>
      <w:r>
        <w:rPr>
          <w:bCs/>
          <w:spacing w:val="10"/>
          <w:kern w:val="0"/>
          <w:sz w:val="24"/>
        </w:rPr>
        <w:t>UL</w:t>
      </w:r>
      <w:r>
        <w:rPr>
          <w:rFonts w:hint="eastAsia"/>
          <w:bCs/>
          <w:spacing w:val="10"/>
          <w:kern w:val="0"/>
          <w:sz w:val="24"/>
        </w:rPr>
        <w:t>认证黄卡或其他认证。</w:t>
      </w:r>
    </w:p>
    <w:p w14:paraId="1C4DE3C1" w14:textId="77777777" w:rsidR="003543AF" w:rsidRDefault="008D0C55">
      <w:pPr>
        <w:widowControl/>
        <w:spacing w:line="400" w:lineRule="exact"/>
        <w:ind w:firstLineChars="218" w:firstLine="567"/>
        <w:rPr>
          <w:bCs/>
          <w:spacing w:val="10"/>
          <w:kern w:val="0"/>
          <w:sz w:val="24"/>
        </w:rPr>
      </w:pPr>
      <w:r>
        <w:rPr>
          <w:rFonts w:hint="eastAsia"/>
          <w:bCs/>
          <w:spacing w:val="10"/>
          <w:kern w:val="0"/>
          <w:sz w:val="24"/>
        </w:rPr>
        <w:t>举例：</w:t>
      </w:r>
      <w:ins w:id="880" w:author="WPS_1622815912" w:date="2022-06-14T09:56:00Z">
        <w:r>
          <w:rPr>
            <w:rFonts w:hint="eastAsia"/>
            <w:bCs/>
            <w:spacing w:val="10"/>
            <w:kern w:val="0"/>
            <w:sz w:val="24"/>
          </w:rPr>
          <w:t>DIP|</w:t>
        </w:r>
      </w:ins>
      <w:r>
        <w:rPr>
          <w:bCs/>
          <w:spacing w:val="10"/>
          <w:kern w:val="0"/>
          <w:sz w:val="24"/>
        </w:rPr>
        <w:t>RJ45|1*1|8pin|15.00*16.00*12.90|UnSh|</w:t>
      </w:r>
      <w:del w:id="881" w:author="WPS_1622815912" w:date="2022-06-14T09:59:00Z">
        <w:r>
          <w:rPr>
            <w:bCs/>
            <w:spacing w:val="10"/>
            <w:kern w:val="0"/>
            <w:sz w:val="24"/>
          </w:rPr>
          <w:delText>DIP|</w:delText>
        </w:r>
      </w:del>
      <w:r>
        <w:rPr>
          <w:rFonts w:hint="eastAsia"/>
          <w:bCs/>
          <w:spacing w:val="10"/>
          <w:kern w:val="0"/>
          <w:sz w:val="24"/>
        </w:rPr>
        <w:t>深蓝色</w:t>
      </w:r>
      <w:r>
        <w:rPr>
          <w:bCs/>
          <w:spacing w:val="10"/>
          <w:kern w:val="0"/>
          <w:sz w:val="24"/>
        </w:rPr>
        <w:t>|[</w:t>
      </w:r>
      <w:r>
        <w:rPr>
          <w:rFonts w:hint="eastAsia"/>
          <w:bCs/>
          <w:spacing w:val="10"/>
          <w:kern w:val="0"/>
          <w:sz w:val="24"/>
        </w:rPr>
        <w:t>无</w:t>
      </w:r>
      <w:r>
        <w:rPr>
          <w:bCs/>
          <w:spacing w:val="10"/>
          <w:kern w:val="0"/>
          <w:sz w:val="24"/>
        </w:rPr>
        <w:t>logo/</w:t>
      </w:r>
      <w:r>
        <w:rPr>
          <w:rFonts w:hint="eastAsia"/>
          <w:bCs/>
          <w:spacing w:val="10"/>
          <w:kern w:val="0"/>
          <w:sz w:val="24"/>
        </w:rPr>
        <w:t>倒转型</w:t>
      </w:r>
      <w:r>
        <w:rPr>
          <w:bCs/>
          <w:spacing w:val="10"/>
          <w:kern w:val="0"/>
          <w:sz w:val="24"/>
        </w:rPr>
        <w:t>/</w:t>
      </w:r>
      <w:r>
        <w:rPr>
          <w:rFonts w:hint="eastAsia"/>
          <w:bCs/>
          <w:spacing w:val="10"/>
          <w:kern w:val="0"/>
          <w:sz w:val="24"/>
        </w:rPr>
        <w:t>无黄卡</w:t>
      </w:r>
      <w:r>
        <w:rPr>
          <w:bCs/>
          <w:spacing w:val="10"/>
          <w:kern w:val="0"/>
          <w:sz w:val="24"/>
        </w:rPr>
        <w:t>]</w:t>
      </w:r>
    </w:p>
    <w:p w14:paraId="73272AD1" w14:textId="77777777" w:rsidR="003543AF" w:rsidRDefault="008D0C55">
      <w:pPr>
        <w:widowControl/>
        <w:spacing w:line="400" w:lineRule="exact"/>
        <w:ind w:firstLineChars="218" w:firstLine="567"/>
        <w:rPr>
          <w:bCs/>
          <w:spacing w:val="10"/>
          <w:kern w:val="0"/>
          <w:sz w:val="24"/>
        </w:rPr>
      </w:pPr>
      <w:r>
        <w:rPr>
          <w:bCs/>
          <w:spacing w:val="10"/>
          <w:kern w:val="0"/>
          <w:sz w:val="24"/>
        </w:rPr>
        <w:t>RJ45|1*1|8pin|15.75*16.50*13.40|SH|DIP|</w:t>
      </w:r>
      <w:r>
        <w:rPr>
          <w:rFonts w:hint="eastAsia"/>
          <w:bCs/>
          <w:spacing w:val="10"/>
          <w:kern w:val="0"/>
          <w:sz w:val="24"/>
        </w:rPr>
        <w:t>黑色</w:t>
      </w:r>
      <w:r>
        <w:rPr>
          <w:bCs/>
          <w:spacing w:val="10"/>
          <w:kern w:val="0"/>
          <w:sz w:val="24"/>
        </w:rPr>
        <w:t>|[</w:t>
      </w:r>
      <w:r>
        <w:rPr>
          <w:rFonts w:hint="eastAsia"/>
          <w:bCs/>
          <w:spacing w:val="10"/>
          <w:kern w:val="0"/>
          <w:sz w:val="24"/>
        </w:rPr>
        <w:t>反口</w:t>
      </w:r>
      <w:r>
        <w:rPr>
          <w:bCs/>
          <w:spacing w:val="10"/>
          <w:kern w:val="0"/>
          <w:sz w:val="24"/>
        </w:rPr>
        <w:t>/</w:t>
      </w:r>
      <w:r>
        <w:rPr>
          <w:rFonts w:hint="eastAsia"/>
          <w:bCs/>
          <w:spacing w:val="10"/>
          <w:kern w:val="0"/>
          <w:sz w:val="24"/>
        </w:rPr>
        <w:t>带</w:t>
      </w:r>
      <w:r>
        <w:rPr>
          <w:bCs/>
          <w:spacing w:val="10"/>
          <w:kern w:val="0"/>
          <w:sz w:val="24"/>
        </w:rPr>
        <w:t>LED</w:t>
      </w:r>
      <w:proofErr w:type="gramStart"/>
      <w:r>
        <w:rPr>
          <w:rFonts w:hint="eastAsia"/>
          <w:bCs/>
          <w:spacing w:val="10"/>
          <w:kern w:val="0"/>
          <w:sz w:val="24"/>
        </w:rPr>
        <w:t>左绿右绿</w:t>
      </w:r>
      <w:proofErr w:type="gramEnd"/>
      <w:r>
        <w:rPr>
          <w:bCs/>
          <w:spacing w:val="10"/>
          <w:kern w:val="0"/>
          <w:sz w:val="24"/>
        </w:rPr>
        <w:t>/</w:t>
      </w:r>
      <w:r>
        <w:rPr>
          <w:rFonts w:hint="eastAsia"/>
          <w:bCs/>
          <w:spacing w:val="10"/>
          <w:kern w:val="0"/>
          <w:sz w:val="24"/>
        </w:rPr>
        <w:t>镀金厚度</w:t>
      </w:r>
      <w:r>
        <w:rPr>
          <w:bCs/>
          <w:spacing w:val="10"/>
          <w:kern w:val="0"/>
          <w:sz w:val="24"/>
        </w:rPr>
        <w:t>6</w:t>
      </w:r>
      <w:r>
        <w:rPr>
          <w:rFonts w:hint="eastAsia"/>
          <w:bCs/>
          <w:spacing w:val="10"/>
          <w:kern w:val="0"/>
          <w:sz w:val="24"/>
        </w:rPr>
        <w:t>微</w:t>
      </w:r>
      <w:proofErr w:type="gramStart"/>
      <w:r>
        <w:rPr>
          <w:rFonts w:hint="eastAsia"/>
          <w:bCs/>
          <w:spacing w:val="10"/>
          <w:kern w:val="0"/>
          <w:sz w:val="24"/>
        </w:rPr>
        <w:t>英寸</w:t>
      </w:r>
      <w:r>
        <w:rPr>
          <w:bCs/>
          <w:spacing w:val="10"/>
          <w:kern w:val="0"/>
          <w:sz w:val="24"/>
        </w:rPr>
        <w:t>/</w:t>
      </w:r>
      <w:proofErr w:type="gramEnd"/>
      <w:r>
        <w:rPr>
          <w:rFonts w:hint="eastAsia"/>
          <w:bCs/>
          <w:spacing w:val="10"/>
          <w:kern w:val="0"/>
          <w:sz w:val="24"/>
        </w:rPr>
        <w:t>有黄卡</w:t>
      </w:r>
      <w:r>
        <w:rPr>
          <w:bCs/>
          <w:spacing w:val="10"/>
          <w:kern w:val="0"/>
          <w:sz w:val="24"/>
        </w:rPr>
        <w:t>]</w:t>
      </w:r>
    </w:p>
    <w:p w14:paraId="40A28D9C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390</w:t>
      </w:r>
      <w:r>
        <w:rPr>
          <w:rFonts w:hint="eastAsia"/>
          <w:b/>
          <w:bCs/>
          <w:color w:val="000000"/>
          <w:spacing w:val="10"/>
          <w:sz w:val="24"/>
        </w:rPr>
        <w:t>2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电源</w:t>
      </w:r>
      <w:r>
        <w:rPr>
          <w:b/>
          <w:bCs/>
          <w:color w:val="000000"/>
          <w:spacing w:val="10"/>
          <w:sz w:val="24"/>
        </w:rPr>
        <w:t>插座</w:t>
      </w:r>
    </w:p>
    <w:p w14:paraId="371F72EA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ins w:id="882" w:author="WPS_1622815912" w:date="2022-06-14T10:0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sz w:val="24"/>
        </w:rPr>
        <w:t>名称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额定电压</w:t>
      </w:r>
      <w:r>
        <w:rPr>
          <w:b/>
          <w:color w:val="000000"/>
          <w:spacing w:val="10"/>
          <w:sz w:val="24"/>
        </w:rPr>
        <w:t>/</w:t>
      </w:r>
      <w:r>
        <w:rPr>
          <w:b/>
          <w:color w:val="000000"/>
          <w:spacing w:val="10"/>
          <w:sz w:val="24"/>
        </w:rPr>
        <w:t>电流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插座类型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插座规格</w:t>
      </w:r>
      <w:r>
        <w:rPr>
          <w:b/>
          <w:color w:val="000000"/>
          <w:spacing w:val="10"/>
          <w:sz w:val="24"/>
        </w:rPr>
        <w:t>|[</w:t>
      </w:r>
      <w:r>
        <w:rPr>
          <w:b/>
          <w:color w:val="000000"/>
          <w:spacing w:val="10"/>
          <w:sz w:val="24"/>
        </w:rPr>
        <w:t>必要说明</w:t>
      </w:r>
      <w:r>
        <w:rPr>
          <w:b/>
          <w:color w:val="000000"/>
          <w:spacing w:val="10"/>
          <w:sz w:val="24"/>
        </w:rPr>
        <w:t>]</w:t>
      </w:r>
    </w:p>
    <w:p w14:paraId="4C883B4C" w14:textId="77777777" w:rsidR="003543AF" w:rsidRP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ins w:id="883" w:author="WPS_1622815912" w:date="2022-06-14T10:00:00Z"/>
          <w:snapToGrid w:val="0"/>
          <w:color w:val="000000"/>
          <w:spacing w:val="10"/>
          <w:sz w:val="24"/>
          <w:u w:color="FFFFFF" w:themeColor="background1"/>
          <w:rPrChange w:id="884" w:author="WPS_1622815912" w:date="2022-06-14T10:21:00Z">
            <w:rPr>
              <w:ins w:id="885" w:author="WPS_1622815912" w:date="2022-06-14T10:00:00Z"/>
              <w:snapToGrid w:val="0"/>
              <w:color w:val="000000"/>
              <w:spacing w:val="10"/>
              <w:sz w:val="24"/>
            </w:rPr>
          </w:rPrChange>
        </w:rPr>
      </w:pPr>
      <w:ins w:id="886" w:author="WPS_1622815912" w:date="2022-06-14T10:00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157A69B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>AC</w:t>
      </w:r>
      <w:r>
        <w:rPr>
          <w:color w:val="000000"/>
          <w:spacing w:val="10"/>
          <w:kern w:val="0"/>
          <w:sz w:val="24"/>
        </w:rPr>
        <w:t>电源</w:t>
      </w:r>
      <w:r>
        <w:rPr>
          <w:color w:val="000000"/>
          <w:spacing w:val="10"/>
          <w:sz w:val="24"/>
        </w:rPr>
        <w:t>插座</w:t>
      </w:r>
      <w:r>
        <w:rPr>
          <w:snapToGrid w:val="0"/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DC</w:t>
      </w:r>
      <w:r>
        <w:rPr>
          <w:color w:val="000000"/>
          <w:spacing w:val="10"/>
          <w:sz w:val="24"/>
        </w:rPr>
        <w:t>电源插座。</w:t>
      </w:r>
    </w:p>
    <w:p w14:paraId="3A9F538A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额定电压</w:t>
      </w:r>
      <w:r>
        <w:rPr>
          <w:snapToGrid w:val="0"/>
          <w:color w:val="000000"/>
          <w:spacing w:val="10"/>
          <w:sz w:val="24"/>
        </w:rPr>
        <w:t>/</w:t>
      </w:r>
      <w:r>
        <w:rPr>
          <w:color w:val="000000"/>
          <w:spacing w:val="10"/>
          <w:sz w:val="24"/>
        </w:rPr>
        <w:t>电流</w:t>
      </w:r>
      <w:r>
        <w:rPr>
          <w:snapToGrid w:val="0"/>
          <w:color w:val="000000"/>
          <w:spacing w:val="10"/>
          <w:sz w:val="24"/>
        </w:rPr>
        <w:t>：表示此物料长期工作而不损坏的电压和电流。格式：数字</w:t>
      </w:r>
      <w:r>
        <w:rPr>
          <w:snapToGrid w:val="0"/>
          <w:color w:val="000000"/>
          <w:spacing w:val="10"/>
          <w:sz w:val="24"/>
        </w:rPr>
        <w:t>+</w:t>
      </w:r>
      <w:r>
        <w:rPr>
          <w:snapToGrid w:val="0"/>
          <w:color w:val="000000"/>
          <w:spacing w:val="10"/>
          <w:sz w:val="24"/>
        </w:rPr>
        <w:t>单位。电压和电流之间用</w:t>
      </w:r>
      <w:r>
        <w:rPr>
          <w:snapToGrid w:val="0"/>
          <w:color w:val="000000"/>
          <w:spacing w:val="10"/>
          <w:sz w:val="24"/>
        </w:rPr>
        <w:t>“/”</w:t>
      </w:r>
      <w:r>
        <w:rPr>
          <w:snapToGrid w:val="0"/>
          <w:color w:val="000000"/>
          <w:spacing w:val="10"/>
          <w:sz w:val="24"/>
        </w:rPr>
        <w:t>符号隔开。其中电压的单位是伏特</w:t>
      </w:r>
      <w:r>
        <w:rPr>
          <w:snapToGrid w:val="0"/>
          <w:color w:val="000000"/>
          <w:spacing w:val="10"/>
          <w:sz w:val="24"/>
        </w:rPr>
        <w:t>“V”</w:t>
      </w:r>
      <w:r>
        <w:rPr>
          <w:snapToGrid w:val="0"/>
          <w:color w:val="000000"/>
          <w:spacing w:val="10"/>
          <w:sz w:val="24"/>
        </w:rPr>
        <w:t>，电流的单位是安培</w:t>
      </w:r>
      <w:r>
        <w:rPr>
          <w:snapToGrid w:val="0"/>
          <w:color w:val="000000"/>
          <w:spacing w:val="10"/>
          <w:sz w:val="24"/>
        </w:rPr>
        <w:t>“A”</w:t>
      </w:r>
      <w:r>
        <w:rPr>
          <w:snapToGrid w:val="0"/>
          <w:color w:val="000000"/>
          <w:spacing w:val="10"/>
          <w:sz w:val="24"/>
        </w:rPr>
        <w:t>例如：</w:t>
      </w:r>
      <w:r>
        <w:rPr>
          <w:snapToGrid w:val="0"/>
          <w:color w:val="000000"/>
          <w:spacing w:val="10"/>
          <w:sz w:val="24"/>
        </w:rPr>
        <w:t>250VAC/15A</w:t>
      </w:r>
      <w:r>
        <w:rPr>
          <w:snapToGrid w:val="0"/>
          <w:color w:val="000000"/>
          <w:spacing w:val="10"/>
          <w:sz w:val="24"/>
        </w:rPr>
        <w:t>。</w:t>
      </w:r>
    </w:p>
    <w:p w14:paraId="0D5496B3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插座类型：表示插座属于某一电源插座的规格系列。</w:t>
      </w:r>
    </w:p>
    <w:p w14:paraId="01260209" w14:textId="77777777" w:rsidR="003543AF" w:rsidRDefault="008D0C55">
      <w:pPr>
        <w:pStyle w:val="afd"/>
        <w:widowControl/>
        <w:numPr>
          <w:ilvl w:val="1"/>
          <w:numId w:val="43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插座</w:t>
      </w:r>
      <w:r>
        <w:rPr>
          <w:color w:val="000000"/>
          <w:spacing w:val="10"/>
          <w:sz w:val="24"/>
        </w:rPr>
        <w:t>规格</w:t>
      </w:r>
      <w:r>
        <w:rPr>
          <w:snapToGrid w:val="0"/>
          <w:color w:val="000000"/>
          <w:spacing w:val="10"/>
          <w:sz w:val="24"/>
        </w:rPr>
        <w:t>：如果是</w:t>
      </w:r>
      <w:r>
        <w:rPr>
          <w:snapToGrid w:val="0"/>
          <w:color w:val="000000"/>
          <w:spacing w:val="10"/>
          <w:sz w:val="24"/>
        </w:rPr>
        <w:t>DC</w:t>
      </w:r>
      <w:r>
        <w:rPr>
          <w:snapToGrid w:val="0"/>
          <w:color w:val="000000"/>
          <w:spacing w:val="10"/>
          <w:sz w:val="24"/>
        </w:rPr>
        <w:t>电源插座，</w:t>
      </w:r>
      <w:proofErr w:type="gramStart"/>
      <w:r>
        <w:rPr>
          <w:snapToGrid w:val="0"/>
          <w:color w:val="000000"/>
          <w:spacing w:val="10"/>
          <w:sz w:val="24"/>
        </w:rPr>
        <w:t>需表示</w:t>
      </w:r>
      <w:proofErr w:type="gramEnd"/>
      <w:r>
        <w:rPr>
          <w:snapToGrid w:val="0"/>
          <w:color w:val="000000"/>
          <w:spacing w:val="10"/>
          <w:sz w:val="24"/>
        </w:rPr>
        <w:t>pin</w:t>
      </w:r>
      <w:r>
        <w:rPr>
          <w:snapToGrid w:val="0"/>
          <w:color w:val="000000"/>
          <w:spacing w:val="10"/>
          <w:sz w:val="24"/>
        </w:rPr>
        <w:t>直径，直径用</w:t>
      </w:r>
      <w:r>
        <w:rPr>
          <w:snapToGrid w:val="0"/>
          <w:color w:val="000000"/>
          <w:spacing w:val="10"/>
          <w:sz w:val="24"/>
        </w:rPr>
        <w:t>‘D’</w:t>
      </w:r>
      <w:r>
        <w:rPr>
          <w:snapToGrid w:val="0"/>
          <w:color w:val="000000"/>
          <w:spacing w:val="10"/>
          <w:sz w:val="24"/>
        </w:rPr>
        <w:t>表示。</w:t>
      </w:r>
    </w:p>
    <w:p w14:paraId="2A28BECE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887" w:author="WPS_1622815912" w:date="2022-06-14T10:00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r>
        <w:rPr>
          <w:snapToGrid w:val="0"/>
          <w:color w:val="000000"/>
          <w:spacing w:val="10"/>
          <w:sz w:val="24"/>
        </w:rPr>
        <w:t>AC</w:t>
      </w:r>
      <w:r>
        <w:rPr>
          <w:snapToGrid w:val="0"/>
          <w:color w:val="000000"/>
          <w:spacing w:val="10"/>
          <w:sz w:val="24"/>
        </w:rPr>
        <w:t>电源插座</w:t>
      </w:r>
      <w:r>
        <w:rPr>
          <w:snapToGrid w:val="0"/>
          <w:color w:val="000000"/>
          <w:spacing w:val="10"/>
          <w:sz w:val="24"/>
        </w:rPr>
        <w:t>|300VAC/15A|CP710J-2p|</w:t>
      </w:r>
      <w:r>
        <w:rPr>
          <w:snapToGrid w:val="0"/>
          <w:color w:val="000000"/>
          <w:spacing w:val="10"/>
          <w:sz w:val="24"/>
        </w:rPr>
        <w:t>间距为</w:t>
      </w:r>
      <w:r>
        <w:rPr>
          <w:snapToGrid w:val="0"/>
          <w:color w:val="000000"/>
          <w:spacing w:val="10"/>
          <w:sz w:val="24"/>
        </w:rPr>
        <w:t>5.08|[Female]</w:t>
      </w:r>
    </w:p>
    <w:p w14:paraId="782CACC4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 xml:space="preserve">      </w:t>
      </w:r>
      <w:ins w:id="888" w:author="WPS_1622815912" w:date="2022-06-14T10:00:00Z">
        <w:r>
          <w:rPr>
            <w:rFonts w:hint="eastAsia"/>
            <w:color w:val="000000"/>
            <w:spacing w:val="10"/>
            <w:sz w:val="24"/>
          </w:rPr>
          <w:t>DIP|</w:t>
        </w:r>
      </w:ins>
      <w:r>
        <w:rPr>
          <w:color w:val="000000"/>
          <w:spacing w:val="10"/>
          <w:sz w:val="24"/>
        </w:rPr>
        <w:t>DC</w:t>
      </w:r>
      <w:r>
        <w:rPr>
          <w:color w:val="000000"/>
          <w:spacing w:val="10"/>
          <w:sz w:val="24"/>
        </w:rPr>
        <w:t>电源插座</w:t>
      </w:r>
      <w:r>
        <w:rPr>
          <w:color w:val="000000"/>
          <w:spacing w:val="10"/>
          <w:sz w:val="24"/>
        </w:rPr>
        <w:t>|30V/0.2A|DC-005|D2.0|[</w:t>
      </w:r>
      <w:proofErr w:type="spellStart"/>
      <w:r>
        <w:rPr>
          <w:color w:val="000000"/>
          <w:spacing w:val="10"/>
          <w:sz w:val="24"/>
        </w:rPr>
        <w:t>NonRoHS</w:t>
      </w:r>
      <w:proofErr w:type="spellEnd"/>
      <w:r>
        <w:rPr>
          <w:color w:val="000000"/>
          <w:spacing w:val="10"/>
          <w:sz w:val="24"/>
        </w:rPr>
        <w:t>]</w:t>
      </w:r>
    </w:p>
    <w:p w14:paraId="64ECCEEE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390</w:t>
      </w: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 xml:space="preserve"> USB</w:t>
      </w:r>
      <w:r>
        <w:rPr>
          <w:b/>
          <w:bCs/>
          <w:color w:val="000000"/>
          <w:spacing w:val="10"/>
          <w:sz w:val="24"/>
        </w:rPr>
        <w:t>插座</w:t>
      </w:r>
    </w:p>
    <w:p w14:paraId="6BCB5C19" w14:textId="77777777" w:rsidR="003543AF" w:rsidRDefault="008D0C55">
      <w:pPr>
        <w:spacing w:line="400" w:lineRule="exact"/>
        <w:ind w:firstLineChars="196" w:firstLine="511"/>
        <w:rPr>
          <w:b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889" w:author="WPS_1622815912" w:date="2022-06-14T10:0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sz w:val="24"/>
        </w:rPr>
        <w:t>名称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型号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尺寸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封装类型</w:t>
      </w:r>
      <w:r>
        <w:rPr>
          <w:b/>
          <w:color w:val="000000"/>
          <w:spacing w:val="10"/>
          <w:sz w:val="24"/>
        </w:rPr>
        <w:t>|[</w:t>
      </w:r>
      <w:r>
        <w:rPr>
          <w:b/>
          <w:color w:val="000000"/>
          <w:spacing w:val="10"/>
          <w:sz w:val="24"/>
        </w:rPr>
        <w:t>必要说明</w:t>
      </w:r>
      <w:r>
        <w:rPr>
          <w:b/>
          <w:color w:val="000000"/>
          <w:spacing w:val="10"/>
          <w:sz w:val="24"/>
        </w:rPr>
        <w:t>]</w:t>
      </w:r>
    </w:p>
    <w:p w14:paraId="73990A8A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890" w:author="WPS_1622815912" w:date="2022-06-14T10:21:00Z"/>
          <w:color w:val="000000"/>
          <w:spacing w:val="10"/>
          <w:sz w:val="24"/>
          <w:u w:color="FFFFFF" w:themeColor="background1"/>
        </w:rPr>
      </w:pPr>
      <w:ins w:id="891" w:author="WPS_1622815912" w:date="2022-06-14T10:2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13639DB" w14:textId="77777777" w:rsidR="003543AF" w:rsidRDefault="008D0C55">
      <w:pPr>
        <w:pStyle w:val="afd"/>
        <w:widowControl/>
        <w:numPr>
          <w:ilvl w:val="1"/>
          <w:numId w:val="4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color w:val="000000"/>
          <w:spacing w:val="10"/>
          <w:kern w:val="0"/>
          <w:sz w:val="24"/>
        </w:rPr>
        <w:t>USB</w:t>
      </w:r>
      <w:r>
        <w:rPr>
          <w:color w:val="000000"/>
          <w:spacing w:val="10"/>
          <w:sz w:val="24"/>
        </w:rPr>
        <w:t>插座</w:t>
      </w:r>
    </w:p>
    <w:p w14:paraId="28566BCA" w14:textId="77777777" w:rsidR="003543AF" w:rsidRDefault="008D0C55">
      <w:pPr>
        <w:pStyle w:val="afd"/>
        <w:widowControl/>
        <w:numPr>
          <w:ilvl w:val="1"/>
          <w:numId w:val="4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型号：</w:t>
      </w:r>
      <w:proofErr w:type="spellStart"/>
      <w:r>
        <w:rPr>
          <w:color w:val="000000"/>
          <w:spacing w:val="10"/>
          <w:sz w:val="24"/>
        </w:rPr>
        <w:t>USB_x</w:t>
      </w:r>
      <w:proofErr w:type="spellEnd"/>
      <w:r>
        <w:rPr>
          <w:color w:val="000000"/>
          <w:spacing w:val="10"/>
          <w:sz w:val="24"/>
        </w:rPr>
        <w:t xml:space="preserve">_ y </w:t>
      </w:r>
      <w:r>
        <w:rPr>
          <w:color w:val="000000"/>
          <w:spacing w:val="10"/>
          <w:sz w:val="24"/>
        </w:rPr>
        <w:t>格式，</w:t>
      </w:r>
      <w:r>
        <w:rPr>
          <w:color w:val="000000"/>
          <w:spacing w:val="10"/>
          <w:sz w:val="24"/>
        </w:rPr>
        <w:t xml:space="preserve"> x</w:t>
      </w:r>
      <w:r>
        <w:rPr>
          <w:color w:val="000000"/>
          <w:spacing w:val="10"/>
          <w:sz w:val="24"/>
        </w:rPr>
        <w:t>表示接口类型</w:t>
      </w:r>
      <w:r>
        <w:rPr>
          <w:color w:val="000000"/>
          <w:spacing w:val="10"/>
          <w:sz w:val="24"/>
        </w:rPr>
        <w:t>(A/B/</w:t>
      </w:r>
      <w:proofErr w:type="spellStart"/>
      <w:r>
        <w:rPr>
          <w:color w:val="000000"/>
          <w:spacing w:val="10"/>
          <w:sz w:val="24"/>
        </w:rPr>
        <w:t>miniA</w:t>
      </w:r>
      <w:proofErr w:type="spellEnd"/>
      <w:r>
        <w:rPr>
          <w:color w:val="000000"/>
          <w:spacing w:val="10"/>
          <w:sz w:val="24"/>
        </w:rPr>
        <w:t>/</w:t>
      </w:r>
      <w:proofErr w:type="spellStart"/>
      <w:r>
        <w:rPr>
          <w:color w:val="000000"/>
          <w:spacing w:val="10"/>
          <w:sz w:val="24"/>
        </w:rPr>
        <w:t>miniB</w:t>
      </w:r>
      <w:proofErr w:type="spellEnd"/>
      <w:r>
        <w:rPr>
          <w:color w:val="000000"/>
          <w:spacing w:val="10"/>
          <w:sz w:val="24"/>
        </w:rPr>
        <w:t>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y</w:t>
      </w:r>
      <w:r>
        <w:rPr>
          <w:color w:val="000000"/>
          <w:spacing w:val="10"/>
          <w:sz w:val="24"/>
        </w:rPr>
        <w:t>表示公头</w:t>
      </w:r>
      <w:proofErr w:type="gramStart"/>
      <w:r>
        <w:rPr>
          <w:color w:val="000000"/>
          <w:spacing w:val="10"/>
          <w:sz w:val="24"/>
        </w:rPr>
        <w:t>或母头</w:t>
      </w:r>
      <w:proofErr w:type="gramEnd"/>
      <w:r>
        <w:rPr>
          <w:color w:val="000000"/>
          <w:spacing w:val="10"/>
          <w:sz w:val="24"/>
        </w:rPr>
        <w:t xml:space="preserve"> (M</w:t>
      </w:r>
      <w:r>
        <w:rPr>
          <w:color w:val="000000"/>
          <w:spacing w:val="10"/>
          <w:sz w:val="24"/>
        </w:rPr>
        <w:t>为公头、</w:t>
      </w:r>
      <w:r>
        <w:rPr>
          <w:color w:val="000000"/>
          <w:spacing w:val="10"/>
          <w:sz w:val="24"/>
        </w:rPr>
        <w:t>F</w:t>
      </w:r>
      <w:r>
        <w:rPr>
          <w:color w:val="000000"/>
          <w:spacing w:val="10"/>
          <w:sz w:val="24"/>
        </w:rPr>
        <w:t>为母头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1671E712" w14:textId="77777777" w:rsidR="003543AF" w:rsidRDefault="008D0C55">
      <w:pPr>
        <w:pStyle w:val="afd"/>
        <w:widowControl/>
        <w:numPr>
          <w:ilvl w:val="1"/>
          <w:numId w:val="4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尺寸：元件的外形尺寸，格式为</w:t>
      </w:r>
      <w:r>
        <w:rPr>
          <w:color w:val="000000"/>
          <w:spacing w:val="10"/>
          <w:sz w:val="24"/>
        </w:rPr>
        <w:t xml:space="preserve">  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，单位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。精确到</w:t>
      </w:r>
      <w:r>
        <w:rPr>
          <w:color w:val="000000"/>
          <w:spacing w:val="10"/>
          <w:sz w:val="24"/>
        </w:rPr>
        <w:t>0.01</w:t>
      </w:r>
    </w:p>
    <w:p w14:paraId="2ABA6A58" w14:textId="77777777" w:rsidR="003543AF" w:rsidRDefault="008D0C55">
      <w:pPr>
        <w:pStyle w:val="afd"/>
        <w:widowControl/>
        <w:numPr>
          <w:ilvl w:val="1"/>
          <w:numId w:val="4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封装类型：表示</w:t>
      </w:r>
      <w:r>
        <w:rPr>
          <w:snapToGrid w:val="0"/>
          <w:color w:val="000000"/>
          <w:spacing w:val="10"/>
          <w:sz w:val="24"/>
        </w:rPr>
        <w:t>插座的生产工艺状态。用</w:t>
      </w:r>
      <w:r>
        <w:rPr>
          <w:snapToGrid w:val="0"/>
          <w:color w:val="000000"/>
          <w:spacing w:val="10"/>
          <w:sz w:val="24"/>
        </w:rPr>
        <w:t>“DIP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SMD”</w:t>
      </w:r>
      <w:r>
        <w:rPr>
          <w:snapToGrid w:val="0"/>
          <w:color w:val="000000"/>
          <w:spacing w:val="10"/>
          <w:sz w:val="24"/>
        </w:rPr>
        <w:t>来表示。</w:t>
      </w:r>
    </w:p>
    <w:p w14:paraId="4C8E6C6A" w14:textId="77777777" w:rsidR="003543AF" w:rsidRDefault="008D0C55">
      <w:pPr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ins w:id="892" w:author="WPS_1622815912" w:date="2022-06-14T10:01:00Z">
        <w:r>
          <w:rPr>
            <w:rFonts w:hint="eastAsia"/>
            <w:snapToGrid w:val="0"/>
            <w:color w:val="000000"/>
            <w:spacing w:val="10"/>
            <w:sz w:val="24"/>
          </w:rPr>
          <w:t>DIP|</w:t>
        </w:r>
      </w:ins>
      <w:r>
        <w:rPr>
          <w:snapToGrid w:val="0"/>
          <w:color w:val="000000"/>
          <w:spacing w:val="10"/>
          <w:sz w:val="24"/>
        </w:rPr>
        <w:t>USB</w:t>
      </w:r>
      <w:r>
        <w:rPr>
          <w:snapToGrid w:val="0"/>
          <w:color w:val="000000"/>
          <w:spacing w:val="10"/>
          <w:sz w:val="24"/>
        </w:rPr>
        <w:t>插座</w:t>
      </w:r>
      <w:r>
        <w:rPr>
          <w:snapToGrid w:val="0"/>
          <w:color w:val="000000"/>
          <w:spacing w:val="10"/>
          <w:sz w:val="24"/>
        </w:rPr>
        <w:t>|USB_A_M|18.80*12.00*4.50|SMD</w:t>
      </w:r>
    </w:p>
    <w:p w14:paraId="0EE1EC10" w14:textId="77777777" w:rsidR="003543AF" w:rsidRDefault="003543AF">
      <w:pPr>
        <w:ind w:firstLineChars="200" w:firstLine="520"/>
        <w:rPr>
          <w:snapToGrid w:val="0"/>
          <w:color w:val="000000"/>
          <w:spacing w:val="10"/>
          <w:sz w:val="24"/>
        </w:rPr>
      </w:pPr>
    </w:p>
    <w:p w14:paraId="0C29D538" w14:textId="77777777" w:rsidR="003543AF" w:rsidRDefault="008D0C55">
      <w:pPr>
        <w:spacing w:beforeLines="50" w:before="156" w:line="400" w:lineRule="exact"/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3904</w:t>
      </w:r>
      <w:r>
        <w:rPr>
          <w:b/>
          <w:bCs/>
          <w:sz w:val="24"/>
        </w:rPr>
        <w:t>：</w:t>
      </w:r>
      <w:r>
        <w:rPr>
          <w:b/>
          <w:spacing w:val="10"/>
          <w:sz w:val="24"/>
        </w:rPr>
        <w:t>RJ11</w:t>
      </w:r>
      <w:r>
        <w:rPr>
          <w:b/>
          <w:bCs/>
          <w:sz w:val="24"/>
        </w:rPr>
        <w:t>座</w:t>
      </w:r>
    </w:p>
    <w:p w14:paraId="3BE569AF" w14:textId="77777777" w:rsidR="003543AF" w:rsidRDefault="008D0C55">
      <w:pPr>
        <w:spacing w:line="400" w:lineRule="exact"/>
        <w:ind w:leftChars="229" w:left="1621" w:hangingChars="473" w:hanging="1140"/>
        <w:rPr>
          <w:b/>
          <w:bCs/>
          <w:sz w:val="24"/>
        </w:rPr>
      </w:pPr>
      <w:r>
        <w:rPr>
          <w:b/>
          <w:bCs/>
          <w:sz w:val="24"/>
        </w:rPr>
        <w:lastRenderedPageBreak/>
        <w:t>描述规则：</w:t>
      </w:r>
      <w:ins w:id="893" w:author="WPS_1622815912" w:date="2022-06-14T10:0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z w:val="24"/>
        </w:rPr>
        <w:t>名称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层数及单层胞数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单胞针数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尺寸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屏蔽状况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封装类型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颜色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等级</w:t>
      </w:r>
      <w:r>
        <w:rPr>
          <w:b/>
          <w:bCs/>
          <w:sz w:val="24"/>
        </w:rPr>
        <w:t>|</w:t>
      </w:r>
      <w:r>
        <w:rPr>
          <w:b/>
          <w:bCs/>
          <w:sz w:val="24"/>
        </w:rPr>
        <w:t>防火等级</w:t>
      </w:r>
      <w:r>
        <w:rPr>
          <w:rFonts w:hint="eastAsia"/>
          <w:b/>
          <w:bCs/>
          <w:sz w:val="24"/>
        </w:rPr>
        <w:t>|</w:t>
      </w:r>
      <w:r>
        <w:rPr>
          <w:b/>
          <w:bCs/>
          <w:snapToGrid w:val="0"/>
          <w:sz w:val="24"/>
        </w:rPr>
        <w:t>[</w:t>
      </w:r>
      <w:r>
        <w:rPr>
          <w:b/>
          <w:bCs/>
          <w:snapToGrid w:val="0"/>
          <w:sz w:val="24"/>
        </w:rPr>
        <w:t>必要说明</w:t>
      </w:r>
      <w:r>
        <w:rPr>
          <w:b/>
          <w:bCs/>
          <w:snapToGrid w:val="0"/>
          <w:sz w:val="24"/>
        </w:rPr>
        <w:t>]</w:t>
      </w:r>
    </w:p>
    <w:p w14:paraId="6B143C15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894" w:author="WPS_1622815912" w:date="2022-06-14T10:21:00Z"/>
          <w:color w:val="000000"/>
          <w:spacing w:val="10"/>
          <w:sz w:val="24"/>
          <w:u w:color="FFFFFF" w:themeColor="background1"/>
        </w:rPr>
      </w:pPr>
      <w:ins w:id="895" w:author="WPS_1622815912" w:date="2022-06-14T10:2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251E5D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z w:val="24"/>
        </w:rPr>
        <w:t>名称：</w:t>
      </w:r>
      <w:r>
        <w:rPr>
          <w:sz w:val="24"/>
        </w:rPr>
        <w:t>RJ11</w:t>
      </w:r>
      <w:r>
        <w:rPr>
          <w:sz w:val="24"/>
        </w:rPr>
        <w:t>。</w:t>
      </w:r>
    </w:p>
    <w:p w14:paraId="1AEB5ED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pacing w:val="10"/>
          <w:sz w:val="24"/>
        </w:rPr>
        <w:t>层数及单层胞数：用层数</w:t>
      </w:r>
      <w:r>
        <w:rPr>
          <w:spacing w:val="10"/>
          <w:sz w:val="24"/>
        </w:rPr>
        <w:t>*</w:t>
      </w:r>
      <w:r>
        <w:rPr>
          <w:spacing w:val="10"/>
          <w:sz w:val="24"/>
        </w:rPr>
        <w:t>单层胞数来表示，如</w:t>
      </w:r>
      <w:r>
        <w:rPr>
          <w:spacing w:val="10"/>
          <w:sz w:val="24"/>
        </w:rPr>
        <w:t>2*8</w:t>
      </w:r>
      <w:r>
        <w:rPr>
          <w:spacing w:val="10"/>
          <w:sz w:val="24"/>
        </w:rPr>
        <w:t>。</w:t>
      </w:r>
    </w:p>
    <w:p w14:paraId="52A15F7A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pacing w:val="10"/>
          <w:sz w:val="24"/>
        </w:rPr>
        <w:t>单胞针数：指一个</w:t>
      </w:r>
      <w:r>
        <w:rPr>
          <w:spacing w:val="10"/>
          <w:sz w:val="24"/>
        </w:rPr>
        <w:t>RJ11</w:t>
      </w:r>
      <w:r>
        <w:rPr>
          <w:spacing w:val="10"/>
          <w:sz w:val="24"/>
        </w:rPr>
        <w:t>座中每个口的总针数。</w:t>
      </w:r>
    </w:p>
    <w:p w14:paraId="13D8BD37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left="993" w:firstLineChars="0" w:hanging="426"/>
        <w:rPr>
          <w:sz w:val="24"/>
        </w:rPr>
      </w:pPr>
      <w:r>
        <w:rPr>
          <w:spacing w:val="10"/>
          <w:sz w:val="24"/>
        </w:rPr>
        <w:t>尺寸：</w:t>
      </w:r>
      <w:r>
        <w:rPr>
          <w:spacing w:val="10"/>
          <w:kern w:val="0"/>
          <w:sz w:val="24"/>
        </w:rPr>
        <w:t>如下</w:t>
      </w:r>
      <w:r>
        <w:rPr>
          <w:spacing w:val="10"/>
          <w:sz w:val="24"/>
        </w:rPr>
        <w:t>图所表示的</w:t>
      </w:r>
      <w:r>
        <w:rPr>
          <w:spacing w:val="10"/>
          <w:sz w:val="24"/>
        </w:rPr>
        <w:t>c</w:t>
      </w:r>
      <w:r>
        <w:rPr>
          <w:spacing w:val="10"/>
          <w:sz w:val="24"/>
        </w:rPr>
        <w:t>，</w:t>
      </w:r>
      <w:r>
        <w:rPr>
          <w:spacing w:val="10"/>
          <w:sz w:val="24"/>
        </w:rPr>
        <w:t>b</w:t>
      </w:r>
      <w:r>
        <w:rPr>
          <w:spacing w:val="10"/>
          <w:sz w:val="24"/>
        </w:rPr>
        <w:t>，</w:t>
      </w:r>
      <w:r>
        <w:rPr>
          <w:spacing w:val="10"/>
          <w:sz w:val="24"/>
        </w:rPr>
        <w:t>a</w:t>
      </w:r>
      <w:r>
        <w:rPr>
          <w:spacing w:val="10"/>
          <w:sz w:val="24"/>
        </w:rPr>
        <w:t>三个尺寸，单位以</w:t>
      </w:r>
      <w:r>
        <w:rPr>
          <w:spacing w:val="10"/>
          <w:sz w:val="24"/>
        </w:rPr>
        <w:t>“mm”</w:t>
      </w:r>
      <w:r>
        <w:rPr>
          <w:spacing w:val="10"/>
          <w:sz w:val="24"/>
        </w:rPr>
        <w:t>为基准，且不写。在字段中是：宽</w:t>
      </w:r>
      <w:r>
        <w:rPr>
          <w:spacing w:val="10"/>
          <w:sz w:val="24"/>
        </w:rPr>
        <w:t>*</w:t>
      </w:r>
      <w:r>
        <w:rPr>
          <w:spacing w:val="10"/>
          <w:sz w:val="24"/>
        </w:rPr>
        <w:t>长</w:t>
      </w:r>
      <w:r>
        <w:rPr>
          <w:spacing w:val="10"/>
          <w:sz w:val="24"/>
        </w:rPr>
        <w:t>*</w:t>
      </w:r>
      <w:r>
        <w:rPr>
          <w:spacing w:val="10"/>
          <w:sz w:val="24"/>
        </w:rPr>
        <w:t>高，举例单胞的如下：</w:t>
      </w:r>
      <w:r>
        <w:rPr>
          <w:spacing w:val="10"/>
          <w:sz w:val="24"/>
        </w:rPr>
        <w:t>a*b*c</w:t>
      </w:r>
      <w:r>
        <w:rPr>
          <w:spacing w:val="10"/>
          <w:sz w:val="24"/>
        </w:rPr>
        <w:t>。精确到小数点后</w:t>
      </w:r>
      <w:r>
        <w:rPr>
          <w:sz w:val="24"/>
        </w:rPr>
        <w:t>两位。</w:t>
      </w:r>
    </w:p>
    <w:p w14:paraId="7CDF9E0D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left="993" w:firstLineChars="0" w:hanging="426"/>
        <w:rPr>
          <w:spacing w:val="10"/>
          <w:sz w:val="24"/>
        </w:rPr>
      </w:pPr>
      <w:r>
        <w:rPr>
          <w:spacing w:val="10"/>
          <w:sz w:val="24"/>
        </w:rPr>
        <w:t>屏蔽状况：表示</w:t>
      </w:r>
      <w:r>
        <w:rPr>
          <w:spacing w:val="10"/>
          <w:sz w:val="24"/>
        </w:rPr>
        <w:t>RJ11</w:t>
      </w:r>
      <w:r>
        <w:rPr>
          <w:spacing w:val="10"/>
          <w:sz w:val="24"/>
        </w:rPr>
        <w:t>座是否有屏蔽罩。用</w:t>
      </w:r>
      <w:r>
        <w:rPr>
          <w:spacing w:val="10"/>
          <w:sz w:val="24"/>
        </w:rPr>
        <w:t>“</w:t>
      </w:r>
      <w:proofErr w:type="spellStart"/>
      <w:r>
        <w:rPr>
          <w:spacing w:val="10"/>
          <w:sz w:val="24"/>
        </w:rPr>
        <w:t>Sh</w:t>
      </w:r>
      <w:proofErr w:type="spellEnd"/>
      <w:r>
        <w:rPr>
          <w:spacing w:val="10"/>
          <w:sz w:val="24"/>
        </w:rPr>
        <w:t>(Shielded)</w:t>
      </w:r>
      <w:r>
        <w:rPr>
          <w:spacing w:val="10"/>
          <w:sz w:val="24"/>
        </w:rPr>
        <w:t>、</w:t>
      </w:r>
      <w:proofErr w:type="spellStart"/>
      <w:r>
        <w:rPr>
          <w:spacing w:val="10"/>
          <w:sz w:val="24"/>
        </w:rPr>
        <w:t>UnSh</w:t>
      </w:r>
      <w:proofErr w:type="spellEnd"/>
      <w:r>
        <w:rPr>
          <w:spacing w:val="10"/>
          <w:sz w:val="24"/>
        </w:rPr>
        <w:t>(</w:t>
      </w:r>
      <w:proofErr w:type="spellStart"/>
      <w:r>
        <w:rPr>
          <w:spacing w:val="10"/>
          <w:sz w:val="24"/>
        </w:rPr>
        <w:t>UnShielded</w:t>
      </w:r>
      <w:proofErr w:type="spellEnd"/>
      <w:r>
        <w:rPr>
          <w:spacing w:val="10"/>
          <w:sz w:val="24"/>
        </w:rPr>
        <w:t>)</w:t>
      </w:r>
      <w:r>
        <w:rPr>
          <w:spacing w:val="10"/>
          <w:sz w:val="24"/>
        </w:rPr>
        <w:t>、</w:t>
      </w:r>
      <w:proofErr w:type="spellStart"/>
      <w:r>
        <w:rPr>
          <w:spacing w:val="10"/>
          <w:sz w:val="24"/>
        </w:rPr>
        <w:t>HSh</w:t>
      </w:r>
      <w:proofErr w:type="spellEnd"/>
      <w:r>
        <w:rPr>
          <w:spacing w:val="10"/>
          <w:sz w:val="24"/>
        </w:rPr>
        <w:t>(</w:t>
      </w:r>
      <w:proofErr w:type="spellStart"/>
      <w:r>
        <w:rPr>
          <w:spacing w:val="10"/>
          <w:sz w:val="24"/>
        </w:rPr>
        <w:t>HalfShielded</w:t>
      </w:r>
      <w:proofErr w:type="spellEnd"/>
      <w:r>
        <w:rPr>
          <w:spacing w:val="10"/>
          <w:sz w:val="24"/>
        </w:rPr>
        <w:t>)”</w:t>
      </w:r>
      <w:r>
        <w:rPr>
          <w:spacing w:val="10"/>
          <w:sz w:val="24"/>
        </w:rPr>
        <w:t>来表示。</w:t>
      </w:r>
    </w:p>
    <w:p w14:paraId="29BF45F8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snapToGrid w:val="0"/>
          <w:spacing w:val="10"/>
          <w:sz w:val="24"/>
        </w:rPr>
        <w:t>封装类型：表示</w:t>
      </w:r>
      <w:r>
        <w:rPr>
          <w:snapToGrid w:val="0"/>
          <w:spacing w:val="10"/>
          <w:sz w:val="24"/>
        </w:rPr>
        <w:t>RJ11</w:t>
      </w:r>
      <w:r>
        <w:rPr>
          <w:snapToGrid w:val="0"/>
          <w:spacing w:val="10"/>
          <w:sz w:val="24"/>
        </w:rPr>
        <w:t>座的生产工艺状态。用</w:t>
      </w:r>
      <w:r>
        <w:rPr>
          <w:snapToGrid w:val="0"/>
          <w:spacing w:val="10"/>
          <w:sz w:val="24"/>
        </w:rPr>
        <w:t>“DIP</w:t>
      </w:r>
      <w:r>
        <w:rPr>
          <w:snapToGrid w:val="0"/>
          <w:spacing w:val="10"/>
          <w:sz w:val="24"/>
        </w:rPr>
        <w:t>、</w:t>
      </w:r>
      <w:r>
        <w:rPr>
          <w:snapToGrid w:val="0"/>
          <w:spacing w:val="10"/>
          <w:sz w:val="24"/>
        </w:rPr>
        <w:t>SMD”</w:t>
      </w:r>
      <w:r>
        <w:rPr>
          <w:snapToGrid w:val="0"/>
          <w:spacing w:val="10"/>
          <w:sz w:val="24"/>
        </w:rPr>
        <w:t>来表示。</w:t>
      </w:r>
    </w:p>
    <w:p w14:paraId="29EC0EA4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spacing w:val="10"/>
          <w:sz w:val="24"/>
        </w:rPr>
      </w:pPr>
      <w:r>
        <w:rPr>
          <w:rFonts w:hint="eastAsia"/>
          <w:bCs/>
          <w:spacing w:val="10"/>
          <w:sz w:val="24"/>
        </w:rPr>
        <w:t>颜色：</w:t>
      </w:r>
      <w:r>
        <w:rPr>
          <w:spacing w:val="10"/>
          <w:kern w:val="0"/>
          <w:sz w:val="24"/>
        </w:rPr>
        <w:t>塑胶</w:t>
      </w:r>
      <w:r>
        <w:rPr>
          <w:bCs/>
          <w:spacing w:val="10"/>
          <w:sz w:val="24"/>
        </w:rPr>
        <w:t>部件的颜色，如</w:t>
      </w:r>
      <w:r>
        <w:rPr>
          <w:rFonts w:hint="eastAsia"/>
          <w:bCs/>
          <w:spacing w:val="10"/>
          <w:sz w:val="24"/>
        </w:rPr>
        <w:t>“</w:t>
      </w:r>
      <w:r>
        <w:rPr>
          <w:bCs/>
          <w:spacing w:val="10"/>
          <w:sz w:val="24"/>
        </w:rPr>
        <w:t>黄色、冷灰色、浅蓝色、深蓝色</w:t>
      </w:r>
      <w:r>
        <w:rPr>
          <w:rFonts w:hint="eastAsia"/>
          <w:bCs/>
          <w:spacing w:val="10"/>
          <w:sz w:val="24"/>
        </w:rPr>
        <w:t>”。</w:t>
      </w:r>
    </w:p>
    <w:p w14:paraId="5FFA715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bCs/>
          <w:spacing w:val="10"/>
          <w:kern w:val="0"/>
          <w:sz w:val="24"/>
        </w:rPr>
      </w:pPr>
      <w:r>
        <w:rPr>
          <w:rFonts w:hint="eastAsia"/>
          <w:bCs/>
          <w:spacing w:val="10"/>
          <w:kern w:val="0"/>
          <w:sz w:val="24"/>
        </w:rPr>
        <w:t>防火</w:t>
      </w:r>
      <w:r>
        <w:rPr>
          <w:rFonts w:hint="eastAsia"/>
          <w:spacing w:val="10"/>
          <w:sz w:val="24"/>
        </w:rPr>
        <w:t>等级</w:t>
      </w:r>
      <w:r>
        <w:rPr>
          <w:rFonts w:hint="eastAsia"/>
          <w:bCs/>
          <w:spacing w:val="10"/>
          <w:kern w:val="0"/>
          <w:sz w:val="24"/>
        </w:rPr>
        <w:t>：表示</w:t>
      </w:r>
      <w:r>
        <w:rPr>
          <w:bCs/>
          <w:spacing w:val="10"/>
          <w:kern w:val="0"/>
          <w:sz w:val="24"/>
        </w:rPr>
        <w:t>RJ11</w:t>
      </w:r>
      <w:r>
        <w:rPr>
          <w:rFonts w:hint="eastAsia"/>
          <w:bCs/>
          <w:spacing w:val="10"/>
          <w:kern w:val="0"/>
          <w:sz w:val="24"/>
        </w:rPr>
        <w:t>座塑胶材料的防火级别。用</w:t>
      </w:r>
      <w:r>
        <w:rPr>
          <w:bCs/>
          <w:spacing w:val="10"/>
          <w:kern w:val="0"/>
          <w:sz w:val="24"/>
        </w:rPr>
        <w:t>“V-0</w:t>
      </w:r>
      <w:r>
        <w:rPr>
          <w:rFonts w:hint="eastAsia"/>
          <w:bCs/>
          <w:spacing w:val="10"/>
          <w:kern w:val="0"/>
          <w:sz w:val="24"/>
        </w:rPr>
        <w:t>、</w:t>
      </w:r>
      <w:r>
        <w:rPr>
          <w:bCs/>
          <w:spacing w:val="10"/>
          <w:kern w:val="0"/>
          <w:sz w:val="24"/>
        </w:rPr>
        <w:t>V-1</w:t>
      </w:r>
      <w:r>
        <w:rPr>
          <w:rFonts w:hint="eastAsia"/>
          <w:bCs/>
          <w:spacing w:val="10"/>
          <w:kern w:val="0"/>
          <w:sz w:val="24"/>
        </w:rPr>
        <w:t>、</w:t>
      </w:r>
      <w:r>
        <w:rPr>
          <w:bCs/>
          <w:spacing w:val="10"/>
          <w:kern w:val="0"/>
          <w:sz w:val="24"/>
        </w:rPr>
        <w:t>HB”</w:t>
      </w:r>
      <w:r>
        <w:rPr>
          <w:rFonts w:hint="eastAsia"/>
          <w:bCs/>
          <w:spacing w:val="10"/>
          <w:kern w:val="0"/>
          <w:sz w:val="24"/>
        </w:rPr>
        <w:t>等来表示。</w:t>
      </w:r>
    </w:p>
    <w:p w14:paraId="25DBB0B6" w14:textId="77777777" w:rsidR="003543AF" w:rsidRDefault="008D0C55">
      <w:pPr>
        <w:ind w:firstLineChars="200" w:firstLine="520"/>
        <w:rPr>
          <w:rFonts w:ascii="宋体" w:hAnsi="宋体"/>
          <w:b/>
          <w:szCs w:val="21"/>
        </w:rPr>
      </w:pPr>
      <w:r>
        <w:rPr>
          <w:rFonts w:hint="eastAsia"/>
          <w:bCs/>
          <w:spacing w:val="10"/>
          <w:kern w:val="0"/>
          <w:sz w:val="24"/>
        </w:rPr>
        <w:t>必要</w:t>
      </w:r>
      <w:r>
        <w:rPr>
          <w:rFonts w:hint="eastAsia"/>
          <w:spacing w:val="10"/>
          <w:sz w:val="24"/>
        </w:rPr>
        <w:t>说明</w:t>
      </w:r>
      <w:r>
        <w:rPr>
          <w:rFonts w:hint="eastAsia"/>
          <w:bCs/>
          <w:spacing w:val="10"/>
          <w:kern w:val="0"/>
          <w:sz w:val="24"/>
        </w:rPr>
        <w:t>：其他需要说明的信息。有无</w:t>
      </w:r>
      <w:r>
        <w:rPr>
          <w:bCs/>
          <w:spacing w:val="10"/>
          <w:kern w:val="0"/>
          <w:sz w:val="24"/>
        </w:rPr>
        <w:t>logo</w:t>
      </w:r>
      <w:r>
        <w:rPr>
          <w:rFonts w:hint="eastAsia"/>
          <w:bCs/>
          <w:spacing w:val="10"/>
          <w:kern w:val="0"/>
          <w:sz w:val="24"/>
        </w:rPr>
        <w:t>、是否带灯、特殊结构、集成信号变压器等，必须提及塑胶材料是否有</w:t>
      </w:r>
      <w:r>
        <w:rPr>
          <w:bCs/>
          <w:spacing w:val="10"/>
          <w:kern w:val="0"/>
          <w:sz w:val="24"/>
        </w:rPr>
        <w:t>UL</w:t>
      </w:r>
      <w:r>
        <w:rPr>
          <w:rFonts w:hint="eastAsia"/>
          <w:bCs/>
          <w:spacing w:val="10"/>
          <w:kern w:val="0"/>
          <w:sz w:val="24"/>
        </w:rPr>
        <w:t>认证黄卡或其他认证</w:t>
      </w:r>
    </w:p>
    <w:p w14:paraId="78170B3C" w14:textId="77777777" w:rsidR="003543AF" w:rsidRDefault="003543AF">
      <w:pPr>
        <w:ind w:firstLineChars="200" w:firstLine="422"/>
        <w:rPr>
          <w:rFonts w:ascii="宋体" w:hAnsi="宋体"/>
          <w:b/>
          <w:szCs w:val="21"/>
        </w:rPr>
      </w:pPr>
    </w:p>
    <w:p w14:paraId="2716E3D3" w14:textId="77777777" w:rsidR="003543AF" w:rsidRDefault="008D0C55">
      <w:pPr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39</w:t>
      </w:r>
      <w:r>
        <w:rPr>
          <w:rFonts w:hint="eastAsia"/>
          <w:b/>
          <w:color w:val="000000"/>
          <w:spacing w:val="10"/>
          <w:sz w:val="24"/>
        </w:rPr>
        <w:t>20</w:t>
      </w:r>
      <w:r>
        <w:rPr>
          <w:b/>
          <w:color w:val="000000"/>
          <w:spacing w:val="10"/>
          <w:sz w:val="24"/>
        </w:rPr>
        <w:t>：一般用途的板对板连接器</w:t>
      </w:r>
      <w:r>
        <w:rPr>
          <w:b/>
          <w:color w:val="000000"/>
          <w:spacing w:val="10"/>
          <w:sz w:val="24"/>
        </w:rPr>
        <w:t>(</w:t>
      </w:r>
      <w:r>
        <w:rPr>
          <w:b/>
          <w:color w:val="000000"/>
          <w:spacing w:val="10"/>
          <w:sz w:val="24"/>
        </w:rPr>
        <w:t>指无相应标准或协议的板对板连接器</w:t>
      </w:r>
      <w:r>
        <w:rPr>
          <w:b/>
          <w:color w:val="000000"/>
          <w:spacing w:val="10"/>
          <w:sz w:val="24"/>
        </w:rPr>
        <w:t>)</w:t>
      </w:r>
    </w:p>
    <w:p w14:paraId="342EE634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896" w:author="WPS_1622815912" w:date="2022-06-14T10:0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类型</w:t>
      </w:r>
      <w:r>
        <w:rPr>
          <w:b/>
          <w:bCs/>
          <w:snapToGrid w:val="0"/>
          <w:color w:val="000000"/>
          <w:spacing w:val="10"/>
          <w:sz w:val="24"/>
        </w:rPr>
        <w:t>|pin</w:t>
      </w:r>
      <w:r>
        <w:rPr>
          <w:b/>
          <w:bCs/>
          <w:snapToGrid w:val="0"/>
          <w:color w:val="000000"/>
          <w:spacing w:val="10"/>
          <w:sz w:val="24"/>
        </w:rPr>
        <w:t>数</w:t>
      </w:r>
      <w:r>
        <w:rPr>
          <w:b/>
          <w:bCs/>
          <w:snapToGrid w:val="0"/>
          <w:color w:val="000000"/>
          <w:spacing w:val="10"/>
          <w:sz w:val="24"/>
        </w:rPr>
        <w:t>|pin</w:t>
      </w:r>
      <w:r>
        <w:rPr>
          <w:b/>
          <w:bCs/>
          <w:snapToGrid w:val="0"/>
          <w:color w:val="000000"/>
          <w:spacing w:val="10"/>
          <w:sz w:val="24"/>
        </w:rPr>
        <w:t>距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外围尺寸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0642167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897" w:author="WPS_1622815912" w:date="2022-06-14T10:21:00Z"/>
          <w:color w:val="000000"/>
          <w:spacing w:val="10"/>
          <w:sz w:val="24"/>
          <w:u w:color="FFFFFF" w:themeColor="background1"/>
        </w:rPr>
      </w:pPr>
      <w:ins w:id="898" w:author="WPS_1622815912" w:date="2022-06-14T10:2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065525D" w14:textId="77777777" w:rsidR="003543AF" w:rsidRDefault="008D0C55">
      <w:pPr>
        <w:pStyle w:val="afd"/>
        <w:widowControl/>
        <w:numPr>
          <w:ilvl w:val="1"/>
          <w:numId w:val="4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名称：板对板连接器。</w:t>
      </w:r>
    </w:p>
    <w:p w14:paraId="3A157FEB" w14:textId="77777777" w:rsidR="003543AF" w:rsidRDefault="008D0C55">
      <w:pPr>
        <w:pStyle w:val="afd"/>
        <w:widowControl/>
        <w:numPr>
          <w:ilvl w:val="1"/>
          <w:numId w:val="45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类型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板对板连接器分公头</w:t>
      </w:r>
      <w:r>
        <w:rPr>
          <w:color w:val="000000"/>
          <w:spacing w:val="10"/>
          <w:sz w:val="24"/>
        </w:rPr>
        <w:t>(header)</w:t>
      </w:r>
      <w:proofErr w:type="gramStart"/>
      <w:r>
        <w:rPr>
          <w:color w:val="000000"/>
          <w:spacing w:val="10"/>
          <w:sz w:val="24"/>
        </w:rPr>
        <w:t>和母头</w:t>
      </w:r>
      <w:proofErr w:type="gramEnd"/>
      <w:r>
        <w:rPr>
          <w:color w:val="000000"/>
          <w:spacing w:val="10"/>
          <w:sz w:val="24"/>
        </w:rPr>
        <w:t>(socket)</w:t>
      </w:r>
      <w:r>
        <w:rPr>
          <w:color w:val="000000"/>
          <w:spacing w:val="10"/>
          <w:sz w:val="24"/>
        </w:rPr>
        <w:t>，又有单排插针和双排插针两种，因此共有四种类型：单排公头</w:t>
      </w:r>
      <w:r>
        <w:rPr>
          <w:color w:val="000000"/>
          <w:spacing w:val="10"/>
          <w:sz w:val="24"/>
        </w:rPr>
        <w:t>(single header)</w:t>
      </w:r>
      <w:r>
        <w:rPr>
          <w:color w:val="000000"/>
          <w:spacing w:val="10"/>
          <w:sz w:val="24"/>
        </w:rPr>
        <w:t>、</w:t>
      </w:r>
      <w:proofErr w:type="gramStart"/>
      <w:r>
        <w:rPr>
          <w:color w:val="000000"/>
          <w:spacing w:val="10"/>
          <w:sz w:val="24"/>
        </w:rPr>
        <w:t>单排母头</w:t>
      </w:r>
      <w:proofErr w:type="gramEnd"/>
      <w:r>
        <w:rPr>
          <w:color w:val="000000"/>
          <w:spacing w:val="10"/>
          <w:sz w:val="24"/>
        </w:rPr>
        <w:t>(single socket)</w:t>
      </w:r>
      <w:r>
        <w:rPr>
          <w:color w:val="000000"/>
          <w:spacing w:val="10"/>
          <w:sz w:val="24"/>
        </w:rPr>
        <w:t>、双排公头</w:t>
      </w:r>
      <w:r>
        <w:rPr>
          <w:color w:val="000000"/>
          <w:spacing w:val="10"/>
          <w:sz w:val="24"/>
        </w:rPr>
        <w:t>(double header)</w:t>
      </w:r>
      <w:r>
        <w:rPr>
          <w:color w:val="000000"/>
          <w:spacing w:val="10"/>
          <w:sz w:val="24"/>
        </w:rPr>
        <w:t>、</w:t>
      </w:r>
      <w:proofErr w:type="gramStart"/>
      <w:r>
        <w:rPr>
          <w:color w:val="000000"/>
          <w:spacing w:val="10"/>
          <w:sz w:val="24"/>
        </w:rPr>
        <w:t>双排母头</w:t>
      </w:r>
      <w:proofErr w:type="gramEnd"/>
      <w:r>
        <w:rPr>
          <w:color w:val="000000"/>
          <w:spacing w:val="10"/>
          <w:sz w:val="24"/>
        </w:rPr>
        <w:t>(double socket)</w:t>
      </w:r>
      <w:r>
        <w:rPr>
          <w:color w:val="000000"/>
          <w:spacing w:val="10"/>
          <w:sz w:val="24"/>
        </w:rPr>
        <w:t>，分别简写为：</w:t>
      </w:r>
      <w:r>
        <w:rPr>
          <w:color w:val="000000"/>
          <w:spacing w:val="10"/>
          <w:sz w:val="24"/>
        </w:rPr>
        <w:t>SH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SS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DH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DS</w:t>
      </w:r>
      <w:r>
        <w:rPr>
          <w:color w:val="000000"/>
          <w:spacing w:val="10"/>
          <w:sz w:val="24"/>
        </w:rPr>
        <w:t>。</w:t>
      </w:r>
    </w:p>
    <w:p w14:paraId="65D934CF" w14:textId="77777777" w:rsidR="003543AF" w:rsidRDefault="008D0C55">
      <w:pPr>
        <w:pStyle w:val="afd"/>
        <w:widowControl/>
        <w:numPr>
          <w:ilvl w:val="1"/>
          <w:numId w:val="4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pin</w:t>
      </w:r>
      <w:r>
        <w:rPr>
          <w:color w:val="000000"/>
          <w:spacing w:val="10"/>
          <w:sz w:val="24"/>
        </w:rPr>
        <w:t>数：指板对板连接器</w:t>
      </w:r>
      <w:r>
        <w:rPr>
          <w:color w:val="000000"/>
          <w:spacing w:val="10"/>
          <w:sz w:val="24"/>
        </w:rPr>
        <w:t>pin</w:t>
      </w:r>
      <w:r>
        <w:rPr>
          <w:color w:val="000000"/>
          <w:spacing w:val="10"/>
          <w:sz w:val="24"/>
        </w:rPr>
        <w:t>脚的数目，如：</w:t>
      </w:r>
      <w:r>
        <w:rPr>
          <w:color w:val="000000"/>
          <w:spacing w:val="10"/>
          <w:sz w:val="24"/>
        </w:rPr>
        <w:t>24pin</w:t>
      </w:r>
    </w:p>
    <w:p w14:paraId="58CBCC41" w14:textId="77777777" w:rsidR="003543AF" w:rsidRDefault="008D0C55">
      <w:pPr>
        <w:pStyle w:val="afd"/>
        <w:widowControl/>
        <w:numPr>
          <w:ilvl w:val="1"/>
          <w:numId w:val="4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pin</w:t>
      </w:r>
      <w:r>
        <w:rPr>
          <w:color w:val="000000"/>
          <w:spacing w:val="10"/>
          <w:sz w:val="24"/>
        </w:rPr>
        <w:t>距：指板对板连接器</w:t>
      </w:r>
      <w:r>
        <w:rPr>
          <w:color w:val="000000"/>
          <w:spacing w:val="10"/>
          <w:sz w:val="24"/>
        </w:rPr>
        <w:t>pin</w:t>
      </w:r>
      <w:r>
        <w:rPr>
          <w:color w:val="000000"/>
          <w:spacing w:val="10"/>
          <w:sz w:val="24"/>
        </w:rPr>
        <w:t>脚之间的距离，单位为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，如：</w:t>
      </w:r>
      <w:r>
        <w:rPr>
          <w:color w:val="000000"/>
          <w:spacing w:val="10"/>
          <w:sz w:val="24"/>
        </w:rPr>
        <w:t>0.4</w:t>
      </w:r>
    </w:p>
    <w:p w14:paraId="1D67B866" w14:textId="77777777" w:rsidR="003543AF" w:rsidRDefault="008D0C55">
      <w:pPr>
        <w:pStyle w:val="afd"/>
        <w:widowControl/>
        <w:numPr>
          <w:ilvl w:val="1"/>
          <w:numId w:val="4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外围尺寸：指板对板连接器的长、宽、高尺寸，单位为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，如：</w:t>
      </w:r>
      <w:r>
        <w:rPr>
          <w:color w:val="000000"/>
          <w:spacing w:val="10"/>
          <w:sz w:val="24"/>
        </w:rPr>
        <w:t>7.02*4.4*0.9</w:t>
      </w:r>
      <w:r>
        <w:rPr>
          <w:color w:val="000000"/>
          <w:spacing w:val="10"/>
          <w:sz w:val="24"/>
        </w:rPr>
        <w:t>。</w:t>
      </w:r>
    </w:p>
    <w:p w14:paraId="2F19F247" w14:textId="77777777" w:rsidR="003543AF" w:rsidRDefault="008D0C55">
      <w:pPr>
        <w:spacing w:line="400" w:lineRule="exact"/>
        <w:ind w:firstLineChars="200" w:firstLine="52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</w:t>
      </w:r>
      <w:ins w:id="899" w:author="WPS_1622815912" w:date="2022-06-14T10:01:00Z">
        <w:r>
          <w:rPr>
            <w:rFonts w:hint="eastAsia"/>
            <w:bCs/>
            <w:snapToGrid w:val="0"/>
            <w:color w:val="000000"/>
            <w:spacing w:val="10"/>
            <w:sz w:val="24"/>
          </w:rPr>
          <w:t>DIP|</w:t>
        </w:r>
      </w:ins>
      <w:r>
        <w:rPr>
          <w:bCs/>
          <w:snapToGrid w:val="0"/>
          <w:color w:val="000000"/>
          <w:spacing w:val="10"/>
          <w:sz w:val="24"/>
        </w:rPr>
        <w:t>板对板连接器</w:t>
      </w:r>
      <w:r>
        <w:rPr>
          <w:bCs/>
          <w:snapToGrid w:val="0"/>
          <w:color w:val="000000"/>
          <w:spacing w:val="10"/>
          <w:sz w:val="24"/>
        </w:rPr>
        <w:t>|DS|24pin|0.4|7.02*4.4*0.9</w:t>
      </w:r>
    </w:p>
    <w:p w14:paraId="117063BD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3950</w:t>
      </w:r>
      <w:r>
        <w:rPr>
          <w:b/>
          <w:bCs/>
          <w:color w:val="000000"/>
          <w:spacing w:val="10"/>
          <w:sz w:val="24"/>
        </w:rPr>
        <w:t>：</w:t>
      </w:r>
      <w:proofErr w:type="gramStart"/>
      <w:r>
        <w:rPr>
          <w:b/>
          <w:bCs/>
          <w:color w:val="000000"/>
          <w:spacing w:val="10"/>
          <w:sz w:val="24"/>
        </w:rPr>
        <w:t>排针</w:t>
      </w:r>
      <w:proofErr w:type="gramEnd"/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有许多相同</w:t>
      </w:r>
      <w:proofErr w:type="gramStart"/>
      <w:r>
        <w:rPr>
          <w:color w:val="000000"/>
          <w:spacing w:val="10"/>
          <w:sz w:val="24"/>
        </w:rPr>
        <w:t>针按照</w:t>
      </w:r>
      <w:proofErr w:type="gramEnd"/>
      <w:r>
        <w:rPr>
          <w:color w:val="000000"/>
          <w:spacing w:val="10"/>
          <w:sz w:val="24"/>
        </w:rPr>
        <w:t>一定的规则排列在一起的接插器件</w:t>
      </w:r>
      <w:r>
        <w:rPr>
          <w:color w:val="000000"/>
          <w:spacing w:val="10"/>
          <w:sz w:val="24"/>
        </w:rPr>
        <w:t>)</w:t>
      </w:r>
    </w:p>
    <w:p w14:paraId="1FAF0A40" w14:textId="77777777" w:rsidR="003543AF" w:rsidRDefault="008D0C55">
      <w:pPr>
        <w:spacing w:line="400" w:lineRule="exact"/>
        <w:ind w:firstLineChars="196" w:firstLine="511"/>
        <w:rPr>
          <w:b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00" w:author="WPS_1622815912" w:date="2022-06-14T10:0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sz w:val="24"/>
        </w:rPr>
        <w:t>名称</w:t>
      </w:r>
      <w:r>
        <w:rPr>
          <w:b/>
          <w:color w:val="000000"/>
          <w:spacing w:val="10"/>
          <w:sz w:val="24"/>
        </w:rPr>
        <w:t>|</w:t>
      </w:r>
      <w:proofErr w:type="gramStart"/>
      <w:r>
        <w:rPr>
          <w:b/>
          <w:color w:val="000000"/>
          <w:spacing w:val="10"/>
          <w:sz w:val="24"/>
        </w:rPr>
        <w:t>排数</w:t>
      </w:r>
      <w:proofErr w:type="gramEnd"/>
      <w:r>
        <w:rPr>
          <w:b/>
          <w:color w:val="000000"/>
          <w:spacing w:val="10"/>
          <w:sz w:val="24"/>
        </w:rPr>
        <w:t>*</w:t>
      </w:r>
      <w:r>
        <w:rPr>
          <w:b/>
          <w:color w:val="000000"/>
          <w:spacing w:val="10"/>
          <w:sz w:val="24"/>
        </w:rPr>
        <w:t>单排位数</w:t>
      </w:r>
      <w:r>
        <w:rPr>
          <w:b/>
          <w:color w:val="000000"/>
          <w:spacing w:val="10"/>
          <w:sz w:val="24"/>
        </w:rPr>
        <w:t>|</w:t>
      </w:r>
      <w:proofErr w:type="gramStart"/>
      <w:r>
        <w:rPr>
          <w:b/>
          <w:color w:val="000000"/>
          <w:spacing w:val="10"/>
          <w:sz w:val="24"/>
        </w:rPr>
        <w:t>排针间距</w:t>
      </w:r>
      <w:proofErr w:type="gramEnd"/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封装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颜色</w:t>
      </w:r>
      <w:r>
        <w:rPr>
          <w:b/>
          <w:color w:val="000000"/>
          <w:spacing w:val="10"/>
          <w:sz w:val="24"/>
        </w:rPr>
        <w:t>|[</w:t>
      </w:r>
      <w:r>
        <w:rPr>
          <w:b/>
          <w:color w:val="000000"/>
          <w:spacing w:val="10"/>
          <w:sz w:val="24"/>
        </w:rPr>
        <w:t>必要说明</w:t>
      </w:r>
      <w:r>
        <w:rPr>
          <w:b/>
          <w:color w:val="000000"/>
          <w:spacing w:val="10"/>
          <w:sz w:val="24"/>
        </w:rPr>
        <w:t>]</w:t>
      </w:r>
    </w:p>
    <w:p w14:paraId="192902C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01" w:author="WPS_1622815912" w:date="2022-06-14T10:21:00Z"/>
          <w:color w:val="000000"/>
          <w:spacing w:val="10"/>
          <w:sz w:val="24"/>
          <w:u w:color="FFFFFF" w:themeColor="background1"/>
        </w:rPr>
      </w:pPr>
      <w:ins w:id="902" w:author="WPS_1622815912" w:date="2022-06-14T10:2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55B8738" w14:textId="77777777" w:rsidR="003543AF" w:rsidRDefault="008D0C55">
      <w:pPr>
        <w:pStyle w:val="afd"/>
        <w:widowControl/>
        <w:numPr>
          <w:ilvl w:val="1"/>
          <w:numId w:val="4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snapToGrid w:val="0"/>
          <w:color w:val="000000"/>
          <w:spacing w:val="10"/>
          <w:sz w:val="24"/>
        </w:rPr>
        <w:t>排针。</w:t>
      </w:r>
    </w:p>
    <w:p w14:paraId="335F58C5" w14:textId="77777777" w:rsidR="003543AF" w:rsidRDefault="008D0C55">
      <w:pPr>
        <w:pStyle w:val="afd"/>
        <w:widowControl/>
        <w:numPr>
          <w:ilvl w:val="1"/>
          <w:numId w:val="4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proofErr w:type="gramStart"/>
      <w:r>
        <w:rPr>
          <w:color w:val="000000"/>
          <w:spacing w:val="10"/>
          <w:sz w:val="24"/>
        </w:rPr>
        <w:lastRenderedPageBreak/>
        <w:t>排数</w:t>
      </w:r>
      <w:proofErr w:type="gramEnd"/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单排针数：表示</w:t>
      </w:r>
      <w:proofErr w:type="gramStart"/>
      <w:r>
        <w:rPr>
          <w:color w:val="000000"/>
          <w:spacing w:val="10"/>
          <w:sz w:val="24"/>
        </w:rPr>
        <w:t>排针总排数</w:t>
      </w:r>
      <w:proofErr w:type="gramEnd"/>
      <w:r>
        <w:rPr>
          <w:color w:val="000000"/>
          <w:spacing w:val="10"/>
          <w:sz w:val="24"/>
        </w:rPr>
        <w:t>和一排针的总针数。例如：</w:t>
      </w:r>
      <w:r>
        <w:rPr>
          <w:color w:val="000000"/>
          <w:spacing w:val="10"/>
          <w:sz w:val="24"/>
        </w:rPr>
        <w:t>2*8</w:t>
      </w:r>
      <w:r>
        <w:rPr>
          <w:color w:val="000000"/>
          <w:spacing w:val="10"/>
          <w:sz w:val="24"/>
        </w:rPr>
        <w:t>。</w:t>
      </w:r>
    </w:p>
    <w:p w14:paraId="6BDD46D8" w14:textId="77777777" w:rsidR="003543AF" w:rsidRDefault="008D0C55">
      <w:pPr>
        <w:pStyle w:val="afd"/>
        <w:widowControl/>
        <w:numPr>
          <w:ilvl w:val="1"/>
          <w:numId w:val="46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proofErr w:type="gramStart"/>
      <w:r>
        <w:rPr>
          <w:color w:val="000000"/>
          <w:spacing w:val="10"/>
          <w:sz w:val="24"/>
        </w:rPr>
        <w:t>排针间距</w:t>
      </w:r>
      <w:proofErr w:type="gramEnd"/>
      <w:r>
        <w:rPr>
          <w:color w:val="000000"/>
          <w:spacing w:val="10"/>
          <w:sz w:val="24"/>
        </w:rPr>
        <w:t>：表示两针之间的距离。单位是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。表示形式为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，但是数字精确到</w:t>
      </w:r>
      <w:r>
        <w:rPr>
          <w:color w:val="000000"/>
          <w:spacing w:val="10"/>
          <w:sz w:val="24"/>
        </w:rPr>
        <w:t>0.01</w:t>
      </w:r>
      <w:r>
        <w:rPr>
          <w:color w:val="000000"/>
          <w:spacing w:val="10"/>
          <w:sz w:val="24"/>
        </w:rPr>
        <w:t>位，例如：</w:t>
      </w:r>
      <w:r>
        <w:rPr>
          <w:color w:val="000000"/>
          <w:spacing w:val="10"/>
          <w:sz w:val="24"/>
        </w:rPr>
        <w:t>2.54mm</w:t>
      </w:r>
      <w:r>
        <w:rPr>
          <w:color w:val="000000"/>
          <w:spacing w:val="10"/>
          <w:sz w:val="24"/>
        </w:rPr>
        <w:t>。</w:t>
      </w:r>
    </w:p>
    <w:p w14:paraId="22F3BF09" w14:textId="77777777" w:rsidR="003543AF" w:rsidRDefault="008D0C55">
      <w:pPr>
        <w:pStyle w:val="afd"/>
        <w:widowControl/>
        <w:numPr>
          <w:ilvl w:val="1"/>
          <w:numId w:val="4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封装：</w:t>
      </w:r>
      <w:proofErr w:type="gramStart"/>
      <w:r>
        <w:rPr>
          <w:color w:val="000000"/>
          <w:spacing w:val="10"/>
          <w:sz w:val="24"/>
        </w:rPr>
        <w:t>表示</w:t>
      </w:r>
      <w:r>
        <w:rPr>
          <w:snapToGrid w:val="0"/>
          <w:color w:val="000000"/>
          <w:spacing w:val="10"/>
          <w:sz w:val="24"/>
        </w:rPr>
        <w:t>排针的</w:t>
      </w:r>
      <w:proofErr w:type="gramEnd"/>
      <w:r>
        <w:rPr>
          <w:snapToGrid w:val="0"/>
          <w:color w:val="000000"/>
          <w:spacing w:val="10"/>
          <w:sz w:val="24"/>
        </w:rPr>
        <w:t>生产工艺状态。用</w:t>
      </w:r>
      <w:r>
        <w:rPr>
          <w:snapToGrid w:val="0"/>
          <w:color w:val="000000"/>
          <w:spacing w:val="10"/>
          <w:sz w:val="24"/>
        </w:rPr>
        <w:t>“DIP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SMD”</w:t>
      </w:r>
      <w:r>
        <w:rPr>
          <w:snapToGrid w:val="0"/>
          <w:color w:val="000000"/>
          <w:spacing w:val="10"/>
          <w:sz w:val="24"/>
        </w:rPr>
        <w:t>来表示。</w:t>
      </w:r>
    </w:p>
    <w:p w14:paraId="7BF48BC4" w14:textId="77777777" w:rsidR="003543AF" w:rsidRDefault="008D0C55">
      <w:pPr>
        <w:pStyle w:val="afd"/>
        <w:widowControl/>
        <w:numPr>
          <w:ilvl w:val="1"/>
          <w:numId w:val="4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</w:t>
      </w:r>
      <w:proofErr w:type="gramStart"/>
      <w:r>
        <w:rPr>
          <w:color w:val="000000"/>
          <w:spacing w:val="10"/>
          <w:sz w:val="24"/>
        </w:rPr>
        <w:t>固定排针</w:t>
      </w:r>
      <w:proofErr w:type="gramEnd"/>
      <w:r>
        <w:rPr>
          <w:color w:val="000000"/>
          <w:spacing w:val="10"/>
          <w:sz w:val="24"/>
        </w:rPr>
        <w:t>的塑胶的颜色，用</w:t>
      </w:r>
      <w:r>
        <w:rPr>
          <w:color w:val="000000"/>
          <w:spacing w:val="10"/>
          <w:sz w:val="24"/>
        </w:rPr>
        <w:t>“Red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Black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Yellow”</w:t>
      </w:r>
      <w:r>
        <w:rPr>
          <w:color w:val="000000"/>
          <w:spacing w:val="10"/>
          <w:sz w:val="24"/>
        </w:rPr>
        <w:t>等来表示。</w:t>
      </w:r>
    </w:p>
    <w:p w14:paraId="6FA2D3B0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903" w:author="WPS_1622815912" w:date="2022-06-14T10:01:00Z">
        <w:r>
          <w:rPr>
            <w:rFonts w:hint="eastAsia"/>
            <w:color w:val="000000"/>
            <w:spacing w:val="10"/>
            <w:sz w:val="24"/>
          </w:rPr>
          <w:t>DIP|</w:t>
        </w:r>
      </w:ins>
      <w:proofErr w:type="gramStart"/>
      <w:r>
        <w:rPr>
          <w:color w:val="000000"/>
          <w:spacing w:val="10"/>
          <w:sz w:val="24"/>
        </w:rPr>
        <w:t>排针</w:t>
      </w:r>
      <w:proofErr w:type="gramEnd"/>
      <w:r>
        <w:rPr>
          <w:color w:val="000000"/>
          <w:spacing w:val="10"/>
          <w:sz w:val="24"/>
        </w:rPr>
        <w:t>|1*4|2.54|DIP|Black</w:t>
      </w:r>
    </w:p>
    <w:p w14:paraId="549FFFF2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3951</w:t>
      </w:r>
      <w:r>
        <w:rPr>
          <w:b/>
          <w:bCs/>
          <w:color w:val="000000"/>
          <w:spacing w:val="10"/>
          <w:sz w:val="24"/>
        </w:rPr>
        <w:t>：排插座</w:t>
      </w:r>
      <w:r>
        <w:rPr>
          <w:color w:val="000000"/>
          <w:spacing w:val="10"/>
          <w:sz w:val="24"/>
        </w:rPr>
        <w:t>(</w:t>
      </w:r>
      <w:proofErr w:type="gramStart"/>
      <w:r>
        <w:rPr>
          <w:color w:val="000000"/>
          <w:spacing w:val="10"/>
          <w:sz w:val="24"/>
        </w:rPr>
        <w:t>排针</w:t>
      </w:r>
      <w:proofErr w:type="gramEnd"/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加各种护槽形状的一种插座</w:t>
      </w:r>
      <w:r>
        <w:rPr>
          <w:color w:val="000000"/>
          <w:spacing w:val="10"/>
          <w:sz w:val="24"/>
        </w:rPr>
        <w:t>)</w:t>
      </w:r>
    </w:p>
    <w:p w14:paraId="192ACE3E" w14:textId="77777777" w:rsidR="003543AF" w:rsidRDefault="008D0C55">
      <w:pPr>
        <w:spacing w:line="400" w:lineRule="exact"/>
        <w:ind w:firstLineChars="196" w:firstLine="511"/>
        <w:rPr>
          <w:b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04" w:author="WPS_1622815912" w:date="2022-06-14T10:0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sz w:val="24"/>
        </w:rPr>
        <w:t>名称</w:t>
      </w:r>
      <w:r>
        <w:rPr>
          <w:b/>
          <w:color w:val="000000"/>
          <w:spacing w:val="10"/>
          <w:sz w:val="24"/>
        </w:rPr>
        <w:t>|</w:t>
      </w:r>
      <w:proofErr w:type="gramStart"/>
      <w:r>
        <w:rPr>
          <w:b/>
          <w:color w:val="000000"/>
          <w:spacing w:val="10"/>
          <w:sz w:val="24"/>
        </w:rPr>
        <w:t>排数</w:t>
      </w:r>
      <w:proofErr w:type="gramEnd"/>
      <w:r>
        <w:rPr>
          <w:b/>
          <w:color w:val="000000"/>
          <w:spacing w:val="10"/>
          <w:sz w:val="24"/>
        </w:rPr>
        <w:t>*</w:t>
      </w:r>
      <w:r>
        <w:rPr>
          <w:b/>
          <w:color w:val="000000"/>
          <w:spacing w:val="10"/>
          <w:sz w:val="24"/>
        </w:rPr>
        <w:t>单排针数</w:t>
      </w:r>
      <w:r>
        <w:rPr>
          <w:b/>
          <w:color w:val="000000"/>
          <w:spacing w:val="10"/>
          <w:sz w:val="24"/>
        </w:rPr>
        <w:t>|</w:t>
      </w:r>
      <w:proofErr w:type="gramStart"/>
      <w:r>
        <w:rPr>
          <w:b/>
          <w:color w:val="000000"/>
          <w:spacing w:val="10"/>
          <w:sz w:val="24"/>
        </w:rPr>
        <w:t>排针间距</w:t>
      </w:r>
      <w:proofErr w:type="gramEnd"/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护槽形状</w:t>
      </w:r>
      <w:r>
        <w:rPr>
          <w:b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颜色</w:t>
      </w:r>
      <w:r>
        <w:rPr>
          <w:b/>
          <w:color w:val="000000"/>
          <w:spacing w:val="10"/>
          <w:sz w:val="24"/>
        </w:rPr>
        <w:t>|[</w:t>
      </w:r>
      <w:r>
        <w:rPr>
          <w:b/>
          <w:color w:val="000000"/>
          <w:spacing w:val="10"/>
          <w:sz w:val="24"/>
        </w:rPr>
        <w:t>必要说明</w:t>
      </w:r>
      <w:r>
        <w:rPr>
          <w:b/>
          <w:color w:val="000000"/>
          <w:spacing w:val="10"/>
          <w:sz w:val="24"/>
        </w:rPr>
        <w:t>]</w:t>
      </w:r>
    </w:p>
    <w:p w14:paraId="1A36E68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05" w:author="WPS_1622815912" w:date="2022-06-14T10:21:00Z"/>
          <w:color w:val="000000"/>
          <w:spacing w:val="10"/>
          <w:sz w:val="24"/>
          <w:u w:color="FFFFFF" w:themeColor="background1"/>
        </w:rPr>
      </w:pPr>
      <w:ins w:id="906" w:author="WPS_1622815912" w:date="2022-06-14T10:21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4735D5BA" w14:textId="77777777" w:rsidR="003543AF" w:rsidRDefault="008D0C55">
      <w:pPr>
        <w:pStyle w:val="afd"/>
        <w:widowControl/>
        <w:numPr>
          <w:ilvl w:val="1"/>
          <w:numId w:val="4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名称：排插座。</w:t>
      </w:r>
    </w:p>
    <w:p w14:paraId="77552BDD" w14:textId="77777777" w:rsidR="003543AF" w:rsidRDefault="008D0C55">
      <w:pPr>
        <w:pStyle w:val="afd"/>
        <w:widowControl/>
        <w:numPr>
          <w:ilvl w:val="1"/>
          <w:numId w:val="4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proofErr w:type="gramStart"/>
      <w:r>
        <w:rPr>
          <w:color w:val="000000"/>
          <w:spacing w:val="10"/>
          <w:sz w:val="24"/>
        </w:rPr>
        <w:t>排数</w:t>
      </w:r>
      <w:proofErr w:type="gramEnd"/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单排针数：表示</w:t>
      </w:r>
      <w:proofErr w:type="gramStart"/>
      <w:r>
        <w:rPr>
          <w:color w:val="000000"/>
          <w:spacing w:val="10"/>
          <w:sz w:val="24"/>
        </w:rPr>
        <w:t>排针总排数</w:t>
      </w:r>
      <w:proofErr w:type="gramEnd"/>
      <w:r>
        <w:rPr>
          <w:color w:val="000000"/>
          <w:spacing w:val="10"/>
          <w:sz w:val="24"/>
        </w:rPr>
        <w:t>和一排针的总针数。例如：</w:t>
      </w:r>
      <w:r>
        <w:rPr>
          <w:color w:val="000000"/>
          <w:spacing w:val="10"/>
          <w:sz w:val="24"/>
        </w:rPr>
        <w:t>2*8</w:t>
      </w:r>
      <w:r>
        <w:rPr>
          <w:color w:val="000000"/>
          <w:spacing w:val="10"/>
          <w:sz w:val="24"/>
        </w:rPr>
        <w:t>。</w:t>
      </w:r>
    </w:p>
    <w:p w14:paraId="1980C1B0" w14:textId="77777777" w:rsidR="003543AF" w:rsidRDefault="008D0C55">
      <w:pPr>
        <w:pStyle w:val="afd"/>
        <w:widowControl/>
        <w:numPr>
          <w:ilvl w:val="1"/>
          <w:numId w:val="47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proofErr w:type="gramStart"/>
      <w:r>
        <w:rPr>
          <w:color w:val="000000"/>
          <w:spacing w:val="10"/>
          <w:sz w:val="24"/>
        </w:rPr>
        <w:t>排针间距</w:t>
      </w:r>
      <w:proofErr w:type="gramEnd"/>
      <w:r>
        <w:rPr>
          <w:color w:val="000000"/>
          <w:spacing w:val="10"/>
          <w:sz w:val="24"/>
        </w:rPr>
        <w:t>：表示两针之间的距离。单位是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。表示形式为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，但是数字精确到</w:t>
      </w:r>
      <w:r>
        <w:rPr>
          <w:color w:val="000000"/>
          <w:spacing w:val="10"/>
          <w:sz w:val="24"/>
        </w:rPr>
        <w:t>0.01</w:t>
      </w:r>
      <w:r>
        <w:rPr>
          <w:color w:val="000000"/>
          <w:spacing w:val="10"/>
          <w:sz w:val="24"/>
        </w:rPr>
        <w:t>位，例如：</w:t>
      </w:r>
      <w:r>
        <w:rPr>
          <w:color w:val="000000"/>
          <w:spacing w:val="10"/>
          <w:sz w:val="24"/>
        </w:rPr>
        <w:t>2.54mm</w:t>
      </w:r>
      <w:r>
        <w:rPr>
          <w:color w:val="000000"/>
          <w:spacing w:val="10"/>
          <w:sz w:val="24"/>
        </w:rPr>
        <w:t>。</w:t>
      </w:r>
    </w:p>
    <w:p w14:paraId="7B932EE9" w14:textId="77777777" w:rsidR="003543AF" w:rsidRDefault="008D0C55">
      <w:pPr>
        <w:pStyle w:val="afd"/>
        <w:widowControl/>
        <w:numPr>
          <w:ilvl w:val="1"/>
          <w:numId w:val="47"/>
        </w:numPr>
        <w:tabs>
          <w:tab w:val="left" w:pos="993"/>
        </w:tabs>
        <w:spacing w:line="400" w:lineRule="exact"/>
        <w:ind w:firstLineChars="0" w:hanging="1263"/>
        <w:rPr>
          <w:b/>
          <w:bCs/>
          <w:color w:val="000000"/>
          <w:spacing w:val="10"/>
        </w:rPr>
      </w:pPr>
      <w:r>
        <w:rPr>
          <w:color w:val="000000"/>
          <w:spacing w:val="10"/>
          <w:sz w:val="24"/>
        </w:rPr>
        <w:t>护槽形状：见所附的护槽图形。</w:t>
      </w:r>
    </w:p>
    <w:p w14:paraId="587BA6C4" w14:textId="77777777" w:rsidR="003543AF" w:rsidRDefault="008D0C55">
      <w:pPr>
        <w:spacing w:line="360" w:lineRule="auto"/>
        <w:ind w:firstLineChars="100" w:firstLine="240"/>
        <w:jc w:val="center"/>
        <w:rPr>
          <w:rFonts w:ascii="宋体" w:hAnsi="宋体"/>
          <w:b/>
          <w:bCs/>
          <w:color w:val="000000"/>
        </w:rPr>
      </w:pPr>
      <w:r>
        <w:rPr>
          <w:rFonts w:ascii="Wingdings" w:eastAsia="Wingdings" w:hAnsi="Wingdings" w:cs="Wingdings"/>
          <w:noProof/>
          <w:color w:val="000000"/>
          <w:sz w:val="24"/>
        </w:rPr>
        <w:drawing>
          <wp:inline distT="0" distB="0" distL="0" distR="0" wp14:anchorId="73B4BA10" wp14:editId="7752EA26">
            <wp:extent cx="4210050" cy="1828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8C71" w14:textId="77777777" w:rsidR="003543AF" w:rsidRDefault="008D0C55">
      <w:pPr>
        <w:pStyle w:val="afd"/>
        <w:widowControl/>
        <w:numPr>
          <w:ilvl w:val="1"/>
          <w:numId w:val="47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颜色：表示护槽的颜色，用</w:t>
      </w:r>
      <w:r>
        <w:rPr>
          <w:color w:val="000000"/>
          <w:spacing w:val="10"/>
          <w:sz w:val="24"/>
        </w:rPr>
        <w:t>“Red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White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Black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Yellow”</w:t>
      </w:r>
      <w:r>
        <w:rPr>
          <w:color w:val="000000"/>
          <w:spacing w:val="10"/>
          <w:sz w:val="24"/>
        </w:rPr>
        <w:t>等来表示。</w:t>
      </w:r>
    </w:p>
    <w:p w14:paraId="5B4D795B" w14:textId="77777777" w:rsidR="003543AF" w:rsidRDefault="008D0C55">
      <w:pPr>
        <w:spacing w:line="400" w:lineRule="exact"/>
        <w:ind w:firstLineChars="250" w:firstLine="650"/>
        <w:rPr>
          <w:rFonts w:ascii="宋体" w:hAnsi="宋体"/>
          <w:b/>
          <w:szCs w:val="21"/>
        </w:rPr>
      </w:pPr>
      <w:r>
        <w:rPr>
          <w:color w:val="000000"/>
          <w:spacing w:val="10"/>
          <w:sz w:val="24"/>
        </w:rPr>
        <w:t>举例：</w:t>
      </w:r>
      <w:ins w:id="907" w:author="WPS_1622815912" w:date="2022-06-14T10:02:00Z">
        <w:r>
          <w:rPr>
            <w:rFonts w:hint="eastAsia"/>
            <w:color w:val="000000"/>
            <w:spacing w:val="10"/>
            <w:sz w:val="24"/>
          </w:rPr>
          <w:t>SMT|</w:t>
        </w:r>
      </w:ins>
      <w:r>
        <w:rPr>
          <w:color w:val="000000"/>
          <w:spacing w:val="10"/>
          <w:sz w:val="24"/>
        </w:rPr>
        <w:t>排插座</w:t>
      </w:r>
      <w:r>
        <w:rPr>
          <w:color w:val="000000"/>
          <w:spacing w:val="10"/>
          <w:sz w:val="24"/>
        </w:rPr>
        <w:t>|1*2|2.54|C|White</w:t>
      </w:r>
    </w:p>
    <w:p w14:paraId="46357BA3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908" w:name="_Toc421544848"/>
      <w:r>
        <w:rPr>
          <w:rFonts w:asciiTheme="majorEastAsia" w:eastAsiaTheme="majorEastAsia" w:hAnsiTheme="majorEastAsia"/>
          <w:sz w:val="28"/>
          <w:szCs w:val="28"/>
        </w:rPr>
        <w:t>50大类：电线/电缆</w:t>
      </w:r>
      <w:bookmarkEnd w:id="908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697"/>
        <w:gridCol w:w="1701"/>
        <w:gridCol w:w="2410"/>
      </w:tblGrid>
      <w:tr w:rsidR="003543AF" w14:paraId="4B86DF74" w14:textId="77777777">
        <w:trPr>
          <w:jc w:val="center"/>
        </w:trPr>
        <w:tc>
          <w:tcPr>
            <w:tcW w:w="3397" w:type="dxa"/>
            <w:gridSpan w:val="2"/>
          </w:tcPr>
          <w:p w14:paraId="0CD5056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大类</w:t>
            </w:r>
          </w:p>
        </w:tc>
        <w:tc>
          <w:tcPr>
            <w:tcW w:w="4111" w:type="dxa"/>
            <w:gridSpan w:val="2"/>
          </w:tcPr>
          <w:p w14:paraId="633D8E3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小类</w:t>
            </w:r>
          </w:p>
        </w:tc>
      </w:tr>
      <w:tr w:rsidR="003543AF" w14:paraId="7FE427C9" w14:textId="77777777">
        <w:trPr>
          <w:jc w:val="center"/>
        </w:trPr>
        <w:tc>
          <w:tcPr>
            <w:tcW w:w="1700" w:type="dxa"/>
          </w:tcPr>
          <w:p w14:paraId="1037337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1697" w:type="dxa"/>
          </w:tcPr>
          <w:p w14:paraId="30BD48C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689D9BC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left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编码</w:t>
            </w:r>
          </w:p>
        </w:tc>
        <w:tc>
          <w:tcPr>
            <w:tcW w:w="2410" w:type="dxa"/>
          </w:tcPr>
          <w:p w14:paraId="016E4F4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left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名称</w:t>
            </w:r>
          </w:p>
        </w:tc>
      </w:tr>
      <w:tr w:rsidR="003543AF" w14:paraId="127BC524" w14:textId="77777777">
        <w:trPr>
          <w:jc w:val="center"/>
        </w:trPr>
        <w:tc>
          <w:tcPr>
            <w:tcW w:w="1700" w:type="dxa"/>
            <w:vMerge w:val="restart"/>
            <w:vAlign w:val="center"/>
          </w:tcPr>
          <w:p w14:paraId="6ED757C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1697" w:type="dxa"/>
            <w:vMerge w:val="restart"/>
            <w:vAlign w:val="center"/>
          </w:tcPr>
          <w:p w14:paraId="564F928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电线/电缆</w:t>
            </w:r>
          </w:p>
        </w:tc>
        <w:tc>
          <w:tcPr>
            <w:tcW w:w="1701" w:type="dxa"/>
          </w:tcPr>
          <w:p w14:paraId="45B472F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01</w:t>
            </w:r>
          </w:p>
        </w:tc>
        <w:tc>
          <w:tcPr>
            <w:tcW w:w="2410" w:type="dxa"/>
          </w:tcPr>
          <w:p w14:paraId="36AC7E7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电源线</w:t>
            </w:r>
          </w:p>
        </w:tc>
      </w:tr>
      <w:tr w:rsidR="003543AF" w14:paraId="7ADBF1D7" w14:textId="77777777">
        <w:trPr>
          <w:jc w:val="center"/>
        </w:trPr>
        <w:tc>
          <w:tcPr>
            <w:tcW w:w="1700" w:type="dxa"/>
            <w:vMerge/>
          </w:tcPr>
          <w:p w14:paraId="3146B4DF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00958AB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F7F8D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02</w:t>
            </w:r>
          </w:p>
        </w:tc>
        <w:tc>
          <w:tcPr>
            <w:tcW w:w="2410" w:type="dxa"/>
          </w:tcPr>
          <w:p w14:paraId="5B12C9F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双绞线</w:t>
            </w:r>
          </w:p>
        </w:tc>
      </w:tr>
      <w:tr w:rsidR="003543AF" w14:paraId="74B45855" w14:textId="77777777">
        <w:trPr>
          <w:jc w:val="center"/>
        </w:trPr>
        <w:tc>
          <w:tcPr>
            <w:tcW w:w="1700" w:type="dxa"/>
            <w:vMerge/>
          </w:tcPr>
          <w:p w14:paraId="62D9BA8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55D54C1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D41A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03</w:t>
            </w:r>
          </w:p>
        </w:tc>
        <w:tc>
          <w:tcPr>
            <w:tcW w:w="2410" w:type="dxa"/>
          </w:tcPr>
          <w:p w14:paraId="4E0A1AD6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跳线</w:t>
            </w:r>
          </w:p>
        </w:tc>
      </w:tr>
      <w:tr w:rsidR="003543AF" w14:paraId="015FB880" w14:textId="77777777">
        <w:trPr>
          <w:jc w:val="center"/>
        </w:trPr>
        <w:tc>
          <w:tcPr>
            <w:tcW w:w="1700" w:type="dxa"/>
            <w:vMerge/>
          </w:tcPr>
          <w:p w14:paraId="45ADB7D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34731384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C08951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E60C48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尾线</w:t>
            </w:r>
          </w:p>
        </w:tc>
      </w:tr>
      <w:tr w:rsidR="003543AF" w14:paraId="32F50EDE" w14:textId="77777777">
        <w:trPr>
          <w:jc w:val="center"/>
        </w:trPr>
        <w:tc>
          <w:tcPr>
            <w:tcW w:w="1700" w:type="dxa"/>
            <w:vMerge/>
          </w:tcPr>
          <w:p w14:paraId="5035B0FC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36D38D0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D58CB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785615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FPC</w:t>
            </w:r>
          </w:p>
        </w:tc>
      </w:tr>
      <w:tr w:rsidR="003543AF" w14:paraId="2607C0BB" w14:textId="77777777">
        <w:trPr>
          <w:jc w:val="center"/>
        </w:trPr>
        <w:tc>
          <w:tcPr>
            <w:tcW w:w="1700" w:type="dxa"/>
            <w:vMerge/>
          </w:tcPr>
          <w:p w14:paraId="7E482B9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31BC6079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CDD31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4D2881C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线束</w:t>
            </w:r>
          </w:p>
        </w:tc>
      </w:tr>
      <w:tr w:rsidR="00876408" w14:paraId="42BE96ED" w14:textId="77777777">
        <w:trPr>
          <w:jc w:val="center"/>
          <w:ins w:id="909" w:author="wwlh8026" w:date="2022-06-17T16:45:00Z"/>
        </w:trPr>
        <w:tc>
          <w:tcPr>
            <w:tcW w:w="1700" w:type="dxa"/>
            <w:vMerge/>
          </w:tcPr>
          <w:p w14:paraId="640AB86B" w14:textId="77777777" w:rsidR="00876408" w:rsidRDefault="00876408">
            <w:pPr>
              <w:pStyle w:val="12"/>
              <w:keepNext w:val="0"/>
              <w:keepLines w:val="0"/>
              <w:spacing w:before="0" w:after="0" w:line="240" w:lineRule="auto"/>
              <w:rPr>
                <w:ins w:id="910" w:author="wwlh8026" w:date="2022-06-17T16:45:00Z"/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0A51DA69" w14:textId="77777777" w:rsidR="00876408" w:rsidRDefault="00876408">
            <w:pPr>
              <w:pStyle w:val="12"/>
              <w:keepNext w:val="0"/>
              <w:keepLines w:val="0"/>
              <w:spacing w:before="0" w:after="0" w:line="240" w:lineRule="auto"/>
              <w:rPr>
                <w:ins w:id="911" w:author="wwlh8026" w:date="2022-06-17T16:45:00Z"/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349317" w14:textId="6A1C8DAA" w:rsidR="00876408" w:rsidRDefault="00876408">
            <w:pPr>
              <w:pStyle w:val="12"/>
              <w:keepNext w:val="0"/>
              <w:keepLines w:val="0"/>
              <w:spacing w:before="0" w:after="0" w:line="240" w:lineRule="auto"/>
              <w:rPr>
                <w:ins w:id="912" w:author="wwlh8026" w:date="2022-06-17T16:45:00Z"/>
                <w:rFonts w:ascii="宋体" w:hAnsi="宋体"/>
                <w:b w:val="0"/>
                <w:sz w:val="24"/>
                <w:szCs w:val="24"/>
              </w:rPr>
            </w:pPr>
            <w:ins w:id="913" w:author="wwlh8026" w:date="2022-06-17T16:4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0</w:t>
              </w:r>
              <w:r>
                <w:rPr>
                  <w:rFonts w:ascii="宋体" w:hAnsi="宋体"/>
                  <w:b w:val="0"/>
                  <w:sz w:val="24"/>
                  <w:szCs w:val="24"/>
                </w:rPr>
                <w:t>7</w:t>
              </w:r>
            </w:ins>
          </w:p>
        </w:tc>
        <w:tc>
          <w:tcPr>
            <w:tcW w:w="2410" w:type="dxa"/>
          </w:tcPr>
          <w:p w14:paraId="58FB7B86" w14:textId="404C39FA" w:rsidR="00876408" w:rsidRDefault="00876408">
            <w:pPr>
              <w:pStyle w:val="12"/>
              <w:keepNext w:val="0"/>
              <w:keepLines w:val="0"/>
              <w:spacing w:before="0" w:after="0" w:line="240" w:lineRule="auto"/>
              <w:rPr>
                <w:ins w:id="914" w:author="wwlh8026" w:date="2022-06-17T16:45:00Z"/>
                <w:rFonts w:ascii="宋体" w:hAnsi="宋体"/>
                <w:b w:val="0"/>
                <w:sz w:val="24"/>
                <w:szCs w:val="24"/>
              </w:rPr>
            </w:pPr>
            <w:ins w:id="915" w:author="wwlh8026" w:date="2022-06-17T16:45:00Z">
              <w:r>
                <w:rPr>
                  <w:rFonts w:ascii="宋体" w:hAnsi="宋体" w:hint="eastAsia"/>
                  <w:b w:val="0"/>
                  <w:sz w:val="24"/>
                  <w:szCs w:val="24"/>
                </w:rPr>
                <w:t>接地线</w:t>
              </w:r>
            </w:ins>
          </w:p>
        </w:tc>
      </w:tr>
      <w:tr w:rsidR="003543AF" w14:paraId="4A8CCE0F" w14:textId="77777777">
        <w:trPr>
          <w:jc w:val="center"/>
        </w:trPr>
        <w:tc>
          <w:tcPr>
            <w:tcW w:w="1700" w:type="dxa"/>
            <w:vMerge/>
          </w:tcPr>
          <w:p w14:paraId="12798F1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5C723D7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ABEFB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5</w:t>
            </w:r>
            <w:r>
              <w:rPr>
                <w:rFonts w:ascii="宋体" w:hAnsi="宋体"/>
                <w:b w:val="0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50182D4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电缆组件</w:t>
            </w:r>
          </w:p>
        </w:tc>
      </w:tr>
      <w:tr w:rsidR="003543AF" w14:paraId="78412307" w14:textId="77777777">
        <w:trPr>
          <w:jc w:val="center"/>
        </w:trPr>
        <w:tc>
          <w:tcPr>
            <w:tcW w:w="1700" w:type="dxa"/>
            <w:vMerge/>
          </w:tcPr>
          <w:p w14:paraId="16C9FF2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1"/>
                <w:szCs w:val="21"/>
              </w:rPr>
            </w:pPr>
          </w:p>
        </w:tc>
        <w:tc>
          <w:tcPr>
            <w:tcW w:w="1697" w:type="dxa"/>
            <w:vMerge/>
          </w:tcPr>
          <w:p w14:paraId="5E4F202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14:paraId="1C90C0C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0</w:t>
            </w:r>
            <w:r>
              <w:rPr>
                <w:rFonts w:ascii="宋体" w:hAnsi="宋体"/>
                <w:b w:val="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～4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、5</w:t>
            </w:r>
            <w:r>
              <w:rPr>
                <w:rFonts w:ascii="宋体" w:hAnsi="宋体"/>
                <w:b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～9</w:t>
            </w:r>
            <w:r>
              <w:rPr>
                <w:rFonts w:ascii="宋体" w:hAnsi="宋体"/>
                <w:b w:val="0"/>
                <w:sz w:val="24"/>
                <w:szCs w:val="24"/>
              </w:rPr>
              <w:t>9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为预留编码</w:t>
            </w:r>
          </w:p>
        </w:tc>
      </w:tr>
    </w:tbl>
    <w:p w14:paraId="75E9CA56" w14:textId="77777777" w:rsidR="003543AF" w:rsidRDefault="008D0C55">
      <w:pPr>
        <w:spacing w:beforeLines="50" w:before="156" w:line="400" w:lineRule="exact"/>
        <w:ind w:firstLineChars="200" w:firstLine="522"/>
        <w:rPr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1</w:t>
      </w:r>
      <w:r>
        <w:rPr>
          <w:b/>
          <w:bCs/>
          <w:snapToGrid w:val="0"/>
          <w:color w:val="000000"/>
          <w:spacing w:val="10"/>
          <w:sz w:val="24"/>
        </w:rPr>
        <w:t>：电源线</w:t>
      </w:r>
      <w:r>
        <w:rPr>
          <w:b/>
          <w:bCs/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用于连接电源与用电器的连接线</w:t>
      </w:r>
      <w:r>
        <w:rPr>
          <w:snapToGrid w:val="0"/>
          <w:color w:val="000000"/>
          <w:spacing w:val="10"/>
          <w:sz w:val="24"/>
        </w:rPr>
        <w:t>)</w:t>
      </w:r>
    </w:p>
    <w:p w14:paraId="25043CC1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安</w:t>
      </w:r>
      <w:proofErr w:type="gramStart"/>
      <w:r>
        <w:rPr>
          <w:b/>
          <w:bCs/>
          <w:snapToGrid w:val="0"/>
          <w:color w:val="000000"/>
          <w:spacing w:val="10"/>
          <w:sz w:val="24"/>
        </w:rPr>
        <w:t>规</w:t>
      </w:r>
      <w:proofErr w:type="gramEnd"/>
      <w:r>
        <w:rPr>
          <w:b/>
          <w:bCs/>
          <w:snapToGrid w:val="0"/>
          <w:color w:val="000000"/>
          <w:spacing w:val="10"/>
          <w:sz w:val="24"/>
        </w:rPr>
        <w:t>标准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长度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颜色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2E9B872A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名称：电源线。</w:t>
      </w:r>
    </w:p>
    <w:p w14:paraId="1F9D21F0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安</w:t>
      </w:r>
      <w:proofErr w:type="gramStart"/>
      <w:r>
        <w:rPr>
          <w:color w:val="000000"/>
          <w:spacing w:val="10"/>
          <w:sz w:val="24"/>
        </w:rPr>
        <w:t>规</w:t>
      </w:r>
      <w:proofErr w:type="gramEnd"/>
      <w:r>
        <w:rPr>
          <w:snapToGrid w:val="0"/>
          <w:color w:val="000000"/>
          <w:spacing w:val="10"/>
          <w:sz w:val="24"/>
        </w:rPr>
        <w:t>标准</w:t>
      </w:r>
      <w:r>
        <w:rPr>
          <w:color w:val="000000"/>
          <w:spacing w:val="10"/>
          <w:sz w:val="24"/>
        </w:rPr>
        <w:t>：表示不同国家的电源插头标准。</w:t>
      </w:r>
    </w:p>
    <w:p w14:paraId="6A2BB932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电流</w:t>
      </w:r>
      <w:r>
        <w:rPr>
          <w:snapToGrid w:val="0"/>
          <w:color w:val="000000"/>
          <w:spacing w:val="10"/>
          <w:sz w:val="24"/>
        </w:rPr>
        <w:t>：表示额定电流的大小。如</w:t>
      </w:r>
      <w:r>
        <w:rPr>
          <w:snapToGrid w:val="0"/>
          <w:color w:val="000000"/>
          <w:spacing w:val="10"/>
          <w:sz w:val="24"/>
        </w:rPr>
        <w:t>10A</w:t>
      </w:r>
      <w:r>
        <w:rPr>
          <w:snapToGrid w:val="0"/>
          <w:color w:val="000000"/>
          <w:spacing w:val="10"/>
          <w:sz w:val="24"/>
        </w:rPr>
        <w:t>。</w:t>
      </w:r>
    </w:p>
    <w:p w14:paraId="2A6C982B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长度：表示电源线的总长度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包括插头的长度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。单位是</w:t>
      </w:r>
      <w:r>
        <w:rPr>
          <w:color w:val="000000"/>
          <w:spacing w:val="10"/>
          <w:sz w:val="24"/>
        </w:rPr>
        <w:t>“m”</w:t>
      </w:r>
      <w:r>
        <w:rPr>
          <w:color w:val="000000"/>
          <w:spacing w:val="10"/>
          <w:sz w:val="24"/>
        </w:rPr>
        <w:t>，表示形式是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，其中数字精确到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位。例如：</w:t>
      </w:r>
      <w:r>
        <w:rPr>
          <w:color w:val="000000"/>
          <w:spacing w:val="10"/>
          <w:sz w:val="24"/>
        </w:rPr>
        <w:t>1.5m</w:t>
      </w:r>
      <w:r>
        <w:rPr>
          <w:color w:val="000000"/>
          <w:spacing w:val="10"/>
          <w:sz w:val="24"/>
        </w:rPr>
        <w:t>。</w:t>
      </w:r>
    </w:p>
    <w:p w14:paraId="23167DC5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红、橙、黄、绿、蓝、紫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等语言来表示。</w:t>
      </w:r>
    </w:p>
    <w:p w14:paraId="30E3A15E" w14:textId="77777777" w:rsidR="003543AF" w:rsidRDefault="008D0C55">
      <w:pPr>
        <w:pStyle w:val="afd"/>
        <w:widowControl/>
        <w:numPr>
          <w:ilvl w:val="1"/>
          <w:numId w:val="48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</w:t>
      </w:r>
      <w:r>
        <w:rPr>
          <w:snapToGrid w:val="0"/>
          <w:color w:val="000000"/>
          <w:spacing w:val="10"/>
          <w:sz w:val="24"/>
        </w:rPr>
        <w:t>说明</w:t>
      </w:r>
      <w:r>
        <w:rPr>
          <w:color w:val="000000"/>
          <w:spacing w:val="10"/>
          <w:sz w:val="24"/>
        </w:rPr>
        <w:t>：如直流。</w:t>
      </w:r>
    </w:p>
    <w:p w14:paraId="27B272D5" w14:textId="77777777" w:rsidR="003543AF" w:rsidRDefault="008D0C55">
      <w:pPr>
        <w:spacing w:beforeLines="25" w:before="78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举例：电源线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美</w:t>
      </w:r>
      <w:proofErr w:type="gramStart"/>
      <w:r>
        <w:rPr>
          <w:color w:val="000000"/>
          <w:spacing w:val="10"/>
          <w:sz w:val="24"/>
        </w:rPr>
        <w:t>规</w:t>
      </w:r>
      <w:proofErr w:type="gramEnd"/>
      <w:r>
        <w:rPr>
          <w:color w:val="000000"/>
          <w:spacing w:val="10"/>
          <w:sz w:val="24"/>
        </w:rPr>
        <w:t>|10A|1.5m|</w:t>
      </w:r>
      <w:r>
        <w:rPr>
          <w:color w:val="000000"/>
          <w:spacing w:val="10"/>
          <w:sz w:val="24"/>
        </w:rPr>
        <w:t>黑色</w:t>
      </w:r>
    </w:p>
    <w:p w14:paraId="03EC2D80" w14:textId="77777777" w:rsidR="003543AF" w:rsidRDefault="008D0C55">
      <w:pPr>
        <w:spacing w:beforeLines="50" w:before="156" w:line="400" w:lineRule="exact"/>
        <w:ind w:firstLineChars="200" w:firstLine="522"/>
        <w:rPr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2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双绞线</w:t>
      </w:r>
    </w:p>
    <w:p w14:paraId="169A2BFE" w14:textId="77777777" w:rsidR="003543AF" w:rsidRDefault="008D0C55">
      <w:pPr>
        <w:spacing w:line="400" w:lineRule="exact"/>
        <w:ind w:leftChars="249" w:left="1841" w:hangingChars="505" w:hanging="1318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 </w:t>
      </w:r>
      <w:r>
        <w:rPr>
          <w:b/>
          <w:bCs/>
          <w:snapToGrid w:val="0"/>
          <w:color w:val="000000"/>
          <w:spacing w:val="10"/>
          <w:sz w:val="24"/>
        </w:rPr>
        <w:t>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是否屏蔽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类别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水晶头</w:t>
      </w:r>
      <w:r>
        <w:rPr>
          <w:b/>
          <w:bCs/>
          <w:snapToGrid w:val="0"/>
          <w:color w:val="000000"/>
          <w:spacing w:val="10"/>
          <w:sz w:val="24"/>
        </w:rPr>
        <w:t>+</w:t>
      </w:r>
      <w:r>
        <w:rPr>
          <w:b/>
          <w:bCs/>
          <w:snapToGrid w:val="0"/>
          <w:color w:val="000000"/>
          <w:spacing w:val="10"/>
          <w:sz w:val="24"/>
        </w:rPr>
        <w:t>线数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线规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颜色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芯线材质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长度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proofErr w:type="gramStart"/>
      <w:r>
        <w:rPr>
          <w:b/>
          <w:bCs/>
          <w:snapToGrid w:val="0"/>
          <w:color w:val="000000"/>
          <w:spacing w:val="10"/>
          <w:sz w:val="24"/>
        </w:rPr>
        <w:t>扎线形状</w:t>
      </w:r>
      <w:proofErr w:type="gramEnd"/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有无包装袋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3396745C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</w:t>
      </w:r>
      <w:r>
        <w:rPr>
          <w:snapToGrid w:val="0"/>
          <w:color w:val="000000"/>
          <w:spacing w:val="10"/>
          <w:sz w:val="24"/>
        </w:rPr>
        <w:t>：双绞线</w:t>
      </w:r>
    </w:p>
    <w:p w14:paraId="2DFAB308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是否屏蔽：非屏蔽表示双绞线有没有屏蔽层。</w:t>
      </w:r>
    </w:p>
    <w:p w14:paraId="05B309EF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类别：表示双绞线的分类。有一、二、三、四、五类线之分，其中</w:t>
      </w:r>
      <w:proofErr w:type="gramStart"/>
      <w:r>
        <w:rPr>
          <w:snapToGrid w:val="0"/>
          <w:color w:val="000000"/>
          <w:spacing w:val="10"/>
          <w:sz w:val="24"/>
        </w:rPr>
        <w:t>一类线</w:t>
      </w:r>
      <w:proofErr w:type="gramEnd"/>
      <w:r>
        <w:rPr>
          <w:snapToGrid w:val="0"/>
          <w:color w:val="000000"/>
          <w:spacing w:val="10"/>
          <w:sz w:val="24"/>
        </w:rPr>
        <w:t>就是电话线。这里特别规定，如果是</w:t>
      </w:r>
      <w:proofErr w:type="gramStart"/>
      <w:r>
        <w:rPr>
          <w:snapToGrid w:val="0"/>
          <w:color w:val="000000"/>
          <w:spacing w:val="10"/>
          <w:sz w:val="24"/>
        </w:rPr>
        <w:t>一类线</w:t>
      </w:r>
      <w:proofErr w:type="gramEnd"/>
      <w:r>
        <w:rPr>
          <w:snapToGrid w:val="0"/>
          <w:color w:val="000000"/>
          <w:spacing w:val="10"/>
          <w:sz w:val="24"/>
        </w:rPr>
        <w:t>那么在描述规则内的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类别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项就用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电话线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来表示。</w:t>
      </w:r>
    </w:p>
    <w:p w14:paraId="4090C900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水晶头</w:t>
      </w:r>
      <w:r>
        <w:rPr>
          <w:snapToGrid w:val="0"/>
          <w:color w:val="000000"/>
          <w:spacing w:val="10"/>
          <w:sz w:val="24"/>
        </w:rPr>
        <w:t>+</w:t>
      </w:r>
      <w:r>
        <w:rPr>
          <w:snapToGrid w:val="0"/>
          <w:color w:val="000000"/>
          <w:spacing w:val="10"/>
          <w:sz w:val="24"/>
        </w:rPr>
        <w:t>线数：例如</w:t>
      </w:r>
      <w:r>
        <w:rPr>
          <w:snapToGrid w:val="0"/>
          <w:color w:val="000000"/>
          <w:spacing w:val="10"/>
          <w:sz w:val="24"/>
        </w:rPr>
        <w:t>8P8C+8</w:t>
      </w:r>
      <w:r>
        <w:rPr>
          <w:snapToGrid w:val="0"/>
          <w:color w:val="000000"/>
          <w:spacing w:val="10"/>
          <w:sz w:val="24"/>
        </w:rPr>
        <w:t>线，表示是</w:t>
      </w:r>
      <w:r>
        <w:rPr>
          <w:snapToGrid w:val="0"/>
          <w:color w:val="000000"/>
          <w:spacing w:val="10"/>
          <w:sz w:val="24"/>
        </w:rPr>
        <w:t>8</w:t>
      </w:r>
      <w:r>
        <w:rPr>
          <w:snapToGrid w:val="0"/>
          <w:color w:val="000000"/>
          <w:spacing w:val="10"/>
          <w:sz w:val="24"/>
        </w:rPr>
        <w:t>个凹槽</w:t>
      </w:r>
      <w:r>
        <w:rPr>
          <w:snapToGrid w:val="0"/>
          <w:color w:val="000000"/>
          <w:spacing w:val="10"/>
          <w:sz w:val="24"/>
        </w:rPr>
        <w:t>(Position)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8</w:t>
      </w:r>
      <w:r>
        <w:rPr>
          <w:snapToGrid w:val="0"/>
          <w:color w:val="000000"/>
          <w:spacing w:val="10"/>
          <w:sz w:val="24"/>
        </w:rPr>
        <w:t>个触点</w:t>
      </w:r>
      <w:r>
        <w:rPr>
          <w:snapToGrid w:val="0"/>
          <w:color w:val="000000"/>
          <w:spacing w:val="10"/>
          <w:sz w:val="24"/>
        </w:rPr>
        <w:t>(Contact)</w:t>
      </w:r>
      <w:r>
        <w:rPr>
          <w:snapToGrid w:val="0"/>
          <w:color w:val="000000"/>
          <w:spacing w:val="10"/>
          <w:sz w:val="24"/>
        </w:rPr>
        <w:t>，芯线</w:t>
      </w:r>
      <w:r>
        <w:rPr>
          <w:color w:val="000000"/>
          <w:spacing w:val="10"/>
          <w:sz w:val="24"/>
        </w:rPr>
        <w:t>数量</w:t>
      </w:r>
      <w:r>
        <w:rPr>
          <w:snapToGrid w:val="0"/>
          <w:color w:val="000000"/>
          <w:spacing w:val="10"/>
          <w:sz w:val="24"/>
        </w:rPr>
        <w:t>为</w:t>
      </w:r>
      <w:r>
        <w:rPr>
          <w:snapToGrid w:val="0"/>
          <w:color w:val="000000"/>
          <w:spacing w:val="10"/>
          <w:sz w:val="24"/>
        </w:rPr>
        <w:t>8</w:t>
      </w:r>
      <w:r>
        <w:rPr>
          <w:snapToGrid w:val="0"/>
          <w:color w:val="000000"/>
          <w:spacing w:val="10"/>
          <w:sz w:val="24"/>
        </w:rPr>
        <w:t>根。</w:t>
      </w:r>
      <w:r>
        <w:rPr>
          <w:snapToGrid w:val="0"/>
          <w:color w:val="000000"/>
          <w:spacing w:val="10"/>
          <w:sz w:val="24"/>
        </w:rPr>
        <w:t>8P8C</w:t>
      </w:r>
      <w:r>
        <w:rPr>
          <w:snapToGrid w:val="0"/>
          <w:color w:val="000000"/>
          <w:spacing w:val="10"/>
          <w:sz w:val="24"/>
        </w:rPr>
        <w:t>通常是</w:t>
      </w:r>
      <w:r>
        <w:rPr>
          <w:snapToGrid w:val="0"/>
          <w:color w:val="000000"/>
          <w:spacing w:val="10"/>
          <w:sz w:val="24"/>
        </w:rPr>
        <w:t>RJ45</w:t>
      </w:r>
      <w:r>
        <w:rPr>
          <w:snapToGrid w:val="0"/>
          <w:color w:val="000000"/>
          <w:spacing w:val="10"/>
          <w:sz w:val="24"/>
        </w:rPr>
        <w:t>水晶头。</w:t>
      </w:r>
      <w:r>
        <w:rPr>
          <w:snapToGrid w:val="0"/>
          <w:color w:val="000000"/>
          <w:spacing w:val="10"/>
          <w:sz w:val="24"/>
        </w:rPr>
        <w:t>6P2C</w:t>
      </w:r>
      <w:r>
        <w:rPr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6P4C</w:t>
      </w:r>
      <w:r>
        <w:rPr>
          <w:snapToGrid w:val="0"/>
          <w:color w:val="000000"/>
          <w:spacing w:val="10"/>
          <w:sz w:val="24"/>
        </w:rPr>
        <w:t>通常是</w:t>
      </w:r>
      <w:r>
        <w:rPr>
          <w:snapToGrid w:val="0"/>
          <w:color w:val="000000"/>
          <w:spacing w:val="10"/>
          <w:sz w:val="24"/>
        </w:rPr>
        <w:t>RJ11</w:t>
      </w:r>
      <w:r>
        <w:rPr>
          <w:snapToGrid w:val="0"/>
          <w:color w:val="000000"/>
          <w:spacing w:val="10"/>
          <w:sz w:val="24"/>
        </w:rPr>
        <w:t>水晶头。如无特殊说明，均指无屏蔽水晶头。</w:t>
      </w:r>
    </w:p>
    <w:p w14:paraId="0D7BE12A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线规：表示芯线导体的</w:t>
      </w:r>
      <w:r>
        <w:rPr>
          <w:snapToGrid w:val="0"/>
          <w:color w:val="000000"/>
          <w:spacing w:val="10"/>
          <w:sz w:val="24"/>
        </w:rPr>
        <w:t>AWG</w:t>
      </w:r>
      <w:r>
        <w:rPr>
          <w:snapToGrid w:val="0"/>
          <w:color w:val="000000"/>
          <w:spacing w:val="10"/>
          <w:sz w:val="24"/>
        </w:rPr>
        <w:t>线规线号。对于电话线则具体线径要求来表示，例如：</w:t>
      </w:r>
      <w:r>
        <w:rPr>
          <w:snapToGrid w:val="0"/>
          <w:color w:val="000000"/>
          <w:spacing w:val="10"/>
          <w:sz w:val="24"/>
        </w:rPr>
        <w:t>6*0.10mm</w:t>
      </w:r>
      <w:r>
        <w:rPr>
          <w:snapToGrid w:val="0"/>
          <w:color w:val="000000"/>
          <w:spacing w:val="10"/>
          <w:sz w:val="24"/>
        </w:rPr>
        <w:t>。</w:t>
      </w:r>
    </w:p>
    <w:p w14:paraId="6479CBC4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颜色：表示线材外被的颜色。</w:t>
      </w:r>
    </w:p>
    <w:p w14:paraId="2F8B114B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芯线材质：表示芯线的材质。例如纯铜、铜包钢、铜包铝。</w:t>
      </w:r>
    </w:p>
    <w:p w14:paraId="05234417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lastRenderedPageBreak/>
        <w:t>长度：表示双绞线的总长度</w:t>
      </w:r>
      <w:r>
        <w:rPr>
          <w:snapToGrid w:val="0"/>
          <w:color w:val="000000"/>
          <w:spacing w:val="10"/>
          <w:sz w:val="24"/>
        </w:rPr>
        <w:t>(</w:t>
      </w:r>
      <w:r>
        <w:rPr>
          <w:snapToGrid w:val="0"/>
          <w:color w:val="000000"/>
          <w:spacing w:val="10"/>
          <w:sz w:val="24"/>
        </w:rPr>
        <w:t>包括插头的长度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。单位是</w:t>
      </w:r>
      <w:r>
        <w:rPr>
          <w:snapToGrid w:val="0"/>
          <w:color w:val="000000"/>
          <w:spacing w:val="10"/>
          <w:sz w:val="24"/>
        </w:rPr>
        <w:t>“m”</w:t>
      </w:r>
      <w:r>
        <w:rPr>
          <w:snapToGrid w:val="0"/>
          <w:color w:val="000000"/>
          <w:spacing w:val="10"/>
          <w:sz w:val="24"/>
        </w:rPr>
        <w:t>，表示形式是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其中数字精确到</w:t>
      </w:r>
      <w:r>
        <w:rPr>
          <w:snapToGrid w:val="0"/>
          <w:color w:val="000000"/>
          <w:spacing w:val="10"/>
          <w:sz w:val="24"/>
        </w:rPr>
        <w:t>0.1</w:t>
      </w:r>
      <w:r>
        <w:rPr>
          <w:snapToGrid w:val="0"/>
          <w:color w:val="000000"/>
          <w:spacing w:val="10"/>
          <w:sz w:val="24"/>
        </w:rPr>
        <w:t>位。例如：</w:t>
      </w:r>
      <w:r>
        <w:rPr>
          <w:snapToGrid w:val="0"/>
          <w:color w:val="000000"/>
          <w:spacing w:val="10"/>
          <w:sz w:val="24"/>
        </w:rPr>
        <w:t>1.5m</w:t>
      </w:r>
      <w:r>
        <w:rPr>
          <w:snapToGrid w:val="0"/>
          <w:color w:val="000000"/>
          <w:spacing w:val="10"/>
          <w:sz w:val="24"/>
        </w:rPr>
        <w:t>。</w:t>
      </w:r>
    </w:p>
    <w:p w14:paraId="34F7D1AA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proofErr w:type="gramStart"/>
      <w:r>
        <w:rPr>
          <w:snapToGrid w:val="0"/>
          <w:color w:val="000000"/>
          <w:spacing w:val="10"/>
          <w:sz w:val="24"/>
        </w:rPr>
        <w:t>扎线形状</w:t>
      </w:r>
      <w:proofErr w:type="gramEnd"/>
      <w:r>
        <w:rPr>
          <w:snapToGrid w:val="0"/>
          <w:color w:val="000000"/>
          <w:spacing w:val="10"/>
          <w:sz w:val="24"/>
        </w:rPr>
        <w:t>：线材捆扎成的形状。例如：圆形扎线、条形扎线。</w:t>
      </w:r>
    </w:p>
    <w:p w14:paraId="22334026" w14:textId="77777777" w:rsidR="003543AF" w:rsidRDefault="008D0C55">
      <w:pPr>
        <w:pStyle w:val="afd"/>
        <w:widowControl/>
        <w:numPr>
          <w:ilvl w:val="1"/>
          <w:numId w:val="49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有无</w:t>
      </w:r>
      <w:r>
        <w:rPr>
          <w:color w:val="000000"/>
          <w:spacing w:val="10"/>
          <w:sz w:val="24"/>
        </w:rPr>
        <w:t>包装袋</w:t>
      </w:r>
      <w:r>
        <w:rPr>
          <w:snapToGrid w:val="0"/>
          <w:color w:val="000000"/>
          <w:spacing w:val="10"/>
          <w:sz w:val="24"/>
        </w:rPr>
        <w:t>：表示线材是否包装在包装袋中。例如：有包装袋、无包装袋。</w:t>
      </w:r>
    </w:p>
    <w:p w14:paraId="2330C008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 </w:t>
      </w:r>
      <w:r>
        <w:rPr>
          <w:color w:val="000000"/>
          <w:spacing w:val="10"/>
          <w:kern w:val="0"/>
          <w:sz w:val="24"/>
        </w:rPr>
        <w:t>举例：双绞线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非屏蔽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五类线</w:t>
      </w:r>
      <w:r>
        <w:rPr>
          <w:color w:val="000000"/>
          <w:spacing w:val="10"/>
          <w:kern w:val="0"/>
          <w:sz w:val="24"/>
        </w:rPr>
        <w:t>|8P8C+8</w:t>
      </w:r>
      <w:r>
        <w:rPr>
          <w:color w:val="000000"/>
          <w:spacing w:val="10"/>
          <w:kern w:val="0"/>
          <w:sz w:val="24"/>
        </w:rPr>
        <w:t>线</w:t>
      </w:r>
      <w:r>
        <w:rPr>
          <w:color w:val="000000"/>
          <w:spacing w:val="10"/>
          <w:kern w:val="0"/>
          <w:sz w:val="24"/>
        </w:rPr>
        <w:t>|26AWG|</w:t>
      </w:r>
      <w:r>
        <w:rPr>
          <w:color w:val="000000"/>
          <w:spacing w:val="10"/>
          <w:kern w:val="0"/>
          <w:sz w:val="24"/>
        </w:rPr>
        <w:t>黄色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铜包钢</w:t>
      </w:r>
      <w:r>
        <w:rPr>
          <w:color w:val="000000"/>
          <w:spacing w:val="10"/>
          <w:kern w:val="0"/>
          <w:sz w:val="24"/>
        </w:rPr>
        <w:t>|2.0m|</w:t>
      </w:r>
      <w:proofErr w:type="gramStart"/>
      <w:r>
        <w:rPr>
          <w:color w:val="000000"/>
          <w:spacing w:val="10"/>
          <w:kern w:val="0"/>
          <w:sz w:val="24"/>
        </w:rPr>
        <w:t>圆形扎线</w:t>
      </w:r>
      <w:proofErr w:type="gramEnd"/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有包装袋</w:t>
      </w:r>
    </w:p>
    <w:p w14:paraId="2043BEA9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3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跳线</w:t>
      </w:r>
    </w:p>
    <w:p w14:paraId="61F6255F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线径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脚高</w:t>
      </w:r>
      <w:r>
        <w:rPr>
          <w:b/>
          <w:bCs/>
          <w:snapToGrid w:val="0"/>
          <w:color w:val="000000"/>
          <w:spacing w:val="10"/>
          <w:sz w:val="24"/>
        </w:rPr>
        <w:t>*</w:t>
      </w:r>
      <w:r>
        <w:rPr>
          <w:b/>
          <w:bCs/>
          <w:snapToGrid w:val="0"/>
          <w:color w:val="000000"/>
          <w:spacing w:val="10"/>
          <w:sz w:val="24"/>
        </w:rPr>
        <w:t>脚距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3B048E65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名称：跳线。</w:t>
      </w:r>
    </w:p>
    <w:p w14:paraId="38D78D36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线径：表示所用材料的直径大小。单位</w:t>
      </w:r>
      <w:r>
        <w:rPr>
          <w:snapToGrid w:val="0"/>
          <w:color w:val="000000"/>
          <w:spacing w:val="10"/>
          <w:sz w:val="24"/>
        </w:rPr>
        <w:t>“mm”</w:t>
      </w:r>
      <w:r>
        <w:rPr>
          <w:snapToGrid w:val="0"/>
          <w:color w:val="000000"/>
          <w:spacing w:val="10"/>
          <w:sz w:val="24"/>
        </w:rPr>
        <w:t>，表示形式是</w:t>
      </w:r>
      <w:r>
        <w:rPr>
          <w:snapToGrid w:val="0"/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D+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。其中数字</w:t>
      </w:r>
      <w:r>
        <w:rPr>
          <w:color w:val="000000"/>
          <w:spacing w:val="10"/>
          <w:sz w:val="24"/>
        </w:rPr>
        <w:t>精确</w:t>
      </w:r>
      <w:r>
        <w:rPr>
          <w:snapToGrid w:val="0"/>
          <w:color w:val="000000"/>
          <w:spacing w:val="10"/>
          <w:sz w:val="24"/>
        </w:rPr>
        <w:t>到</w:t>
      </w:r>
      <w:r>
        <w:rPr>
          <w:snapToGrid w:val="0"/>
          <w:color w:val="000000"/>
          <w:spacing w:val="10"/>
          <w:sz w:val="24"/>
        </w:rPr>
        <w:t>0.1</w:t>
      </w:r>
      <w:r>
        <w:rPr>
          <w:snapToGrid w:val="0"/>
          <w:color w:val="000000"/>
          <w:spacing w:val="10"/>
          <w:sz w:val="24"/>
        </w:rPr>
        <w:t>位。例如：</w:t>
      </w:r>
      <w:r>
        <w:rPr>
          <w:color w:val="000000"/>
          <w:spacing w:val="10"/>
          <w:sz w:val="24"/>
        </w:rPr>
        <w:t>D0.6mm</w:t>
      </w:r>
      <w:r>
        <w:rPr>
          <w:color w:val="000000"/>
          <w:spacing w:val="10"/>
          <w:sz w:val="24"/>
        </w:rPr>
        <w:t>。</w:t>
      </w:r>
    </w:p>
    <w:p w14:paraId="40512643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脚高</w:t>
      </w:r>
      <w:r>
        <w:rPr>
          <w:snapToGrid w:val="0"/>
          <w:color w:val="000000"/>
          <w:spacing w:val="10"/>
          <w:sz w:val="24"/>
        </w:rPr>
        <w:t>*</w:t>
      </w:r>
      <w:r>
        <w:rPr>
          <w:snapToGrid w:val="0"/>
          <w:color w:val="000000"/>
          <w:spacing w:val="10"/>
          <w:sz w:val="24"/>
        </w:rPr>
        <w:t>脚距：表示制成跳线的脚长和脚距的尺寸，单位</w:t>
      </w:r>
      <w:r>
        <w:rPr>
          <w:snapToGrid w:val="0"/>
          <w:color w:val="000000"/>
          <w:spacing w:val="10"/>
          <w:sz w:val="24"/>
        </w:rPr>
        <w:t>“mm”</w:t>
      </w:r>
      <w:r>
        <w:rPr>
          <w:snapToGrid w:val="0"/>
          <w:color w:val="000000"/>
          <w:spacing w:val="10"/>
          <w:sz w:val="24"/>
        </w:rPr>
        <w:t>。例如：</w:t>
      </w:r>
      <w:r>
        <w:rPr>
          <w:snapToGrid w:val="0"/>
          <w:color w:val="000000"/>
          <w:spacing w:val="10"/>
          <w:sz w:val="24"/>
        </w:rPr>
        <w:t>4*8</w:t>
      </w:r>
      <w:r>
        <w:rPr>
          <w:snapToGrid w:val="0"/>
          <w:color w:val="000000"/>
          <w:spacing w:val="10"/>
          <w:sz w:val="24"/>
        </w:rPr>
        <w:t>。</w:t>
      </w:r>
    </w:p>
    <w:p w14:paraId="0435A36C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材质：表示制成跳线所用的材料。</w:t>
      </w:r>
    </w:p>
    <w:p w14:paraId="18CB19DD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举例：跳线</w:t>
      </w:r>
      <w:r>
        <w:rPr>
          <w:snapToGrid w:val="0"/>
          <w:color w:val="000000"/>
          <w:spacing w:val="10"/>
          <w:sz w:val="24"/>
        </w:rPr>
        <w:t>|D0.6mm|</w:t>
      </w:r>
      <w:r>
        <w:rPr>
          <w:snapToGrid w:val="0"/>
          <w:color w:val="000000"/>
          <w:spacing w:val="10"/>
          <w:sz w:val="24"/>
        </w:rPr>
        <w:t>根据实际需要</w:t>
      </w:r>
      <w:r>
        <w:rPr>
          <w:snapToGrid w:val="0"/>
          <w:color w:val="000000"/>
          <w:spacing w:val="10"/>
          <w:sz w:val="24"/>
        </w:rPr>
        <w:t>|</w:t>
      </w:r>
      <w:r>
        <w:rPr>
          <w:snapToGrid w:val="0"/>
          <w:color w:val="000000"/>
          <w:spacing w:val="10"/>
          <w:sz w:val="24"/>
        </w:rPr>
        <w:t>镀锡铜包钢</w:t>
      </w:r>
    </w:p>
    <w:p w14:paraId="42ABEC88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5004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尾线</w:t>
      </w:r>
      <w:r>
        <w:rPr>
          <w:rFonts w:hint="eastAsia"/>
          <w:b/>
          <w:color w:val="000000"/>
          <w:spacing w:val="10"/>
          <w:sz w:val="24"/>
        </w:rPr>
        <w:t>(</w:t>
      </w:r>
      <w:r>
        <w:rPr>
          <w:rFonts w:hint="eastAsia"/>
          <w:bCs/>
          <w:color w:val="000000"/>
          <w:spacing w:val="10"/>
          <w:sz w:val="24"/>
        </w:rPr>
        <w:t>筒形摄像机上用于连接电源适配器、网络、音频等信号的电缆组件，一般安装在摄像机尾部</w:t>
      </w:r>
      <w:r>
        <w:rPr>
          <w:b/>
          <w:color w:val="000000"/>
          <w:spacing w:val="10"/>
          <w:sz w:val="24"/>
        </w:rPr>
        <w:t>)</w:t>
      </w:r>
    </w:p>
    <w:p w14:paraId="589DEE8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首用机型及版本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接口类型及数量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供应</w:t>
      </w:r>
      <w:proofErr w:type="gramStart"/>
      <w:r>
        <w:rPr>
          <w:rFonts w:hint="eastAsia"/>
          <w:b/>
          <w:bCs/>
          <w:snapToGrid w:val="0"/>
          <w:color w:val="000000"/>
          <w:spacing w:val="10"/>
          <w:sz w:val="24"/>
        </w:rPr>
        <w:t>商料号</w:t>
      </w:r>
      <w:proofErr w:type="gramEnd"/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 xml:space="preserve"> 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3DD58C90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snapToGrid w:val="0"/>
          <w:color w:val="000000"/>
          <w:spacing w:val="10"/>
          <w:sz w:val="24"/>
        </w:rPr>
        <w:t>尾线</w:t>
      </w:r>
      <w:r>
        <w:rPr>
          <w:snapToGrid w:val="0"/>
          <w:color w:val="000000"/>
          <w:spacing w:val="10"/>
          <w:sz w:val="24"/>
        </w:rPr>
        <w:t>。</w:t>
      </w:r>
    </w:p>
    <w:p w14:paraId="447E3506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首用机型及版本：该尾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线首次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使用的机型名称和版本号</w:t>
      </w:r>
      <w:r>
        <w:rPr>
          <w:color w:val="000000"/>
          <w:spacing w:val="10"/>
          <w:sz w:val="24"/>
        </w:rPr>
        <w:t>。</w:t>
      </w:r>
    </w:p>
    <w:p w14:paraId="38C4F04F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接口类型及数量：简要描述尾线外部接口的功能和数量</w:t>
      </w:r>
      <w:r>
        <w:rPr>
          <w:snapToGrid w:val="0"/>
          <w:color w:val="000000"/>
          <w:spacing w:val="10"/>
          <w:sz w:val="24"/>
        </w:rPr>
        <w:t>。</w:t>
      </w:r>
    </w:p>
    <w:p w14:paraId="7643EB53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供应商料号：尾线的供应商料号</w:t>
      </w:r>
      <w:r>
        <w:rPr>
          <w:snapToGrid w:val="0"/>
          <w:color w:val="000000"/>
          <w:spacing w:val="10"/>
          <w:sz w:val="24"/>
        </w:rPr>
        <w:t>。</w:t>
      </w:r>
    </w:p>
    <w:p w14:paraId="26A7CD2F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必要说明：工程师认为重要的其它信息。</w:t>
      </w:r>
    </w:p>
    <w:p w14:paraId="0E774BA2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尾线</w:t>
      </w:r>
      <w:r>
        <w:rPr>
          <w:rFonts w:hint="eastAsia"/>
          <w:snapToGrid w:val="0"/>
          <w:color w:val="000000"/>
          <w:spacing w:val="10"/>
          <w:sz w:val="24"/>
        </w:rPr>
        <w:t>|TC718REV1.0.0|RJ45</w:t>
      </w:r>
      <w:r>
        <w:rPr>
          <w:rFonts w:hint="eastAsia"/>
          <w:snapToGrid w:val="0"/>
          <w:color w:val="000000"/>
          <w:spacing w:val="10"/>
          <w:sz w:val="24"/>
        </w:rPr>
        <w:t>带灯</w:t>
      </w:r>
      <w:r>
        <w:rPr>
          <w:rFonts w:hint="eastAsia"/>
          <w:snapToGrid w:val="0"/>
          <w:color w:val="000000"/>
          <w:spacing w:val="10"/>
          <w:sz w:val="24"/>
        </w:rPr>
        <w:t>*1+DC</w:t>
      </w:r>
      <w:r>
        <w:rPr>
          <w:rFonts w:hint="eastAsia"/>
          <w:snapToGrid w:val="0"/>
          <w:color w:val="000000"/>
          <w:spacing w:val="10"/>
          <w:sz w:val="24"/>
        </w:rPr>
        <w:t>插座</w:t>
      </w:r>
      <w:r>
        <w:rPr>
          <w:rFonts w:hint="eastAsia"/>
          <w:snapToGrid w:val="0"/>
          <w:color w:val="000000"/>
          <w:spacing w:val="10"/>
          <w:sz w:val="24"/>
        </w:rPr>
        <w:t>*1|*</w:t>
      </w:r>
      <w:r>
        <w:rPr>
          <w:rFonts w:hint="eastAsia"/>
          <w:snapToGrid w:val="0"/>
          <w:color w:val="000000"/>
          <w:spacing w:val="10"/>
          <w:sz w:val="24"/>
        </w:rPr>
        <w:t>供应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商料号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*</w:t>
      </w:r>
    </w:p>
    <w:p w14:paraId="119D4B3D" w14:textId="77777777" w:rsidR="003543AF" w:rsidRDefault="003543AF">
      <w:pPr>
        <w:spacing w:beforeLines="25" w:before="78"/>
        <w:ind w:firstLineChars="200" w:firstLine="522"/>
        <w:rPr>
          <w:b/>
          <w:bCs/>
          <w:color w:val="000000"/>
          <w:spacing w:val="10"/>
          <w:kern w:val="0"/>
          <w:sz w:val="24"/>
        </w:rPr>
      </w:pPr>
    </w:p>
    <w:p w14:paraId="5A5C1E47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5005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FFC</w:t>
      </w:r>
      <w:r>
        <w:rPr>
          <w:rFonts w:hint="eastAsia"/>
          <w:b/>
          <w:color w:val="000000"/>
          <w:spacing w:val="10"/>
          <w:sz w:val="24"/>
        </w:rPr>
        <w:t xml:space="preserve"> (</w:t>
      </w:r>
      <w:r>
        <w:rPr>
          <w:rFonts w:hint="eastAsia"/>
          <w:bCs/>
          <w:color w:val="000000"/>
          <w:spacing w:val="10"/>
          <w:sz w:val="24"/>
        </w:rPr>
        <w:t>柔性扁平电缆（</w:t>
      </w:r>
      <w:r>
        <w:rPr>
          <w:rFonts w:hint="eastAsia"/>
          <w:bCs/>
          <w:color w:val="000000"/>
          <w:spacing w:val="10"/>
          <w:sz w:val="24"/>
        </w:rPr>
        <w:t>Flexible Flat Cable</w:t>
      </w:r>
      <w:r>
        <w:rPr>
          <w:rFonts w:hint="eastAsia"/>
          <w:bCs/>
          <w:color w:val="000000"/>
          <w:spacing w:val="10"/>
          <w:sz w:val="24"/>
        </w:rPr>
        <w:t>），一般指用</w:t>
      </w:r>
      <w:r>
        <w:rPr>
          <w:rFonts w:hint="eastAsia"/>
          <w:bCs/>
          <w:color w:val="000000"/>
          <w:spacing w:val="10"/>
          <w:sz w:val="24"/>
        </w:rPr>
        <w:t>PET</w:t>
      </w:r>
      <w:r>
        <w:rPr>
          <w:rFonts w:hint="eastAsia"/>
          <w:bCs/>
          <w:color w:val="000000"/>
          <w:spacing w:val="10"/>
          <w:sz w:val="24"/>
        </w:rPr>
        <w:t>绝缘材料和极薄的镀锡扁平铜线压合而成的数据线缆</w:t>
      </w:r>
      <w:r>
        <w:rPr>
          <w:b/>
          <w:color w:val="000000"/>
          <w:spacing w:val="10"/>
          <w:sz w:val="24"/>
        </w:rPr>
        <w:t>)</w:t>
      </w:r>
    </w:p>
    <w:p w14:paraId="1B026FB3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间距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位数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长度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触点方向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|[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]</w:t>
      </w:r>
    </w:p>
    <w:p w14:paraId="4783DAB4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snapToGrid w:val="0"/>
          <w:color w:val="000000"/>
          <w:spacing w:val="10"/>
          <w:sz w:val="24"/>
        </w:rPr>
        <w:t>FFC</w:t>
      </w:r>
      <w:r>
        <w:rPr>
          <w:snapToGrid w:val="0"/>
          <w:color w:val="000000"/>
          <w:spacing w:val="10"/>
          <w:sz w:val="24"/>
        </w:rPr>
        <w:t>。</w:t>
      </w:r>
    </w:p>
    <w:p w14:paraId="2869F978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间距：触点间距，单位为</w:t>
      </w:r>
      <w:r>
        <w:rPr>
          <w:rFonts w:hint="eastAsia"/>
          <w:snapToGrid w:val="0"/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</w:t>
      </w:r>
    </w:p>
    <w:p w14:paraId="04942E6A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位数：</w:t>
      </w:r>
      <w:r>
        <w:rPr>
          <w:rFonts w:hint="eastAsia"/>
          <w:snapToGrid w:val="0"/>
          <w:color w:val="000000"/>
          <w:spacing w:val="10"/>
          <w:sz w:val="24"/>
        </w:rPr>
        <w:t>FFC</w:t>
      </w:r>
      <w:r>
        <w:rPr>
          <w:rFonts w:hint="eastAsia"/>
          <w:snapToGrid w:val="0"/>
          <w:color w:val="000000"/>
          <w:spacing w:val="10"/>
          <w:sz w:val="24"/>
        </w:rPr>
        <w:t>的连接信号数量，用“位数</w:t>
      </w:r>
      <w:r>
        <w:rPr>
          <w:rFonts w:hint="eastAsia"/>
          <w:snapToGrid w:val="0"/>
          <w:color w:val="000000"/>
          <w:spacing w:val="10"/>
          <w:sz w:val="24"/>
        </w:rPr>
        <w:t>+P</w:t>
      </w:r>
      <w:r>
        <w:rPr>
          <w:rFonts w:hint="eastAsia"/>
          <w:snapToGrid w:val="0"/>
          <w:color w:val="000000"/>
          <w:spacing w:val="10"/>
          <w:sz w:val="24"/>
        </w:rPr>
        <w:t>”表示，如</w:t>
      </w:r>
      <w:r>
        <w:rPr>
          <w:rFonts w:hint="eastAsia"/>
          <w:snapToGrid w:val="0"/>
          <w:color w:val="000000"/>
          <w:spacing w:val="10"/>
          <w:sz w:val="24"/>
        </w:rPr>
        <w:t>26P</w:t>
      </w:r>
      <w:r>
        <w:rPr>
          <w:snapToGrid w:val="0"/>
          <w:color w:val="000000"/>
          <w:spacing w:val="10"/>
          <w:sz w:val="24"/>
        </w:rPr>
        <w:t>。</w:t>
      </w:r>
    </w:p>
    <w:p w14:paraId="43C5465D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长度：</w:t>
      </w:r>
      <w:r>
        <w:rPr>
          <w:rFonts w:hint="eastAsia"/>
          <w:snapToGrid w:val="0"/>
          <w:color w:val="000000"/>
          <w:spacing w:val="10"/>
          <w:sz w:val="24"/>
        </w:rPr>
        <w:t>FFC</w:t>
      </w:r>
      <w:r>
        <w:rPr>
          <w:rFonts w:hint="eastAsia"/>
          <w:snapToGrid w:val="0"/>
          <w:color w:val="000000"/>
          <w:spacing w:val="10"/>
          <w:sz w:val="24"/>
        </w:rPr>
        <w:t>的总长度，单位为</w:t>
      </w:r>
      <w:r>
        <w:rPr>
          <w:rFonts w:hint="eastAsia"/>
          <w:snapToGrid w:val="0"/>
          <w:color w:val="000000"/>
          <w:spacing w:val="10"/>
          <w:sz w:val="24"/>
        </w:rPr>
        <w:t>mm</w:t>
      </w:r>
      <w:r>
        <w:rPr>
          <w:snapToGrid w:val="0"/>
          <w:color w:val="000000"/>
          <w:spacing w:val="10"/>
          <w:sz w:val="24"/>
        </w:rPr>
        <w:t>。</w:t>
      </w:r>
    </w:p>
    <w:p w14:paraId="02293DEC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lastRenderedPageBreak/>
        <w:t>触点方向：</w:t>
      </w:r>
      <w:r>
        <w:rPr>
          <w:rFonts w:hint="eastAsia"/>
          <w:snapToGrid w:val="0"/>
          <w:color w:val="000000"/>
          <w:spacing w:val="10"/>
          <w:sz w:val="24"/>
        </w:rPr>
        <w:t>FFC</w:t>
      </w:r>
      <w:r>
        <w:rPr>
          <w:rFonts w:hint="eastAsia"/>
          <w:snapToGrid w:val="0"/>
          <w:color w:val="000000"/>
          <w:spacing w:val="10"/>
          <w:sz w:val="24"/>
        </w:rPr>
        <w:t>两端触点的方向，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在线缆同一面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，定义为“同向”，在电缆两面定义为“反向”。</w:t>
      </w:r>
    </w:p>
    <w:p w14:paraId="03393BF0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必要说明：工程师认为重要的其它信息。</w:t>
      </w:r>
    </w:p>
    <w:p w14:paraId="45BD1851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FFC|0.5mm|26P|50mm|</w:t>
      </w:r>
      <w:r>
        <w:rPr>
          <w:rFonts w:hint="eastAsia"/>
          <w:snapToGrid w:val="0"/>
          <w:color w:val="000000"/>
          <w:spacing w:val="10"/>
          <w:sz w:val="24"/>
        </w:rPr>
        <w:t>同向</w:t>
      </w:r>
    </w:p>
    <w:p w14:paraId="025AB9C3" w14:textId="77777777" w:rsidR="003543AF" w:rsidRDefault="008D0C55">
      <w:pPr>
        <w:spacing w:beforeLines="25" w:before="78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 xml:space="preserve"> </w:t>
      </w:r>
      <w:r>
        <w:rPr>
          <w:snapToGrid w:val="0"/>
          <w:color w:val="000000"/>
          <w:spacing w:val="10"/>
          <w:sz w:val="24"/>
        </w:rPr>
        <w:t xml:space="preserve">  </w:t>
      </w:r>
    </w:p>
    <w:p w14:paraId="6D950D9B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5006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线束</w:t>
      </w:r>
      <w:r>
        <w:rPr>
          <w:rFonts w:hint="eastAsia"/>
          <w:b/>
          <w:color w:val="000000"/>
          <w:spacing w:val="10"/>
          <w:sz w:val="24"/>
        </w:rPr>
        <w:t xml:space="preserve"> (</w:t>
      </w:r>
      <w:r>
        <w:rPr>
          <w:rFonts w:hint="eastAsia"/>
          <w:bCs/>
          <w:color w:val="000000"/>
          <w:spacing w:val="10"/>
          <w:sz w:val="24"/>
        </w:rPr>
        <w:t>一般指机内用于板间连接的电子线组件</w:t>
      </w:r>
      <w:r>
        <w:rPr>
          <w:b/>
          <w:color w:val="000000"/>
          <w:spacing w:val="10"/>
          <w:sz w:val="24"/>
        </w:rPr>
        <w:t>)</w:t>
      </w:r>
    </w:p>
    <w:p w14:paraId="0A37F41E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首用机型及版本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线束用途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|*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供应</w:t>
      </w:r>
      <w:proofErr w:type="gramStart"/>
      <w:r>
        <w:rPr>
          <w:rFonts w:hint="eastAsia"/>
          <w:b/>
          <w:bCs/>
          <w:snapToGrid w:val="0"/>
          <w:color w:val="000000"/>
          <w:spacing w:val="10"/>
          <w:sz w:val="24"/>
        </w:rPr>
        <w:t>商料号</w:t>
      </w:r>
      <w:proofErr w:type="gramEnd"/>
      <w:r>
        <w:rPr>
          <w:rFonts w:hint="eastAsia"/>
          <w:b/>
          <w:bCs/>
          <w:snapToGrid w:val="0"/>
          <w:color w:val="000000"/>
          <w:spacing w:val="10"/>
          <w:sz w:val="24"/>
        </w:rPr>
        <w:t>*|[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]</w:t>
      </w:r>
    </w:p>
    <w:p w14:paraId="1F9CD03B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snapToGrid w:val="0"/>
          <w:color w:val="000000"/>
          <w:spacing w:val="10"/>
          <w:sz w:val="24"/>
        </w:rPr>
        <w:t>线束</w:t>
      </w:r>
      <w:r>
        <w:rPr>
          <w:snapToGrid w:val="0"/>
          <w:color w:val="000000"/>
          <w:spacing w:val="10"/>
          <w:sz w:val="24"/>
        </w:rPr>
        <w:t>。</w:t>
      </w:r>
    </w:p>
    <w:p w14:paraId="5DED3D26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首用机型及版本：该线束首次使用的机型名称和版本号</w:t>
      </w:r>
      <w:r>
        <w:rPr>
          <w:color w:val="000000"/>
          <w:spacing w:val="10"/>
          <w:sz w:val="24"/>
        </w:rPr>
        <w:t>。</w:t>
      </w:r>
    </w:p>
    <w:p w14:paraId="714FD336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线束用途：线束在首用机型内的用途说明，如“主板</w:t>
      </w:r>
      <w:r>
        <w:rPr>
          <w:rFonts w:hint="eastAsia"/>
          <w:snapToGrid w:val="0"/>
          <w:color w:val="000000"/>
          <w:spacing w:val="10"/>
          <w:sz w:val="24"/>
        </w:rPr>
        <w:t>-</w:t>
      </w:r>
      <w:r>
        <w:rPr>
          <w:rFonts w:hint="eastAsia"/>
          <w:snapToGrid w:val="0"/>
          <w:color w:val="000000"/>
          <w:spacing w:val="10"/>
          <w:sz w:val="24"/>
        </w:rPr>
        <w:t>灯板”</w:t>
      </w:r>
      <w:r>
        <w:rPr>
          <w:snapToGrid w:val="0"/>
          <w:color w:val="000000"/>
          <w:spacing w:val="10"/>
          <w:sz w:val="24"/>
        </w:rPr>
        <w:t>。</w:t>
      </w:r>
    </w:p>
    <w:p w14:paraId="1E66BADA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供应商料号：线束的供应商料号</w:t>
      </w:r>
      <w:r>
        <w:rPr>
          <w:snapToGrid w:val="0"/>
          <w:color w:val="000000"/>
          <w:spacing w:val="10"/>
          <w:sz w:val="24"/>
        </w:rPr>
        <w:t>。</w:t>
      </w:r>
    </w:p>
    <w:p w14:paraId="661AF6F7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必要说明：工程师认为重要的其它信息。</w:t>
      </w:r>
    </w:p>
    <w:p w14:paraId="33813D4B" w14:textId="77777777" w:rsidR="003543AF" w:rsidRDefault="008D0C55">
      <w:pPr>
        <w:spacing w:beforeLines="25" w:before="78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线束</w:t>
      </w:r>
      <w:r>
        <w:rPr>
          <w:rFonts w:hint="eastAsia"/>
          <w:snapToGrid w:val="0"/>
          <w:color w:val="000000"/>
          <w:spacing w:val="10"/>
          <w:sz w:val="24"/>
        </w:rPr>
        <w:t>|TC718REV1.0.0|</w:t>
      </w:r>
      <w:r>
        <w:rPr>
          <w:rFonts w:hint="eastAsia"/>
          <w:snapToGrid w:val="0"/>
          <w:color w:val="000000"/>
          <w:spacing w:val="10"/>
          <w:sz w:val="24"/>
        </w:rPr>
        <w:t>主板</w:t>
      </w:r>
      <w:r>
        <w:rPr>
          <w:rFonts w:hint="eastAsia"/>
          <w:snapToGrid w:val="0"/>
          <w:color w:val="000000"/>
          <w:spacing w:val="10"/>
          <w:sz w:val="24"/>
        </w:rPr>
        <w:t>-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灯板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|*</w:t>
      </w:r>
      <w:r>
        <w:rPr>
          <w:rFonts w:hint="eastAsia"/>
          <w:snapToGrid w:val="0"/>
          <w:color w:val="000000"/>
          <w:spacing w:val="10"/>
          <w:sz w:val="24"/>
        </w:rPr>
        <w:t>供应</w:t>
      </w:r>
      <w:proofErr w:type="gramStart"/>
      <w:r>
        <w:rPr>
          <w:rFonts w:hint="eastAsia"/>
          <w:snapToGrid w:val="0"/>
          <w:color w:val="000000"/>
          <w:spacing w:val="10"/>
          <w:sz w:val="24"/>
        </w:rPr>
        <w:t>商料号</w:t>
      </w:r>
      <w:proofErr w:type="gramEnd"/>
      <w:r>
        <w:rPr>
          <w:rFonts w:hint="eastAsia"/>
          <w:snapToGrid w:val="0"/>
          <w:color w:val="000000"/>
          <w:spacing w:val="10"/>
          <w:sz w:val="24"/>
        </w:rPr>
        <w:t>*</w:t>
      </w:r>
    </w:p>
    <w:p w14:paraId="00193EBE" w14:textId="77777777" w:rsidR="003543AF" w:rsidRDefault="008D0C55">
      <w:pPr>
        <w:spacing w:beforeLines="25" w:before="78"/>
        <w:rPr>
          <w:b/>
          <w:bCs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kern w:val="0"/>
          <w:sz w:val="24"/>
        </w:rPr>
        <w:t xml:space="preserve">   </w:t>
      </w:r>
    </w:p>
    <w:p w14:paraId="63889FFD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5050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rFonts w:hint="eastAsia"/>
          <w:b/>
          <w:color w:val="000000"/>
          <w:spacing w:val="10"/>
          <w:sz w:val="24"/>
        </w:rPr>
        <w:t>电缆组件</w:t>
      </w:r>
      <w:r>
        <w:rPr>
          <w:rFonts w:hint="eastAsia"/>
          <w:b/>
          <w:color w:val="000000"/>
          <w:spacing w:val="10"/>
          <w:sz w:val="24"/>
        </w:rPr>
        <w:t>(</w:t>
      </w:r>
      <w:proofErr w:type="gramStart"/>
      <w:r>
        <w:rPr>
          <w:rFonts w:hint="eastAsia"/>
          <w:bCs/>
          <w:color w:val="000000"/>
          <w:spacing w:val="10"/>
          <w:sz w:val="24"/>
        </w:rPr>
        <w:t>一般指机外用</w:t>
      </w:r>
      <w:proofErr w:type="gramEnd"/>
      <w:r>
        <w:rPr>
          <w:rFonts w:hint="eastAsia"/>
          <w:bCs/>
          <w:color w:val="000000"/>
          <w:spacing w:val="10"/>
          <w:sz w:val="24"/>
        </w:rPr>
        <w:t>于设备间连接的线缆组件</w:t>
      </w:r>
      <w:r>
        <w:rPr>
          <w:b/>
          <w:color w:val="000000"/>
          <w:spacing w:val="10"/>
          <w:sz w:val="24"/>
        </w:rPr>
        <w:t>)</w:t>
      </w:r>
    </w:p>
    <w:p w14:paraId="0B6EAA1F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长度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插头描述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|[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]</w:t>
      </w:r>
    </w:p>
    <w:p w14:paraId="2F811605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rFonts w:hint="eastAsia"/>
          <w:snapToGrid w:val="0"/>
          <w:color w:val="000000"/>
          <w:spacing w:val="10"/>
          <w:sz w:val="24"/>
        </w:rPr>
        <w:t>表示该电缆的主要功能，如“</w:t>
      </w:r>
      <w:r>
        <w:rPr>
          <w:rFonts w:hint="eastAsia"/>
          <w:snapToGrid w:val="0"/>
          <w:color w:val="000000"/>
          <w:spacing w:val="10"/>
          <w:sz w:val="24"/>
        </w:rPr>
        <w:t>USB</w:t>
      </w:r>
      <w:r>
        <w:rPr>
          <w:rFonts w:hint="eastAsia"/>
          <w:snapToGrid w:val="0"/>
          <w:color w:val="000000"/>
          <w:spacing w:val="10"/>
          <w:sz w:val="24"/>
        </w:rPr>
        <w:t>线”，“串口线”</w:t>
      </w:r>
      <w:r>
        <w:rPr>
          <w:snapToGrid w:val="0"/>
          <w:color w:val="000000"/>
          <w:spacing w:val="10"/>
          <w:sz w:val="24"/>
        </w:rPr>
        <w:t>。</w:t>
      </w:r>
    </w:p>
    <w:p w14:paraId="06367E7C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长度：表示该电缆的总长度，单位一般为米，用</w:t>
      </w:r>
      <w:r>
        <w:rPr>
          <w:rFonts w:hint="eastAsia"/>
          <w:snapToGrid w:val="0"/>
          <w:color w:val="000000"/>
          <w:spacing w:val="10"/>
          <w:sz w:val="24"/>
        </w:rPr>
        <w:t>m</w:t>
      </w:r>
      <w:r>
        <w:rPr>
          <w:rFonts w:hint="eastAsia"/>
          <w:snapToGrid w:val="0"/>
          <w:color w:val="000000"/>
          <w:spacing w:val="10"/>
          <w:sz w:val="24"/>
        </w:rPr>
        <w:t>表示，如</w:t>
      </w:r>
      <w:r>
        <w:rPr>
          <w:rFonts w:hint="eastAsia"/>
          <w:snapToGrid w:val="0"/>
          <w:color w:val="000000"/>
          <w:spacing w:val="10"/>
          <w:sz w:val="24"/>
        </w:rPr>
        <w:t>2.5m</w:t>
      </w:r>
      <w:r>
        <w:rPr>
          <w:color w:val="000000"/>
          <w:spacing w:val="10"/>
          <w:sz w:val="24"/>
        </w:rPr>
        <w:t>。</w:t>
      </w:r>
    </w:p>
    <w:p w14:paraId="739F0527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插头描述：电缆两端插头的简单说明，一般用行业内惯用的方式描述，如对于</w:t>
      </w:r>
      <w:r>
        <w:rPr>
          <w:rFonts w:hint="eastAsia"/>
          <w:snapToGrid w:val="0"/>
          <w:color w:val="000000"/>
          <w:spacing w:val="10"/>
          <w:sz w:val="24"/>
        </w:rPr>
        <w:t>USB</w:t>
      </w:r>
      <w:r>
        <w:rPr>
          <w:rFonts w:hint="eastAsia"/>
          <w:snapToGrid w:val="0"/>
          <w:color w:val="000000"/>
          <w:spacing w:val="10"/>
          <w:sz w:val="24"/>
        </w:rPr>
        <w:t>线，可以是“</w:t>
      </w:r>
      <w:proofErr w:type="spellStart"/>
      <w:r>
        <w:rPr>
          <w:rFonts w:hint="eastAsia"/>
          <w:snapToGrid w:val="0"/>
          <w:color w:val="000000"/>
          <w:spacing w:val="10"/>
          <w:sz w:val="24"/>
        </w:rPr>
        <w:t>AF+microB</w:t>
      </w:r>
      <w:proofErr w:type="spellEnd"/>
      <w:r>
        <w:rPr>
          <w:rFonts w:hint="eastAsia"/>
          <w:snapToGrid w:val="0"/>
          <w:color w:val="000000"/>
          <w:spacing w:val="10"/>
          <w:sz w:val="24"/>
        </w:rPr>
        <w:t>插头”，表示一端是</w:t>
      </w:r>
      <w:r>
        <w:rPr>
          <w:rFonts w:hint="eastAsia"/>
          <w:snapToGrid w:val="0"/>
          <w:color w:val="000000"/>
          <w:spacing w:val="10"/>
          <w:sz w:val="24"/>
        </w:rPr>
        <w:t>A</w:t>
      </w:r>
      <w:r>
        <w:rPr>
          <w:rFonts w:hint="eastAsia"/>
          <w:snapToGrid w:val="0"/>
          <w:color w:val="000000"/>
          <w:spacing w:val="10"/>
          <w:sz w:val="24"/>
        </w:rPr>
        <w:t>型公头，另一端为</w:t>
      </w:r>
      <w:proofErr w:type="spellStart"/>
      <w:r>
        <w:rPr>
          <w:rFonts w:hint="eastAsia"/>
          <w:snapToGrid w:val="0"/>
          <w:color w:val="000000"/>
          <w:spacing w:val="10"/>
          <w:sz w:val="24"/>
        </w:rPr>
        <w:t>microB</w:t>
      </w:r>
      <w:proofErr w:type="spellEnd"/>
      <w:r>
        <w:rPr>
          <w:rFonts w:hint="eastAsia"/>
          <w:snapToGrid w:val="0"/>
          <w:color w:val="000000"/>
          <w:spacing w:val="10"/>
          <w:sz w:val="24"/>
        </w:rPr>
        <w:t>插头</w:t>
      </w:r>
      <w:r>
        <w:rPr>
          <w:snapToGrid w:val="0"/>
          <w:color w:val="000000"/>
          <w:spacing w:val="10"/>
          <w:sz w:val="24"/>
        </w:rPr>
        <w:t>。</w:t>
      </w:r>
    </w:p>
    <w:p w14:paraId="3695AC85" w14:textId="77777777" w:rsidR="003543AF" w:rsidRDefault="008D0C55">
      <w:pPr>
        <w:pStyle w:val="afd"/>
        <w:widowControl/>
        <w:numPr>
          <w:ilvl w:val="1"/>
          <w:numId w:val="50"/>
        </w:numPr>
        <w:tabs>
          <w:tab w:val="left" w:pos="993"/>
        </w:tabs>
        <w:spacing w:line="400" w:lineRule="exact"/>
        <w:ind w:firstLineChars="0" w:hanging="1263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必要说明：工程师认为重要的其它信息，如仅作为供电使用的</w:t>
      </w:r>
      <w:r>
        <w:rPr>
          <w:rFonts w:hint="eastAsia"/>
          <w:snapToGrid w:val="0"/>
          <w:color w:val="000000"/>
          <w:spacing w:val="10"/>
          <w:sz w:val="24"/>
        </w:rPr>
        <w:t>USB</w:t>
      </w:r>
      <w:r>
        <w:rPr>
          <w:rFonts w:hint="eastAsia"/>
          <w:snapToGrid w:val="0"/>
          <w:color w:val="000000"/>
          <w:spacing w:val="10"/>
          <w:sz w:val="24"/>
        </w:rPr>
        <w:t>线，可以加上说明“仅供电”</w:t>
      </w:r>
      <w:r>
        <w:rPr>
          <w:snapToGrid w:val="0"/>
          <w:color w:val="000000"/>
          <w:spacing w:val="10"/>
          <w:sz w:val="24"/>
        </w:rPr>
        <w:t>。</w:t>
      </w:r>
    </w:p>
    <w:p w14:paraId="27082DD4" w14:textId="77777777" w:rsidR="003543AF" w:rsidRDefault="008D0C55">
      <w:pPr>
        <w:spacing w:beforeLines="25" w:before="78"/>
        <w:ind w:firstLineChars="200" w:firstLine="520"/>
        <w:rPr>
          <w:b/>
          <w:bCs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rFonts w:hint="eastAsia"/>
          <w:snapToGrid w:val="0"/>
          <w:color w:val="000000"/>
          <w:spacing w:val="10"/>
          <w:sz w:val="24"/>
        </w:rPr>
        <w:t>USB</w:t>
      </w:r>
      <w:r>
        <w:rPr>
          <w:rFonts w:hint="eastAsia"/>
          <w:snapToGrid w:val="0"/>
          <w:color w:val="000000"/>
          <w:spacing w:val="10"/>
          <w:sz w:val="24"/>
        </w:rPr>
        <w:t>线</w:t>
      </w:r>
      <w:r>
        <w:rPr>
          <w:rFonts w:hint="eastAsia"/>
          <w:snapToGrid w:val="0"/>
          <w:color w:val="000000"/>
          <w:spacing w:val="10"/>
          <w:sz w:val="24"/>
        </w:rPr>
        <w:t>|2.5m|AF+microB</w:t>
      </w:r>
      <w:r>
        <w:rPr>
          <w:rFonts w:hint="eastAsia"/>
          <w:snapToGrid w:val="0"/>
          <w:color w:val="000000"/>
          <w:spacing w:val="10"/>
          <w:sz w:val="24"/>
        </w:rPr>
        <w:t>插头</w:t>
      </w:r>
      <w:r>
        <w:rPr>
          <w:rFonts w:hint="eastAsia"/>
          <w:snapToGrid w:val="0"/>
          <w:color w:val="000000"/>
          <w:spacing w:val="10"/>
          <w:sz w:val="24"/>
        </w:rPr>
        <w:t>|[</w:t>
      </w:r>
      <w:r>
        <w:rPr>
          <w:rFonts w:hint="eastAsia"/>
          <w:snapToGrid w:val="0"/>
          <w:color w:val="000000"/>
          <w:spacing w:val="10"/>
          <w:sz w:val="24"/>
        </w:rPr>
        <w:t>仅供电</w:t>
      </w:r>
      <w:r>
        <w:rPr>
          <w:rFonts w:hint="eastAsia"/>
          <w:snapToGrid w:val="0"/>
          <w:color w:val="000000"/>
          <w:spacing w:val="10"/>
          <w:sz w:val="24"/>
        </w:rPr>
        <w:t>]</w:t>
      </w:r>
    </w:p>
    <w:p w14:paraId="7FD2EABD" w14:textId="77777777" w:rsidR="003543AF" w:rsidRDefault="008D0C55">
      <w:pPr>
        <w:spacing w:beforeLines="25" w:before="78"/>
        <w:rPr>
          <w:b/>
          <w:bCs/>
          <w:color w:val="000000"/>
          <w:spacing w:val="10"/>
          <w:kern w:val="0"/>
          <w:sz w:val="24"/>
        </w:rPr>
      </w:pPr>
      <w:r>
        <w:rPr>
          <w:rFonts w:hint="eastAsia"/>
          <w:b/>
          <w:bCs/>
          <w:color w:val="000000"/>
          <w:spacing w:val="1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kern w:val="0"/>
          <w:sz w:val="24"/>
        </w:rPr>
        <w:t xml:space="preserve">   </w:t>
      </w:r>
    </w:p>
    <w:p w14:paraId="598454DC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napToGrid w:val="0"/>
          <w:sz w:val="28"/>
          <w:szCs w:val="28"/>
        </w:rPr>
      </w:pPr>
      <w:bookmarkStart w:id="916" w:name="_Toc421544849"/>
      <w:r>
        <w:rPr>
          <w:rFonts w:asciiTheme="majorEastAsia" w:eastAsiaTheme="majorEastAsia" w:hAnsiTheme="majorEastAsia"/>
          <w:snapToGrid w:val="0"/>
          <w:sz w:val="28"/>
          <w:szCs w:val="28"/>
        </w:rPr>
        <w:t>51大类：射频</w:t>
      </w:r>
      <w:r>
        <w:rPr>
          <w:rFonts w:asciiTheme="majorEastAsia" w:eastAsiaTheme="majorEastAsia" w:hAnsiTheme="majorEastAsia" w:hint="eastAsia"/>
          <w:snapToGrid w:val="0"/>
          <w:sz w:val="28"/>
          <w:szCs w:val="28"/>
        </w:rPr>
        <w:t>器</w:t>
      </w:r>
      <w:r>
        <w:rPr>
          <w:rFonts w:asciiTheme="majorEastAsia" w:eastAsiaTheme="majorEastAsia" w:hAnsiTheme="majorEastAsia"/>
          <w:snapToGrid w:val="0"/>
          <w:sz w:val="28"/>
          <w:szCs w:val="28"/>
        </w:rPr>
        <w:t>件</w:t>
      </w:r>
      <w:bookmarkEnd w:id="916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  <w:gridCol w:w="1560"/>
        <w:gridCol w:w="3969"/>
      </w:tblGrid>
      <w:tr w:rsidR="003543AF" w14:paraId="347CF5CF" w14:textId="77777777">
        <w:trPr>
          <w:jc w:val="center"/>
        </w:trPr>
        <w:tc>
          <w:tcPr>
            <w:tcW w:w="3964" w:type="dxa"/>
            <w:gridSpan w:val="2"/>
          </w:tcPr>
          <w:p w14:paraId="44B8740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大类</w:t>
            </w:r>
          </w:p>
        </w:tc>
        <w:tc>
          <w:tcPr>
            <w:tcW w:w="5529" w:type="dxa"/>
            <w:gridSpan w:val="2"/>
          </w:tcPr>
          <w:p w14:paraId="7348374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小类</w:t>
            </w:r>
          </w:p>
        </w:tc>
      </w:tr>
      <w:tr w:rsidR="003543AF" w14:paraId="77641FB4" w14:textId="77777777">
        <w:trPr>
          <w:jc w:val="center"/>
        </w:trPr>
        <w:tc>
          <w:tcPr>
            <w:tcW w:w="1555" w:type="dxa"/>
          </w:tcPr>
          <w:p w14:paraId="38EED267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编码</w:t>
            </w:r>
          </w:p>
        </w:tc>
        <w:tc>
          <w:tcPr>
            <w:tcW w:w="2409" w:type="dxa"/>
          </w:tcPr>
          <w:p w14:paraId="3D0A88D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名称</w:t>
            </w:r>
          </w:p>
        </w:tc>
        <w:tc>
          <w:tcPr>
            <w:tcW w:w="1560" w:type="dxa"/>
          </w:tcPr>
          <w:p w14:paraId="58308EA0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编码</w:t>
            </w:r>
          </w:p>
        </w:tc>
        <w:tc>
          <w:tcPr>
            <w:tcW w:w="3969" w:type="dxa"/>
          </w:tcPr>
          <w:p w14:paraId="59DC66E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名称</w:t>
            </w:r>
          </w:p>
        </w:tc>
      </w:tr>
      <w:tr w:rsidR="003543AF" w14:paraId="33724B1C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721254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1</w:t>
            </w:r>
          </w:p>
        </w:tc>
        <w:tc>
          <w:tcPr>
            <w:tcW w:w="2409" w:type="dxa"/>
            <w:vMerge w:val="restart"/>
            <w:vAlign w:val="center"/>
          </w:tcPr>
          <w:p w14:paraId="2DA06D1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jc w:val="center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射频器件</w:t>
            </w:r>
          </w:p>
        </w:tc>
        <w:tc>
          <w:tcPr>
            <w:tcW w:w="1560" w:type="dxa"/>
          </w:tcPr>
          <w:p w14:paraId="7E86B43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0BCBB83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天线</w:t>
            </w:r>
          </w:p>
        </w:tc>
      </w:tr>
      <w:tr w:rsidR="003543AF" w14:paraId="123C05F4" w14:textId="77777777">
        <w:trPr>
          <w:jc w:val="center"/>
        </w:trPr>
        <w:tc>
          <w:tcPr>
            <w:tcW w:w="1555" w:type="dxa"/>
            <w:vMerge/>
          </w:tcPr>
          <w:p w14:paraId="42B845B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32566CF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89E4AF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02</w:t>
            </w:r>
          </w:p>
        </w:tc>
        <w:tc>
          <w:tcPr>
            <w:tcW w:w="3969" w:type="dxa"/>
          </w:tcPr>
          <w:p w14:paraId="2BAFCC44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射频插座</w:t>
            </w:r>
          </w:p>
        </w:tc>
      </w:tr>
      <w:tr w:rsidR="003543AF" w14:paraId="63100762" w14:textId="77777777">
        <w:trPr>
          <w:jc w:val="center"/>
        </w:trPr>
        <w:tc>
          <w:tcPr>
            <w:tcW w:w="1555" w:type="dxa"/>
            <w:vMerge/>
          </w:tcPr>
          <w:p w14:paraId="23BD0C6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26928093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D5B4C1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03</w:t>
            </w:r>
          </w:p>
        </w:tc>
        <w:tc>
          <w:tcPr>
            <w:tcW w:w="3969" w:type="dxa"/>
          </w:tcPr>
          <w:p w14:paraId="1283BDA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射频同轴电缆</w:t>
            </w:r>
          </w:p>
        </w:tc>
      </w:tr>
      <w:tr w:rsidR="003543AF" w14:paraId="01733712" w14:textId="77777777">
        <w:trPr>
          <w:jc w:val="center"/>
        </w:trPr>
        <w:tc>
          <w:tcPr>
            <w:tcW w:w="1555" w:type="dxa"/>
            <w:vMerge/>
          </w:tcPr>
          <w:p w14:paraId="78F838A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65A1664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BDCCFD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04</w:t>
            </w:r>
          </w:p>
        </w:tc>
        <w:tc>
          <w:tcPr>
            <w:tcW w:w="3969" w:type="dxa"/>
          </w:tcPr>
          <w:p w14:paraId="611F1B9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射频二极管</w:t>
            </w:r>
          </w:p>
        </w:tc>
      </w:tr>
      <w:tr w:rsidR="003543AF" w14:paraId="44D9078A" w14:textId="77777777">
        <w:trPr>
          <w:jc w:val="center"/>
        </w:trPr>
        <w:tc>
          <w:tcPr>
            <w:tcW w:w="1555" w:type="dxa"/>
            <w:vMerge/>
          </w:tcPr>
          <w:p w14:paraId="3C1469A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6253940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D1249E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05</w:t>
            </w:r>
          </w:p>
        </w:tc>
        <w:tc>
          <w:tcPr>
            <w:tcW w:w="3969" w:type="dxa"/>
          </w:tcPr>
          <w:p w14:paraId="11AA144A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射频低噪声放大器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(RF LNA)</w:t>
            </w:r>
          </w:p>
        </w:tc>
      </w:tr>
      <w:tr w:rsidR="003543AF" w14:paraId="630AE78F" w14:textId="77777777">
        <w:trPr>
          <w:jc w:val="center"/>
        </w:trPr>
        <w:tc>
          <w:tcPr>
            <w:tcW w:w="1555" w:type="dxa"/>
            <w:vMerge/>
          </w:tcPr>
          <w:p w14:paraId="55031CDD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3771B0E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B55E0F2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06</w:t>
            </w:r>
          </w:p>
        </w:tc>
        <w:tc>
          <w:tcPr>
            <w:tcW w:w="3969" w:type="dxa"/>
          </w:tcPr>
          <w:p w14:paraId="68A37D4D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射频开关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(RF switch)</w:t>
            </w:r>
          </w:p>
        </w:tc>
      </w:tr>
      <w:tr w:rsidR="003543AF" w14:paraId="78BF9F2A" w14:textId="77777777">
        <w:trPr>
          <w:jc w:val="center"/>
        </w:trPr>
        <w:tc>
          <w:tcPr>
            <w:tcW w:w="1555" w:type="dxa"/>
            <w:vMerge/>
          </w:tcPr>
          <w:p w14:paraId="34624B11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39E69727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E41940C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07</w:t>
            </w:r>
          </w:p>
        </w:tc>
        <w:tc>
          <w:tcPr>
            <w:tcW w:w="3969" w:type="dxa"/>
          </w:tcPr>
          <w:p w14:paraId="14D98B3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微波滤波器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(RF filter)</w:t>
            </w:r>
          </w:p>
        </w:tc>
      </w:tr>
      <w:tr w:rsidR="003543AF" w14:paraId="392E7BBF" w14:textId="77777777">
        <w:trPr>
          <w:jc w:val="center"/>
        </w:trPr>
        <w:tc>
          <w:tcPr>
            <w:tcW w:w="1555" w:type="dxa"/>
            <w:vMerge/>
          </w:tcPr>
          <w:p w14:paraId="6A49FFB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33E3502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28748CE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08</w:t>
            </w:r>
          </w:p>
        </w:tc>
        <w:tc>
          <w:tcPr>
            <w:tcW w:w="3969" w:type="dxa"/>
          </w:tcPr>
          <w:p w14:paraId="0B00CFB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射频功率放大器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(RF PA)</w:t>
            </w:r>
          </w:p>
        </w:tc>
      </w:tr>
      <w:tr w:rsidR="003543AF" w14:paraId="6304E63B" w14:textId="77777777">
        <w:trPr>
          <w:jc w:val="center"/>
        </w:trPr>
        <w:tc>
          <w:tcPr>
            <w:tcW w:w="1555" w:type="dxa"/>
            <w:vMerge/>
          </w:tcPr>
          <w:p w14:paraId="474E326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1DF0F928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93358B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09</w:t>
            </w:r>
          </w:p>
        </w:tc>
        <w:tc>
          <w:tcPr>
            <w:tcW w:w="3969" w:type="dxa"/>
          </w:tcPr>
          <w:p w14:paraId="6A79F04F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射频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FEM(RF PA+LNA)</w:t>
            </w:r>
          </w:p>
        </w:tc>
      </w:tr>
      <w:tr w:rsidR="003543AF" w14:paraId="43ED09A7" w14:textId="77777777">
        <w:trPr>
          <w:jc w:val="center"/>
        </w:trPr>
        <w:tc>
          <w:tcPr>
            <w:tcW w:w="1555" w:type="dxa"/>
            <w:vMerge/>
          </w:tcPr>
          <w:p w14:paraId="4E0155FA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244C2AEB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9173DB5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2BA71568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双工器</w:t>
            </w:r>
          </w:p>
        </w:tc>
      </w:tr>
      <w:tr w:rsidR="00571AB5" w14:paraId="33F6029D" w14:textId="77777777">
        <w:trPr>
          <w:jc w:val="center"/>
          <w:ins w:id="917" w:author="wwlh8026" w:date="2022-09-14T11:24:00Z"/>
        </w:trPr>
        <w:tc>
          <w:tcPr>
            <w:tcW w:w="1555" w:type="dxa"/>
            <w:vMerge/>
          </w:tcPr>
          <w:p w14:paraId="358631E0" w14:textId="77777777" w:rsidR="00571AB5" w:rsidRDefault="00571AB5">
            <w:pPr>
              <w:pStyle w:val="12"/>
              <w:keepNext w:val="0"/>
              <w:keepLines w:val="0"/>
              <w:spacing w:before="0" w:after="0" w:line="240" w:lineRule="auto"/>
              <w:rPr>
                <w:ins w:id="918" w:author="wwlh8026" w:date="2022-09-14T11:24:00Z"/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78341CF0" w14:textId="77777777" w:rsidR="00571AB5" w:rsidRDefault="00571AB5">
            <w:pPr>
              <w:pStyle w:val="12"/>
              <w:keepNext w:val="0"/>
              <w:keepLines w:val="0"/>
              <w:spacing w:before="0" w:after="0" w:line="240" w:lineRule="auto"/>
              <w:rPr>
                <w:ins w:id="919" w:author="wwlh8026" w:date="2022-09-14T11:24:00Z"/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4716BB" w14:textId="69BEB640" w:rsidR="00571AB5" w:rsidRDefault="00571AB5">
            <w:pPr>
              <w:pStyle w:val="12"/>
              <w:keepNext w:val="0"/>
              <w:keepLines w:val="0"/>
              <w:spacing w:before="0" w:after="0" w:line="240" w:lineRule="auto"/>
              <w:rPr>
                <w:ins w:id="920" w:author="wwlh8026" w:date="2022-09-14T11:24:00Z"/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ins w:id="921" w:author="wwlh8026" w:date="2022-09-14T11:24:00Z">
              <w:r w:rsidRPr="00571AB5">
                <w:rPr>
                  <w:rFonts w:ascii="Times New Roman" w:hAnsi="Times New Roman"/>
                  <w:b w:val="0"/>
                  <w:bCs w:val="0"/>
                  <w:spacing w:val="10"/>
                  <w:kern w:val="0"/>
                  <w:sz w:val="24"/>
                  <w:szCs w:val="24"/>
                  <w:rPrChange w:id="922" w:author="wwlh8026" w:date="2022-09-14T11:24:00Z">
                    <w:rPr>
                      <w:rFonts w:ascii="Times New Roman" w:hAnsi="Times New Roman"/>
                      <w:b w:val="0"/>
                      <w:bCs w:val="0"/>
                      <w:color w:val="000000"/>
                      <w:spacing w:val="10"/>
                      <w:kern w:val="0"/>
                      <w:sz w:val="24"/>
                      <w:szCs w:val="24"/>
                    </w:rPr>
                  </w:rPrChange>
                </w:rPr>
                <w:t>15</w:t>
              </w:r>
            </w:ins>
          </w:p>
        </w:tc>
        <w:tc>
          <w:tcPr>
            <w:tcW w:w="3969" w:type="dxa"/>
          </w:tcPr>
          <w:p w14:paraId="7C3FBB01" w14:textId="436DCB62" w:rsidR="00571AB5" w:rsidRDefault="00571AB5">
            <w:pPr>
              <w:pStyle w:val="12"/>
              <w:keepNext w:val="0"/>
              <w:keepLines w:val="0"/>
              <w:spacing w:before="0" w:after="0" w:line="240" w:lineRule="auto"/>
              <w:rPr>
                <w:ins w:id="923" w:author="wwlh8026" w:date="2022-09-14T11:24:00Z"/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ins w:id="924" w:author="wwlh8026" w:date="2022-09-14T11:25:00Z">
              <w:r w:rsidRPr="00571AB5">
                <w:rPr>
                  <w:rFonts w:ascii="Times New Roman" w:hAnsi="Times New Roman" w:hint="eastAsia"/>
                  <w:b w:val="0"/>
                  <w:bCs w:val="0"/>
                  <w:color w:val="000000"/>
                  <w:spacing w:val="10"/>
                  <w:kern w:val="0"/>
                  <w:sz w:val="24"/>
                  <w:szCs w:val="24"/>
                </w:rPr>
                <w:t>音频</w:t>
              </w:r>
              <w:r w:rsidRPr="00571AB5">
                <w:rPr>
                  <w:rFonts w:ascii="Times New Roman" w:hAnsi="Times New Roman" w:hint="eastAsia"/>
                  <w:b w:val="0"/>
                  <w:bCs w:val="0"/>
                  <w:color w:val="000000"/>
                  <w:spacing w:val="10"/>
                  <w:kern w:val="0"/>
                  <w:sz w:val="24"/>
                  <w:szCs w:val="24"/>
                </w:rPr>
                <w:t>PA</w:t>
              </w:r>
            </w:ins>
          </w:p>
        </w:tc>
      </w:tr>
      <w:tr w:rsidR="003543AF" w14:paraId="59809C30" w14:textId="77777777">
        <w:trPr>
          <w:jc w:val="center"/>
        </w:trPr>
        <w:tc>
          <w:tcPr>
            <w:tcW w:w="1555" w:type="dxa"/>
            <w:vMerge/>
          </w:tcPr>
          <w:p w14:paraId="77982175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14:paraId="224884E2" w14:textId="77777777" w:rsidR="003543AF" w:rsidRDefault="003543AF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</w:p>
        </w:tc>
        <w:tc>
          <w:tcPr>
            <w:tcW w:w="5529" w:type="dxa"/>
            <w:gridSpan w:val="2"/>
          </w:tcPr>
          <w:p w14:paraId="531EA3D9" w14:textId="77777777" w:rsidR="003543AF" w:rsidRDefault="008D0C55">
            <w:pPr>
              <w:pStyle w:val="12"/>
              <w:keepNext w:val="0"/>
              <w:keepLines w:val="0"/>
              <w:spacing w:before="0" w:after="0" w:line="240" w:lineRule="auto"/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~99</w:t>
            </w:r>
            <w:r>
              <w:rPr>
                <w:rFonts w:ascii="Times New Roman" w:hAnsi="Times New Roman" w:hint="eastAsia"/>
                <w:b w:val="0"/>
                <w:bCs w:val="0"/>
                <w:color w:val="000000"/>
                <w:spacing w:val="10"/>
                <w:kern w:val="0"/>
                <w:sz w:val="24"/>
                <w:szCs w:val="24"/>
              </w:rPr>
              <w:t>为预留码</w:t>
            </w:r>
          </w:p>
        </w:tc>
      </w:tr>
    </w:tbl>
    <w:p w14:paraId="35F4CDE8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5101</w:t>
      </w:r>
      <w:r>
        <w:rPr>
          <w:b/>
          <w:bCs/>
          <w:snapToGrid w:val="0"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天线</w:t>
      </w:r>
    </w:p>
    <w:p w14:paraId="0B8C0969" w14:textId="77777777" w:rsidR="003543AF" w:rsidRDefault="008D0C55">
      <w:pPr>
        <w:widowControl/>
        <w:spacing w:line="400" w:lineRule="exact"/>
        <w:ind w:leftChars="249" w:left="1700" w:hangingChars="451" w:hanging="1177"/>
        <w:rPr>
          <w:b/>
          <w:bCs/>
          <w:snapToGrid w:val="0"/>
          <w:color w:val="000000"/>
          <w:spacing w:val="10"/>
          <w:kern w:val="0"/>
          <w:sz w:val="24"/>
          <w:szCs w:val="21"/>
        </w:rPr>
      </w:pPr>
      <w:r>
        <w:rPr>
          <w:b/>
          <w:bCs/>
          <w:color w:val="000000"/>
          <w:spacing w:val="10"/>
          <w:kern w:val="0"/>
          <w:sz w:val="24"/>
        </w:rPr>
        <w:t>描述规则：</w:t>
      </w:r>
      <w:ins w:id="925" w:author="WPS_1622815912" w:date="2022-06-14T10:0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rFonts w:hint="eastAsia"/>
          <w:b/>
          <w:color w:val="000000"/>
          <w:spacing w:val="10"/>
          <w:kern w:val="0"/>
          <w:sz w:val="24"/>
        </w:rPr>
        <w:t>天线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  <w:szCs w:val="21"/>
        </w:rPr>
        <w:t>频率范围</w:t>
      </w:r>
      <w:r>
        <w:rPr>
          <w:b/>
          <w:bCs/>
          <w:color w:val="000000"/>
          <w:spacing w:val="10"/>
          <w:kern w:val="0"/>
          <w:sz w:val="24"/>
          <w:szCs w:val="21"/>
        </w:rPr>
        <w:t>|</w:t>
      </w:r>
      <w:r>
        <w:rPr>
          <w:b/>
          <w:bCs/>
          <w:color w:val="000000"/>
          <w:spacing w:val="10"/>
          <w:kern w:val="0"/>
          <w:sz w:val="24"/>
          <w:szCs w:val="21"/>
        </w:rPr>
        <w:t>增益</w:t>
      </w:r>
      <w:r>
        <w:rPr>
          <w:b/>
          <w:bCs/>
          <w:color w:val="000000"/>
          <w:spacing w:val="10"/>
          <w:kern w:val="0"/>
          <w:sz w:val="24"/>
          <w:szCs w:val="21"/>
        </w:rPr>
        <w:t>|</w:t>
      </w:r>
      <w:r>
        <w:rPr>
          <w:b/>
          <w:color w:val="000000"/>
          <w:spacing w:val="10"/>
          <w:kern w:val="0"/>
          <w:sz w:val="24"/>
          <w:szCs w:val="21"/>
        </w:rPr>
        <w:t>转接</w:t>
      </w:r>
      <w:proofErr w:type="gramStart"/>
      <w:r>
        <w:rPr>
          <w:b/>
          <w:color w:val="000000"/>
          <w:spacing w:val="10"/>
          <w:kern w:val="0"/>
          <w:sz w:val="24"/>
          <w:szCs w:val="21"/>
        </w:rPr>
        <w:t>头类型</w:t>
      </w:r>
      <w:proofErr w:type="gramEnd"/>
      <w:r>
        <w:rPr>
          <w:b/>
          <w:color w:val="000000"/>
          <w:spacing w:val="10"/>
          <w:kern w:val="0"/>
          <w:sz w:val="24"/>
          <w:szCs w:val="21"/>
        </w:rPr>
        <w:t>或天线类型</w:t>
      </w:r>
      <w:r>
        <w:rPr>
          <w:b/>
          <w:color w:val="000000"/>
          <w:spacing w:val="10"/>
          <w:kern w:val="0"/>
          <w:sz w:val="24"/>
          <w:szCs w:val="21"/>
        </w:rPr>
        <w:t>|</w:t>
      </w:r>
      <w:r>
        <w:rPr>
          <w:b/>
          <w:snapToGrid w:val="0"/>
          <w:color w:val="000000"/>
          <w:spacing w:val="10"/>
          <w:kern w:val="0"/>
          <w:sz w:val="24"/>
          <w:szCs w:val="21"/>
        </w:rPr>
        <w:t>外露馈线线长或安装方式</w:t>
      </w:r>
      <w:r>
        <w:rPr>
          <w:b/>
          <w:bCs/>
          <w:snapToGrid w:val="0"/>
          <w:color w:val="000000"/>
          <w:spacing w:val="10"/>
          <w:kern w:val="0"/>
          <w:sz w:val="24"/>
          <w:szCs w:val="21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  <w:szCs w:val="21"/>
        </w:rPr>
        <w:t>线径</w:t>
      </w:r>
      <w:r>
        <w:rPr>
          <w:b/>
          <w:color w:val="000000"/>
          <w:spacing w:val="10"/>
          <w:kern w:val="0"/>
          <w:sz w:val="24"/>
          <w:szCs w:val="21"/>
        </w:rPr>
        <w:t>|</w:t>
      </w:r>
      <w:r>
        <w:rPr>
          <w:b/>
          <w:color w:val="000000"/>
          <w:spacing w:val="10"/>
          <w:kern w:val="0"/>
          <w:sz w:val="24"/>
          <w:szCs w:val="21"/>
        </w:rPr>
        <w:t>厂家型号</w:t>
      </w:r>
      <w:r>
        <w:rPr>
          <w:b/>
          <w:color w:val="000000"/>
          <w:spacing w:val="10"/>
          <w:kern w:val="0"/>
          <w:sz w:val="24"/>
          <w:szCs w:val="21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  <w:szCs w:val="21"/>
        </w:rPr>
        <w:t>[</w:t>
      </w:r>
      <w:r>
        <w:rPr>
          <w:b/>
          <w:bCs/>
          <w:snapToGrid w:val="0"/>
          <w:color w:val="000000"/>
          <w:spacing w:val="10"/>
          <w:kern w:val="0"/>
          <w:sz w:val="24"/>
          <w:szCs w:val="21"/>
        </w:rPr>
        <w:t>必要说明</w:t>
      </w:r>
      <w:ins w:id="926" w:author="wwlh8026" w:date="2022-05-24T14:59:00Z">
        <w:r>
          <w:rPr>
            <w:rFonts w:hint="eastAsia"/>
            <w:b/>
            <w:bCs/>
            <w:snapToGrid w:val="0"/>
            <w:color w:val="000000"/>
            <w:spacing w:val="10"/>
            <w:kern w:val="0"/>
            <w:sz w:val="24"/>
            <w:szCs w:val="21"/>
          </w:rPr>
          <w:t>+</w:t>
        </w:r>
        <w:r>
          <w:rPr>
            <w:rFonts w:hint="eastAsia"/>
            <w:b/>
            <w:bCs/>
            <w:snapToGrid w:val="0"/>
            <w:color w:val="000000"/>
            <w:spacing w:val="10"/>
            <w:kern w:val="0"/>
            <w:sz w:val="24"/>
            <w:szCs w:val="21"/>
          </w:rPr>
          <w:t>供应商代码缩写</w:t>
        </w:r>
      </w:ins>
      <w:r>
        <w:rPr>
          <w:b/>
          <w:bCs/>
          <w:snapToGrid w:val="0"/>
          <w:color w:val="000000"/>
          <w:spacing w:val="10"/>
          <w:kern w:val="0"/>
          <w:sz w:val="24"/>
          <w:szCs w:val="21"/>
        </w:rPr>
        <w:t>]</w:t>
      </w:r>
    </w:p>
    <w:p w14:paraId="1651C99A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27" w:author="WPS_1622815912" w:date="2022-06-14T10:22:00Z"/>
          <w:color w:val="000000"/>
          <w:spacing w:val="10"/>
          <w:sz w:val="24"/>
          <w:u w:color="FFFFFF" w:themeColor="background1"/>
        </w:rPr>
      </w:pPr>
      <w:ins w:id="928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AAFE539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名称：天线。</w:t>
      </w:r>
    </w:p>
    <w:p w14:paraId="28F9921A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频率范围：标称的工作频率范围，格式是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起始频率</w:t>
      </w:r>
      <w:r>
        <w:rPr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终止频率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，例如</w:t>
      </w:r>
      <w:r>
        <w:rPr>
          <w:color w:val="000000"/>
          <w:spacing w:val="10"/>
          <w:sz w:val="24"/>
        </w:rPr>
        <w:t>“2.4-2.5GHz”</w:t>
      </w:r>
      <w:r>
        <w:rPr>
          <w:color w:val="000000"/>
          <w:spacing w:val="10"/>
          <w:sz w:val="24"/>
        </w:rPr>
        <w:t>。双频天线有两个频率范围，中间用</w:t>
      </w:r>
      <w:r>
        <w:rPr>
          <w:color w:val="000000"/>
          <w:spacing w:val="10"/>
          <w:sz w:val="24"/>
        </w:rPr>
        <w:t>‘&amp;’</w:t>
      </w:r>
      <w:r>
        <w:rPr>
          <w:color w:val="000000"/>
          <w:spacing w:val="10"/>
          <w:sz w:val="24"/>
        </w:rPr>
        <w:t>分隔开，例如</w:t>
      </w:r>
      <w:r>
        <w:rPr>
          <w:color w:val="000000"/>
          <w:spacing w:val="10"/>
          <w:sz w:val="24"/>
        </w:rPr>
        <w:t>“2.4-2.5GHz&amp;4.9-5.9GHz”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kern w:val="0"/>
          <w:sz w:val="24"/>
        </w:rPr>
        <w:t>手机用</w:t>
      </w:r>
      <w:r>
        <w:rPr>
          <w:color w:val="000000"/>
          <w:spacing w:val="10"/>
          <w:kern w:val="0"/>
          <w:sz w:val="24"/>
        </w:rPr>
        <w:t>BT</w:t>
      </w:r>
      <w:r>
        <w:rPr>
          <w:color w:val="000000"/>
          <w:spacing w:val="10"/>
          <w:kern w:val="0"/>
          <w:sz w:val="24"/>
        </w:rPr>
        <w:t>和</w:t>
      </w:r>
      <w:r>
        <w:rPr>
          <w:color w:val="000000"/>
          <w:spacing w:val="10"/>
          <w:kern w:val="0"/>
          <w:sz w:val="24"/>
        </w:rPr>
        <w:t>WIFI</w:t>
      </w:r>
      <w:r>
        <w:rPr>
          <w:color w:val="000000"/>
          <w:spacing w:val="10"/>
          <w:kern w:val="0"/>
          <w:sz w:val="24"/>
        </w:rPr>
        <w:t>天线，使用</w:t>
      </w:r>
      <w:r>
        <w:rPr>
          <w:color w:val="000000"/>
          <w:spacing w:val="10"/>
          <w:kern w:val="0"/>
          <w:sz w:val="24"/>
        </w:rPr>
        <w:t>“2.4-2.5GHz”</w:t>
      </w:r>
      <w:r>
        <w:rPr>
          <w:color w:val="000000"/>
          <w:spacing w:val="10"/>
          <w:kern w:val="0"/>
          <w:sz w:val="24"/>
        </w:rPr>
        <w:t>表示。</w:t>
      </w:r>
    </w:p>
    <w:p w14:paraId="0966B37C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增益：天线标称增益，格式是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proofErr w:type="spellStart"/>
      <w:r>
        <w:rPr>
          <w:color w:val="000000"/>
          <w:spacing w:val="10"/>
          <w:sz w:val="24"/>
        </w:rPr>
        <w:t>dBi</w:t>
      </w:r>
      <w:proofErr w:type="spellEnd"/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，数字精确到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位，例如：</w:t>
      </w:r>
      <w:r>
        <w:rPr>
          <w:color w:val="000000"/>
          <w:spacing w:val="10"/>
          <w:sz w:val="24"/>
        </w:rPr>
        <w:t>“2.0dBi”</w:t>
      </w:r>
      <w:r>
        <w:rPr>
          <w:color w:val="000000"/>
          <w:spacing w:val="10"/>
          <w:sz w:val="24"/>
        </w:rPr>
        <w:t>。双频天线如有两个增益值，中间用</w:t>
      </w:r>
      <w:r>
        <w:rPr>
          <w:color w:val="000000"/>
          <w:spacing w:val="10"/>
          <w:sz w:val="24"/>
        </w:rPr>
        <w:t>‘&amp;’</w:t>
      </w:r>
      <w:r>
        <w:rPr>
          <w:color w:val="000000"/>
          <w:spacing w:val="10"/>
          <w:sz w:val="24"/>
        </w:rPr>
        <w:t>分隔开，例如：</w:t>
      </w:r>
      <w:r>
        <w:rPr>
          <w:color w:val="000000"/>
          <w:spacing w:val="10"/>
          <w:sz w:val="24"/>
        </w:rPr>
        <w:t>“2.0dBi&amp;3.0dBi”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kern w:val="0"/>
          <w:sz w:val="24"/>
          <w:szCs w:val="21"/>
        </w:rPr>
        <w:t>各个模块共用天线如有多个增益值，中间用</w:t>
      </w:r>
      <w:r>
        <w:rPr>
          <w:color w:val="000000"/>
          <w:spacing w:val="10"/>
          <w:kern w:val="0"/>
          <w:sz w:val="24"/>
          <w:szCs w:val="21"/>
        </w:rPr>
        <w:t>‘&amp;’</w:t>
      </w:r>
      <w:r>
        <w:rPr>
          <w:color w:val="000000"/>
          <w:spacing w:val="10"/>
          <w:kern w:val="0"/>
          <w:sz w:val="24"/>
          <w:szCs w:val="21"/>
        </w:rPr>
        <w:t>分隔开，例如：</w:t>
      </w:r>
      <w:r>
        <w:rPr>
          <w:color w:val="000000"/>
          <w:spacing w:val="10"/>
          <w:kern w:val="0"/>
          <w:sz w:val="24"/>
          <w:szCs w:val="21"/>
        </w:rPr>
        <w:t>“0dBi&amp;2.0dBi”</w:t>
      </w:r>
    </w:p>
    <w:p w14:paraId="44004CD3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转接</w:t>
      </w:r>
      <w:proofErr w:type="gramStart"/>
      <w:r>
        <w:rPr>
          <w:color w:val="000000"/>
          <w:spacing w:val="10"/>
          <w:sz w:val="24"/>
        </w:rPr>
        <w:t>头类型</w:t>
      </w:r>
      <w:proofErr w:type="gramEnd"/>
      <w:r>
        <w:rPr>
          <w:color w:val="000000"/>
          <w:spacing w:val="10"/>
          <w:kern w:val="0"/>
          <w:sz w:val="24"/>
          <w:szCs w:val="21"/>
        </w:rPr>
        <w:t>或天线类型：对于</w:t>
      </w:r>
      <w:r>
        <w:rPr>
          <w:color w:val="000000"/>
          <w:spacing w:val="10"/>
          <w:kern w:val="0"/>
          <w:sz w:val="24"/>
          <w:szCs w:val="21"/>
        </w:rPr>
        <w:t>AP</w:t>
      </w:r>
      <w:r>
        <w:rPr>
          <w:color w:val="000000"/>
          <w:spacing w:val="10"/>
          <w:kern w:val="0"/>
          <w:sz w:val="24"/>
          <w:szCs w:val="21"/>
        </w:rPr>
        <w:t>天线该项描述转接头类型，</w:t>
      </w:r>
      <w:r>
        <w:rPr>
          <w:color w:val="000000"/>
          <w:spacing w:val="10"/>
          <w:sz w:val="24"/>
        </w:rPr>
        <w:t>格式是</w:t>
      </w:r>
      <w:r>
        <w:rPr>
          <w:color w:val="000000"/>
          <w:spacing w:val="10"/>
          <w:sz w:val="24"/>
        </w:rPr>
        <w:t>“RP-</w:t>
      </w:r>
      <w:r>
        <w:rPr>
          <w:color w:val="000000"/>
          <w:spacing w:val="10"/>
          <w:sz w:val="24"/>
        </w:rPr>
        <w:t>接头类型</w:t>
      </w:r>
      <w:r>
        <w:rPr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公头或母头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表示接头是反转接头，如接头是标准或不相关，则不用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前缀。接头类型有</w:t>
      </w:r>
      <w:r>
        <w:rPr>
          <w:color w:val="000000"/>
          <w:spacing w:val="10"/>
          <w:sz w:val="24"/>
        </w:rPr>
        <w:t>SMA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N</w:t>
      </w:r>
      <w:r>
        <w:rPr>
          <w:color w:val="000000"/>
          <w:spacing w:val="10"/>
          <w:sz w:val="24"/>
        </w:rPr>
        <w:t>、焊接</w:t>
      </w:r>
      <w:r>
        <w:rPr>
          <w:color w:val="000000"/>
          <w:spacing w:val="10"/>
          <w:sz w:val="24"/>
        </w:rPr>
        <w:t>(weld)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I-PEX</w:t>
      </w:r>
      <w:r>
        <w:rPr>
          <w:color w:val="000000"/>
          <w:spacing w:val="10"/>
          <w:sz w:val="24"/>
        </w:rPr>
        <w:t>等。公头用</w:t>
      </w:r>
      <w:r>
        <w:rPr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表示，</w:t>
      </w:r>
      <w:proofErr w:type="gramStart"/>
      <w:r>
        <w:rPr>
          <w:color w:val="000000"/>
          <w:spacing w:val="10"/>
          <w:sz w:val="24"/>
        </w:rPr>
        <w:t>母头用</w:t>
      </w:r>
      <w:proofErr w:type="gramEnd"/>
      <w:r>
        <w:rPr>
          <w:color w:val="000000"/>
          <w:spacing w:val="10"/>
          <w:sz w:val="24"/>
        </w:rPr>
        <w:t>F</w:t>
      </w:r>
      <w:r>
        <w:rPr>
          <w:color w:val="000000"/>
          <w:spacing w:val="10"/>
          <w:sz w:val="24"/>
        </w:rPr>
        <w:t>表示，例如</w:t>
      </w:r>
      <w:r>
        <w:rPr>
          <w:color w:val="000000"/>
          <w:spacing w:val="10"/>
          <w:sz w:val="24"/>
        </w:rPr>
        <w:t>“RP-SMA-F”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“N-F”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“Weld”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kern w:val="0"/>
          <w:sz w:val="24"/>
        </w:rPr>
        <w:t>对于内置天线该项描述天线类型，如：</w:t>
      </w:r>
      <w:r>
        <w:rPr>
          <w:color w:val="000000"/>
          <w:spacing w:val="10"/>
          <w:kern w:val="0"/>
          <w:sz w:val="24"/>
        </w:rPr>
        <w:t>“PIFA”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“Monopole”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陶瓷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等。</w:t>
      </w:r>
      <w:r>
        <w:rPr>
          <w:color w:val="000000"/>
          <w:spacing w:val="10"/>
          <w:sz w:val="24"/>
        </w:rPr>
        <w:t xml:space="preserve"> </w:t>
      </w:r>
    </w:p>
    <w:p w14:paraId="5A901E02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外露馈线线长</w:t>
      </w:r>
      <w:r>
        <w:rPr>
          <w:color w:val="000000"/>
          <w:spacing w:val="10"/>
          <w:kern w:val="0"/>
          <w:sz w:val="24"/>
          <w:szCs w:val="21"/>
        </w:rPr>
        <w:t>或安装方式：对于</w:t>
      </w:r>
      <w:r>
        <w:rPr>
          <w:color w:val="000000"/>
          <w:spacing w:val="10"/>
          <w:kern w:val="0"/>
          <w:sz w:val="24"/>
          <w:szCs w:val="21"/>
        </w:rPr>
        <w:t>AP</w:t>
      </w:r>
      <w:r>
        <w:rPr>
          <w:color w:val="000000"/>
          <w:spacing w:val="10"/>
          <w:kern w:val="0"/>
          <w:sz w:val="24"/>
          <w:szCs w:val="21"/>
        </w:rPr>
        <w:t>天线该项描述</w:t>
      </w:r>
      <w:r>
        <w:rPr>
          <w:color w:val="000000"/>
          <w:spacing w:val="10"/>
          <w:sz w:val="24"/>
        </w:rPr>
        <w:t>外露馈线的长度。如果天线没有外接同轴线，则写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。数字精确到</w:t>
      </w:r>
      <w:r>
        <w:rPr>
          <w:color w:val="000000"/>
          <w:spacing w:val="10"/>
          <w:sz w:val="24"/>
        </w:rPr>
        <w:t>1mm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kern w:val="0"/>
          <w:sz w:val="24"/>
          <w:szCs w:val="21"/>
        </w:rPr>
        <w:t>对于内置天线该项描述安装方式，如：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支架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、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贴附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、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贴片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等。</w:t>
      </w:r>
    </w:p>
    <w:p w14:paraId="65DC0705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1276"/>
          <w:tab w:val="left" w:pos="1701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线径：外露馈线的直径。如果天线没有外接同轴线，则写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。数字精确到</w:t>
      </w:r>
      <w:r>
        <w:rPr>
          <w:color w:val="000000"/>
          <w:spacing w:val="10"/>
          <w:sz w:val="24"/>
        </w:rPr>
        <w:t>0.01mm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D3.01</w:t>
      </w:r>
      <w:r>
        <w:rPr>
          <w:color w:val="000000"/>
          <w:spacing w:val="10"/>
          <w:sz w:val="24"/>
        </w:rPr>
        <w:t>。</w:t>
      </w:r>
    </w:p>
    <w:p w14:paraId="450631EB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厂家型号：天线的厂家型号。</w:t>
      </w:r>
    </w:p>
    <w:p w14:paraId="19B5DBD1" w14:textId="77777777" w:rsidR="003543AF" w:rsidRDefault="008D0C55">
      <w:pPr>
        <w:pStyle w:val="afd"/>
        <w:widowControl/>
        <w:numPr>
          <w:ilvl w:val="1"/>
          <w:numId w:val="51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其他重要的信息，如有些</w:t>
      </w:r>
      <w:proofErr w:type="spellStart"/>
      <w:r>
        <w:rPr>
          <w:color w:val="000000"/>
          <w:spacing w:val="10"/>
          <w:sz w:val="24"/>
        </w:rPr>
        <w:t>mimo</w:t>
      </w:r>
      <w:proofErr w:type="spellEnd"/>
      <w:r>
        <w:rPr>
          <w:color w:val="000000"/>
          <w:spacing w:val="10"/>
          <w:sz w:val="24"/>
        </w:rPr>
        <w:t>天线由三根天线组合，可在此注明。</w:t>
      </w:r>
    </w:p>
    <w:p w14:paraId="70BE936D" w14:textId="77777777" w:rsidR="003543AF" w:rsidRDefault="008D0C55">
      <w:pPr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sz w:val="24"/>
        </w:rPr>
        <w:lastRenderedPageBreak/>
        <w:t>举例：</w:t>
      </w:r>
    </w:p>
    <w:p w14:paraId="5A2AA6C5" w14:textId="77777777" w:rsidR="003543AF" w:rsidRDefault="008D0C55">
      <w:pPr>
        <w:ind w:firstLineChars="200" w:firstLine="520"/>
        <w:rPr>
          <w:b/>
          <w:bCs/>
          <w:color w:val="000000"/>
          <w:spacing w:val="10"/>
          <w:kern w:val="0"/>
          <w:sz w:val="24"/>
        </w:rPr>
      </w:pPr>
      <w:ins w:id="929" w:author="WPS_1622815912" w:date="2022-06-14T10:03:00Z">
        <w:r>
          <w:rPr>
            <w:rFonts w:hint="eastAsia"/>
            <w:color w:val="000000"/>
            <w:spacing w:val="10"/>
            <w:kern w:val="0"/>
            <w:sz w:val="24"/>
          </w:rPr>
          <w:t>SM</w:t>
        </w:r>
      </w:ins>
      <w:ins w:id="930" w:author="WPS_1622815912" w:date="2022-06-14T10:04:00Z">
        <w:r>
          <w:rPr>
            <w:rFonts w:hint="eastAsia"/>
            <w:color w:val="000000"/>
            <w:spacing w:val="10"/>
            <w:kern w:val="0"/>
            <w:sz w:val="24"/>
          </w:rPr>
          <w:t>D</w:t>
        </w:r>
      </w:ins>
      <w:ins w:id="931" w:author="WPS_1622815912" w:date="2022-06-14T10:03:00Z">
        <w:r>
          <w:rPr>
            <w:rFonts w:hint="eastAsia"/>
            <w:color w:val="000000"/>
            <w:spacing w:val="10"/>
            <w:kern w:val="0"/>
            <w:sz w:val="24"/>
          </w:rPr>
          <w:t>|</w:t>
        </w:r>
      </w:ins>
      <w:r>
        <w:rPr>
          <w:color w:val="000000"/>
          <w:spacing w:val="10"/>
          <w:kern w:val="0"/>
          <w:sz w:val="24"/>
        </w:rPr>
        <w:t>天线</w:t>
      </w:r>
      <w:r>
        <w:rPr>
          <w:color w:val="000000"/>
          <w:spacing w:val="10"/>
          <w:kern w:val="0"/>
          <w:sz w:val="24"/>
        </w:rPr>
        <w:t>|2.4-2.5GHz|2dBi|</w:t>
      </w:r>
      <w:r>
        <w:rPr>
          <w:color w:val="000000"/>
          <w:spacing w:val="10"/>
          <w:kern w:val="0"/>
          <w:sz w:val="24"/>
        </w:rPr>
        <w:t>陶瓷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贴片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|XXX</w:t>
      </w:r>
    </w:p>
    <w:p w14:paraId="314CBC3E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51</w:t>
      </w:r>
      <w:r>
        <w:rPr>
          <w:rFonts w:hint="eastAsia"/>
          <w:b/>
          <w:bCs/>
          <w:color w:val="000000"/>
          <w:spacing w:val="10"/>
          <w:sz w:val="24"/>
        </w:rPr>
        <w:t>02</w:t>
      </w:r>
      <w:r>
        <w:rPr>
          <w:b/>
          <w:bCs/>
          <w:color w:val="000000"/>
          <w:spacing w:val="10"/>
          <w:sz w:val="24"/>
        </w:rPr>
        <w:t>：射频插座</w:t>
      </w:r>
    </w:p>
    <w:p w14:paraId="67DE66D8" w14:textId="77777777" w:rsidR="003543AF" w:rsidRDefault="008D0C55">
      <w:pPr>
        <w:tabs>
          <w:tab w:val="left" w:pos="360"/>
          <w:tab w:val="left" w:pos="658"/>
          <w:tab w:val="left" w:pos="1260"/>
        </w:tabs>
        <w:spacing w:line="400" w:lineRule="exact"/>
        <w:ind w:firstLineChars="196" w:firstLine="511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32" w:author="WPS_1622815912" w:date="2022-06-14T10:04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插座类型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频率范围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5A1C61E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33" w:author="WPS_1622815912" w:date="2022-06-14T10:22:00Z"/>
          <w:color w:val="000000"/>
          <w:spacing w:val="10"/>
          <w:sz w:val="24"/>
          <w:u w:color="FFFFFF" w:themeColor="background1"/>
        </w:rPr>
      </w:pPr>
      <w:ins w:id="934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0DE3E6C8" w14:textId="77777777" w:rsidR="003543AF" w:rsidRDefault="008D0C55">
      <w:pPr>
        <w:pStyle w:val="afd"/>
        <w:widowControl/>
        <w:numPr>
          <w:ilvl w:val="1"/>
          <w:numId w:val="5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proofErr w:type="spellStart"/>
      <w:r>
        <w:rPr>
          <w:color w:val="000000"/>
          <w:spacing w:val="10"/>
          <w:sz w:val="24"/>
        </w:rPr>
        <w:t>RFConnector</w:t>
      </w:r>
      <w:proofErr w:type="spellEnd"/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 xml:space="preserve"> </w:t>
      </w:r>
    </w:p>
    <w:p w14:paraId="7B194BA9" w14:textId="77777777" w:rsidR="003543AF" w:rsidRDefault="008D0C55">
      <w:pPr>
        <w:pStyle w:val="afd"/>
        <w:widowControl/>
        <w:numPr>
          <w:ilvl w:val="1"/>
          <w:numId w:val="52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插座类型：格式是</w:t>
      </w:r>
      <w:r>
        <w:rPr>
          <w:color w:val="000000"/>
          <w:spacing w:val="10"/>
          <w:sz w:val="24"/>
        </w:rPr>
        <w:t>“RP-</w:t>
      </w:r>
      <w:r>
        <w:rPr>
          <w:color w:val="000000"/>
          <w:spacing w:val="10"/>
          <w:sz w:val="24"/>
        </w:rPr>
        <w:t>接头类型</w:t>
      </w:r>
      <w:r>
        <w:rPr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公头或母头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表示接头是反转接头，如接头是标准或不相关，则不用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前缀。接头类型有</w:t>
      </w:r>
      <w:r>
        <w:rPr>
          <w:color w:val="000000"/>
          <w:spacing w:val="10"/>
          <w:sz w:val="24"/>
        </w:rPr>
        <w:t>SMA</w:t>
      </w:r>
      <w:r>
        <w:rPr>
          <w:color w:val="000000"/>
          <w:spacing w:val="10"/>
          <w:sz w:val="24"/>
        </w:rPr>
        <w:t>、、</w:t>
      </w:r>
      <w:r>
        <w:rPr>
          <w:color w:val="000000"/>
          <w:spacing w:val="10"/>
          <w:sz w:val="24"/>
        </w:rPr>
        <w:t>I-PEX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CCWS&lt;Coaxial Connector With Switch&gt;</w:t>
      </w:r>
      <w:r>
        <w:rPr>
          <w:color w:val="000000"/>
          <w:spacing w:val="10"/>
          <w:sz w:val="24"/>
        </w:rPr>
        <w:t>等。公头以</w:t>
      </w:r>
      <w:r>
        <w:rPr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表示，</w:t>
      </w:r>
      <w:proofErr w:type="gramStart"/>
      <w:r>
        <w:rPr>
          <w:color w:val="000000"/>
          <w:spacing w:val="10"/>
          <w:sz w:val="24"/>
        </w:rPr>
        <w:t>母头以</w:t>
      </w:r>
      <w:proofErr w:type="gramEnd"/>
      <w:r>
        <w:rPr>
          <w:color w:val="000000"/>
          <w:spacing w:val="10"/>
          <w:sz w:val="24"/>
        </w:rPr>
        <w:t>F</w:t>
      </w:r>
      <w:r>
        <w:rPr>
          <w:color w:val="000000"/>
          <w:spacing w:val="10"/>
          <w:sz w:val="24"/>
        </w:rPr>
        <w:t>表示。例如</w:t>
      </w:r>
      <w:r>
        <w:rPr>
          <w:color w:val="000000"/>
          <w:spacing w:val="10"/>
          <w:sz w:val="24"/>
        </w:rPr>
        <w:t>“RP-SMA-F”</w:t>
      </w:r>
      <w:r>
        <w:rPr>
          <w:color w:val="000000"/>
          <w:spacing w:val="10"/>
          <w:sz w:val="24"/>
        </w:rPr>
        <w:t>。</w:t>
      </w:r>
    </w:p>
    <w:p w14:paraId="14789DC4" w14:textId="77777777" w:rsidR="003543AF" w:rsidRDefault="008D0C55">
      <w:pPr>
        <w:pStyle w:val="afd"/>
        <w:widowControl/>
        <w:numPr>
          <w:ilvl w:val="1"/>
          <w:numId w:val="52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频率范围：标称的工作频率范围。</w:t>
      </w:r>
    </w:p>
    <w:p w14:paraId="724915FB" w14:textId="77777777" w:rsidR="003543AF" w:rsidRDefault="008D0C55">
      <w:pPr>
        <w:widowControl/>
        <w:tabs>
          <w:tab w:val="left" w:pos="993"/>
        </w:tabs>
        <w:spacing w:line="400" w:lineRule="exact"/>
        <w:ind w:left="567"/>
        <w:rPr>
          <w:b/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935" w:author="WPS_1622815912" w:date="2022-06-14T10:04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RFConnector|RP-SMA-M|DC-6GHz</w:t>
      </w:r>
    </w:p>
    <w:p w14:paraId="78DD3DB5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51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03</w:t>
      </w:r>
      <w:r>
        <w:rPr>
          <w:b/>
          <w:bCs/>
          <w:snapToGrid w:val="0"/>
          <w:color w:val="000000"/>
          <w:spacing w:val="10"/>
          <w:sz w:val="24"/>
        </w:rPr>
        <w:t>：射频</w:t>
      </w:r>
      <w:r>
        <w:rPr>
          <w:b/>
          <w:color w:val="000000"/>
          <w:spacing w:val="10"/>
          <w:sz w:val="24"/>
        </w:rPr>
        <w:t>同轴电缆</w:t>
      </w:r>
    </w:p>
    <w:p w14:paraId="5A954EF3" w14:textId="77777777" w:rsidR="003543AF" w:rsidRDefault="008D0C55">
      <w:pPr>
        <w:spacing w:line="400" w:lineRule="exact"/>
        <w:ind w:leftChars="244" w:left="1840" w:hangingChars="509" w:hanging="1328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电缆长度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电缆直径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电缆颜色</w:t>
      </w:r>
      <w:r>
        <w:rPr>
          <w:b/>
          <w:bCs/>
          <w:snapToGrid w:val="0"/>
          <w:color w:val="000000"/>
          <w:spacing w:val="10"/>
          <w:sz w:val="24"/>
        </w:rPr>
        <w:t>|1</w:t>
      </w:r>
      <w:r>
        <w:rPr>
          <w:b/>
          <w:bCs/>
          <w:snapToGrid w:val="0"/>
          <w:color w:val="000000"/>
          <w:spacing w:val="10"/>
          <w:sz w:val="24"/>
        </w:rPr>
        <w:t>端口类型</w:t>
      </w:r>
      <w:r>
        <w:rPr>
          <w:b/>
          <w:bCs/>
          <w:snapToGrid w:val="0"/>
          <w:color w:val="000000"/>
          <w:spacing w:val="10"/>
          <w:sz w:val="24"/>
        </w:rPr>
        <w:t>|2</w:t>
      </w:r>
      <w:r>
        <w:rPr>
          <w:b/>
          <w:bCs/>
          <w:snapToGrid w:val="0"/>
          <w:color w:val="000000"/>
          <w:spacing w:val="10"/>
          <w:sz w:val="24"/>
        </w:rPr>
        <w:t>端口类型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频率范围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2D02A668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proofErr w:type="spellStart"/>
      <w:r>
        <w:rPr>
          <w:color w:val="000000"/>
          <w:spacing w:val="10"/>
          <w:sz w:val="24"/>
        </w:rPr>
        <w:t>RFCable</w:t>
      </w:r>
      <w:proofErr w:type="spellEnd"/>
    </w:p>
    <w:p w14:paraId="59B6AD5C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电缆长度：表示同轴电缆线的长度，单位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单位规定：大于等于</w:t>
      </w:r>
      <w:r>
        <w:rPr>
          <w:color w:val="000000"/>
          <w:spacing w:val="10"/>
          <w:sz w:val="24"/>
        </w:rPr>
        <w:t>1000mm</w:t>
      </w:r>
      <w:r>
        <w:rPr>
          <w:color w:val="000000"/>
          <w:spacing w:val="10"/>
          <w:sz w:val="24"/>
        </w:rPr>
        <w:t>，单位为</w:t>
      </w:r>
      <w:r>
        <w:rPr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；小于</w:t>
      </w:r>
      <w:r>
        <w:rPr>
          <w:color w:val="000000"/>
          <w:spacing w:val="10"/>
          <w:sz w:val="24"/>
        </w:rPr>
        <w:t>1000mm</w:t>
      </w:r>
      <w:r>
        <w:rPr>
          <w:color w:val="000000"/>
          <w:spacing w:val="10"/>
          <w:sz w:val="24"/>
        </w:rPr>
        <w:t>，单位为</w:t>
      </w:r>
      <w:r>
        <w:rPr>
          <w:color w:val="000000"/>
          <w:spacing w:val="10"/>
          <w:sz w:val="24"/>
        </w:rPr>
        <w:t>mm)</w:t>
      </w:r>
      <w:r>
        <w:rPr>
          <w:color w:val="000000"/>
          <w:spacing w:val="10"/>
          <w:sz w:val="24"/>
        </w:rPr>
        <w:t>是</w:t>
      </w:r>
      <w:r>
        <w:rPr>
          <w:color w:val="000000"/>
          <w:spacing w:val="10"/>
          <w:sz w:val="24"/>
        </w:rPr>
        <w:t>“mm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m”</w:t>
      </w:r>
      <w:r>
        <w:rPr>
          <w:color w:val="000000"/>
          <w:spacing w:val="10"/>
          <w:sz w:val="24"/>
        </w:rPr>
        <w:t>，表示形式是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，其中以</w:t>
      </w:r>
      <w:r>
        <w:rPr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为单位的数字精确到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位，以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为单位的数字精确到个位，例如：</w:t>
      </w:r>
      <w:r>
        <w:rPr>
          <w:color w:val="000000"/>
          <w:spacing w:val="10"/>
          <w:sz w:val="24"/>
        </w:rPr>
        <w:t>268mm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1.5m</w:t>
      </w:r>
      <w:r>
        <w:rPr>
          <w:color w:val="000000"/>
          <w:spacing w:val="10"/>
          <w:sz w:val="24"/>
        </w:rPr>
        <w:t>。</w:t>
      </w:r>
      <w:proofErr w:type="gramStart"/>
      <w:r>
        <w:rPr>
          <w:color w:val="000000"/>
          <w:spacing w:val="10"/>
          <w:kern w:val="0"/>
          <w:sz w:val="24"/>
          <w:szCs w:val="21"/>
        </w:rPr>
        <w:t>对于卷</w:t>
      </w:r>
      <w:proofErr w:type="gramEnd"/>
      <w:r>
        <w:rPr>
          <w:color w:val="000000"/>
          <w:spacing w:val="10"/>
          <w:kern w:val="0"/>
          <w:sz w:val="24"/>
          <w:szCs w:val="21"/>
        </w:rPr>
        <w:t>装线材，电缆长度为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卷装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。</w:t>
      </w:r>
      <w:r>
        <w:rPr>
          <w:color w:val="000000"/>
          <w:spacing w:val="10"/>
          <w:sz w:val="24"/>
        </w:rPr>
        <w:t xml:space="preserve"> </w:t>
      </w:r>
    </w:p>
    <w:p w14:paraId="50258A7F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电缆直径：标称的同轴电缆直径，其中数字精确到</w:t>
      </w:r>
      <w:r>
        <w:rPr>
          <w:color w:val="000000"/>
          <w:spacing w:val="10"/>
          <w:sz w:val="24"/>
        </w:rPr>
        <w:t>0.01mm</w:t>
      </w:r>
      <w:r>
        <w:rPr>
          <w:color w:val="000000"/>
          <w:spacing w:val="10"/>
          <w:sz w:val="24"/>
        </w:rPr>
        <w:t>，如：</w:t>
      </w:r>
      <w:r>
        <w:rPr>
          <w:color w:val="000000"/>
          <w:spacing w:val="10"/>
          <w:sz w:val="24"/>
        </w:rPr>
        <w:t>D1.13mm</w:t>
      </w:r>
      <w:r>
        <w:rPr>
          <w:color w:val="000000"/>
          <w:spacing w:val="10"/>
          <w:sz w:val="24"/>
        </w:rPr>
        <w:t>。</w:t>
      </w:r>
    </w:p>
    <w:p w14:paraId="4B3F0F70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  <w:szCs w:val="21"/>
        </w:rPr>
      </w:pPr>
      <w:r>
        <w:rPr>
          <w:color w:val="000000"/>
          <w:spacing w:val="10"/>
          <w:kern w:val="0"/>
          <w:sz w:val="24"/>
          <w:szCs w:val="21"/>
        </w:rPr>
        <w:t>电缆</w:t>
      </w:r>
      <w:r>
        <w:rPr>
          <w:color w:val="000000"/>
          <w:spacing w:val="10"/>
          <w:sz w:val="24"/>
        </w:rPr>
        <w:t>颜色</w:t>
      </w:r>
      <w:r>
        <w:rPr>
          <w:color w:val="000000"/>
          <w:spacing w:val="10"/>
          <w:kern w:val="0"/>
          <w:sz w:val="24"/>
          <w:szCs w:val="21"/>
        </w:rPr>
        <w:t>：电缆外被的颜色，如：黑色，白色。电缆颜色只能使用标准颜色。</w:t>
      </w:r>
    </w:p>
    <w:p w14:paraId="4D402BB4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端口类型：格式是</w:t>
      </w:r>
      <w:r>
        <w:rPr>
          <w:color w:val="000000"/>
          <w:spacing w:val="10"/>
          <w:sz w:val="24"/>
        </w:rPr>
        <w:t>“RP-</w:t>
      </w:r>
      <w:r>
        <w:rPr>
          <w:color w:val="000000"/>
          <w:spacing w:val="10"/>
          <w:sz w:val="24"/>
        </w:rPr>
        <w:t>接头类型</w:t>
      </w:r>
      <w:r>
        <w:rPr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公头或母头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表示接头是反转接头，如接头是标准或不相关，则不用</w:t>
      </w:r>
      <w:r>
        <w:rPr>
          <w:color w:val="000000"/>
          <w:spacing w:val="10"/>
          <w:sz w:val="24"/>
        </w:rPr>
        <w:t>RP</w:t>
      </w:r>
      <w:r>
        <w:rPr>
          <w:color w:val="000000"/>
          <w:spacing w:val="10"/>
          <w:sz w:val="24"/>
        </w:rPr>
        <w:t>前缀。接头类型有</w:t>
      </w:r>
      <w:r>
        <w:rPr>
          <w:color w:val="000000"/>
          <w:spacing w:val="10"/>
          <w:sz w:val="24"/>
        </w:rPr>
        <w:t>SMA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N</w:t>
      </w:r>
      <w:r>
        <w:rPr>
          <w:color w:val="000000"/>
          <w:spacing w:val="10"/>
          <w:sz w:val="24"/>
        </w:rPr>
        <w:t>、焊接</w:t>
      </w:r>
      <w:r>
        <w:rPr>
          <w:color w:val="000000"/>
          <w:spacing w:val="10"/>
          <w:sz w:val="24"/>
        </w:rPr>
        <w:t>(weld)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I-PEX</w:t>
      </w:r>
      <w:r>
        <w:rPr>
          <w:color w:val="000000"/>
          <w:spacing w:val="10"/>
          <w:sz w:val="24"/>
        </w:rPr>
        <w:t>等。公头以</w:t>
      </w:r>
      <w:r>
        <w:rPr>
          <w:color w:val="000000"/>
          <w:spacing w:val="10"/>
          <w:sz w:val="24"/>
        </w:rPr>
        <w:t>M</w:t>
      </w:r>
      <w:r>
        <w:rPr>
          <w:color w:val="000000"/>
          <w:spacing w:val="10"/>
          <w:sz w:val="24"/>
        </w:rPr>
        <w:t>表示，</w:t>
      </w:r>
      <w:proofErr w:type="gramStart"/>
      <w:r>
        <w:rPr>
          <w:color w:val="000000"/>
          <w:spacing w:val="10"/>
          <w:sz w:val="24"/>
        </w:rPr>
        <w:t>母头以</w:t>
      </w:r>
      <w:proofErr w:type="gramEnd"/>
      <w:r>
        <w:rPr>
          <w:color w:val="000000"/>
          <w:spacing w:val="10"/>
          <w:sz w:val="24"/>
        </w:rPr>
        <w:t>F</w:t>
      </w:r>
      <w:r>
        <w:rPr>
          <w:color w:val="000000"/>
          <w:spacing w:val="10"/>
          <w:sz w:val="24"/>
        </w:rPr>
        <w:t>表示。例如</w:t>
      </w:r>
      <w:r>
        <w:rPr>
          <w:color w:val="000000"/>
          <w:spacing w:val="10"/>
          <w:sz w:val="24"/>
        </w:rPr>
        <w:t>“RP-SMA-F”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“N-F”</w:t>
      </w:r>
      <w:r>
        <w:rPr>
          <w:color w:val="000000"/>
          <w:spacing w:val="10"/>
          <w:sz w:val="24"/>
        </w:rPr>
        <w:t>和</w:t>
      </w:r>
      <w:r>
        <w:rPr>
          <w:color w:val="000000"/>
          <w:spacing w:val="10"/>
          <w:sz w:val="24"/>
        </w:rPr>
        <w:t>“Weld”</w:t>
      </w:r>
      <w:r>
        <w:rPr>
          <w:color w:val="000000"/>
          <w:spacing w:val="10"/>
          <w:sz w:val="24"/>
        </w:rPr>
        <w:t>。</w:t>
      </w:r>
      <w:proofErr w:type="gramStart"/>
      <w:r>
        <w:rPr>
          <w:color w:val="000000"/>
          <w:spacing w:val="10"/>
          <w:kern w:val="0"/>
          <w:sz w:val="24"/>
          <w:szCs w:val="21"/>
        </w:rPr>
        <w:t>对于卷</w:t>
      </w:r>
      <w:proofErr w:type="gramEnd"/>
      <w:r>
        <w:rPr>
          <w:color w:val="000000"/>
          <w:spacing w:val="10"/>
          <w:kern w:val="0"/>
          <w:sz w:val="24"/>
          <w:szCs w:val="21"/>
        </w:rPr>
        <w:t>装线材，端口类型为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无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。</w:t>
      </w:r>
    </w:p>
    <w:p w14:paraId="31D9876F" w14:textId="77777777" w:rsidR="003543AF" w:rsidRDefault="008D0C55">
      <w:pPr>
        <w:pStyle w:val="afd"/>
        <w:widowControl/>
        <w:numPr>
          <w:ilvl w:val="1"/>
          <w:numId w:val="53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频率范围：标称的工作频率范围，如：</w:t>
      </w:r>
      <w:r>
        <w:rPr>
          <w:color w:val="000000"/>
          <w:spacing w:val="10"/>
          <w:sz w:val="24"/>
        </w:rPr>
        <w:t>DC-3GHz</w:t>
      </w:r>
      <w:r>
        <w:rPr>
          <w:color w:val="000000"/>
          <w:spacing w:val="10"/>
          <w:sz w:val="24"/>
        </w:rPr>
        <w:t>。</w:t>
      </w:r>
    </w:p>
    <w:p w14:paraId="012D8E83" w14:textId="77777777" w:rsidR="003543AF" w:rsidRDefault="008D0C55">
      <w:pPr>
        <w:ind w:firstLineChars="200" w:firstLine="520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proofErr w:type="spellStart"/>
      <w:r>
        <w:rPr>
          <w:color w:val="000000"/>
          <w:spacing w:val="10"/>
          <w:sz w:val="24"/>
        </w:rPr>
        <w:t>RFCable</w:t>
      </w:r>
      <w:proofErr w:type="spellEnd"/>
      <w:r>
        <w:rPr>
          <w:color w:val="000000"/>
          <w:spacing w:val="10"/>
          <w:sz w:val="24"/>
        </w:rPr>
        <w:t xml:space="preserve"> |1</w:t>
      </w:r>
      <w:r>
        <w:rPr>
          <w:rFonts w:hint="eastAsia"/>
          <w:color w:val="000000"/>
          <w:spacing w:val="10"/>
          <w:sz w:val="24"/>
        </w:rPr>
        <w:t>00</w:t>
      </w:r>
      <w:r>
        <w:rPr>
          <w:color w:val="000000"/>
          <w:spacing w:val="10"/>
          <w:sz w:val="24"/>
        </w:rPr>
        <w:t>mm|D1.13mm|</w:t>
      </w:r>
      <w:r>
        <w:rPr>
          <w:color w:val="000000"/>
          <w:spacing w:val="10"/>
          <w:sz w:val="24"/>
        </w:rPr>
        <w:t>黑色</w:t>
      </w:r>
      <w:r>
        <w:rPr>
          <w:color w:val="000000"/>
          <w:spacing w:val="10"/>
          <w:sz w:val="24"/>
        </w:rPr>
        <w:t>|RP-SMA-M|Weld|DC-3GHz</w:t>
      </w:r>
    </w:p>
    <w:p w14:paraId="4BC0DB41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51</w:t>
      </w:r>
      <w:r>
        <w:rPr>
          <w:rFonts w:hint="eastAsia"/>
          <w:b/>
          <w:bCs/>
          <w:color w:val="000000"/>
          <w:spacing w:val="10"/>
          <w:sz w:val="24"/>
        </w:rPr>
        <w:t>04</w:t>
      </w:r>
      <w:r>
        <w:rPr>
          <w:b/>
          <w:bCs/>
          <w:color w:val="000000"/>
          <w:spacing w:val="10"/>
          <w:sz w:val="24"/>
        </w:rPr>
        <w:t>：射频</w:t>
      </w:r>
      <w:r>
        <w:rPr>
          <w:b/>
          <w:color w:val="000000"/>
          <w:spacing w:val="10"/>
          <w:sz w:val="24"/>
        </w:rPr>
        <w:t>二极管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</w:p>
    <w:p w14:paraId="40A83823" w14:textId="77777777" w:rsidR="003543AF" w:rsidRDefault="008D0C55">
      <w:pPr>
        <w:spacing w:line="400" w:lineRule="exact"/>
        <w:ind w:firstLineChars="199" w:firstLine="519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36" w:author="WPS_1622815912" w:date="2022-06-14T10:0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厂家型号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二极管类型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107E6EC2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37" w:author="WPS_1622815912" w:date="2022-06-14T10:22:00Z"/>
          <w:color w:val="000000"/>
          <w:spacing w:val="10"/>
          <w:sz w:val="24"/>
          <w:u w:color="FFFFFF" w:themeColor="background1"/>
        </w:rPr>
      </w:pPr>
      <w:ins w:id="938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5D6BCC5C" w14:textId="77777777" w:rsidR="003543AF" w:rsidRDefault="008D0C55">
      <w:pPr>
        <w:pStyle w:val="afd"/>
        <w:widowControl/>
        <w:numPr>
          <w:ilvl w:val="1"/>
          <w:numId w:val="5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名称：</w:t>
      </w:r>
      <w:proofErr w:type="spellStart"/>
      <w:r>
        <w:rPr>
          <w:color w:val="000000"/>
          <w:spacing w:val="10"/>
          <w:sz w:val="24"/>
        </w:rPr>
        <w:t>RFDiode</w:t>
      </w:r>
      <w:proofErr w:type="spellEnd"/>
      <w:r>
        <w:rPr>
          <w:color w:val="000000"/>
          <w:spacing w:val="10"/>
          <w:sz w:val="24"/>
        </w:rPr>
        <w:t>。</w:t>
      </w:r>
    </w:p>
    <w:p w14:paraId="0B8BD4FE" w14:textId="77777777" w:rsidR="003543AF" w:rsidRDefault="008D0C55">
      <w:pPr>
        <w:pStyle w:val="afd"/>
        <w:widowControl/>
        <w:numPr>
          <w:ilvl w:val="1"/>
          <w:numId w:val="5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厂家型号：供应商提供的物料型号。</w:t>
      </w:r>
    </w:p>
    <w:p w14:paraId="0E76D983" w14:textId="77777777" w:rsidR="003543AF" w:rsidRDefault="008D0C55">
      <w:pPr>
        <w:pStyle w:val="afd"/>
        <w:widowControl/>
        <w:numPr>
          <w:ilvl w:val="1"/>
          <w:numId w:val="5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二极管类型：如肖</w:t>
      </w:r>
      <w:proofErr w:type="gramStart"/>
      <w:r>
        <w:rPr>
          <w:color w:val="000000"/>
          <w:spacing w:val="10"/>
          <w:sz w:val="24"/>
        </w:rPr>
        <w:t>特</w:t>
      </w:r>
      <w:proofErr w:type="gramEnd"/>
      <w:r>
        <w:rPr>
          <w:color w:val="000000"/>
          <w:spacing w:val="10"/>
          <w:sz w:val="24"/>
        </w:rPr>
        <w:t>基二极管等说明。</w:t>
      </w:r>
    </w:p>
    <w:p w14:paraId="008323C7" w14:textId="77777777" w:rsidR="003543AF" w:rsidRDefault="008D0C55">
      <w:pPr>
        <w:pStyle w:val="afd"/>
        <w:widowControl/>
        <w:numPr>
          <w:ilvl w:val="1"/>
          <w:numId w:val="54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封装类型：具体的封装类型。</w:t>
      </w:r>
    </w:p>
    <w:p w14:paraId="42002AB6" w14:textId="77777777" w:rsidR="003543AF" w:rsidRDefault="008D0C55">
      <w:pPr>
        <w:ind w:firstLineChars="200" w:firstLine="520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proofErr w:type="spellStart"/>
      <w:ins w:id="939" w:author="WPS_1622815912" w:date="2022-06-14T10:05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RFDiode</w:t>
      </w:r>
      <w:proofErr w:type="spellEnd"/>
      <w:r>
        <w:rPr>
          <w:color w:val="000000"/>
          <w:spacing w:val="10"/>
          <w:sz w:val="24"/>
        </w:rPr>
        <w:t xml:space="preserve"> |SMS7630-996|Schottky|SC-79</w:t>
      </w:r>
    </w:p>
    <w:p w14:paraId="1B736269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51</w:t>
      </w:r>
      <w:r>
        <w:rPr>
          <w:rFonts w:hint="eastAsia"/>
          <w:b/>
          <w:bCs/>
          <w:color w:val="000000"/>
          <w:spacing w:val="10"/>
          <w:sz w:val="24"/>
        </w:rPr>
        <w:t>05</w:t>
      </w:r>
      <w:r>
        <w:rPr>
          <w:b/>
          <w:bCs/>
          <w:color w:val="000000"/>
          <w:spacing w:val="10"/>
          <w:sz w:val="24"/>
        </w:rPr>
        <w:t>：射频低噪声放大器</w:t>
      </w:r>
      <w:r>
        <w:rPr>
          <w:color w:val="000000"/>
          <w:spacing w:val="10"/>
          <w:sz w:val="24"/>
        </w:rPr>
        <w:t>(RFLNA)</w:t>
      </w:r>
    </w:p>
    <w:p w14:paraId="3493105D" w14:textId="77777777" w:rsidR="003543AF" w:rsidRDefault="008D0C55">
      <w:pPr>
        <w:spacing w:line="400" w:lineRule="exact"/>
        <w:ind w:firstLineChars="199" w:firstLine="519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40" w:author="WPS_1622815912" w:date="2022-06-14T10:0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IC|</w:t>
      </w:r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厂家型号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封装类型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08E79ECC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41" w:author="WPS_1622815912" w:date="2022-06-14T10:22:00Z"/>
          <w:color w:val="000000"/>
          <w:spacing w:val="10"/>
          <w:sz w:val="24"/>
          <w:u w:color="FFFFFF" w:themeColor="background1"/>
        </w:rPr>
      </w:pPr>
      <w:ins w:id="942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38C3B7E0" w14:textId="77777777" w:rsidR="003543AF" w:rsidRDefault="008D0C55">
      <w:pPr>
        <w:pStyle w:val="afd"/>
        <w:widowControl/>
        <w:numPr>
          <w:ilvl w:val="1"/>
          <w:numId w:val="5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bCs/>
          <w:color w:val="000000"/>
          <w:spacing w:val="10"/>
          <w:sz w:val="24"/>
        </w:rPr>
        <w:t>RFLNA</w:t>
      </w:r>
      <w:r>
        <w:rPr>
          <w:bCs/>
          <w:color w:val="000000"/>
          <w:spacing w:val="10"/>
          <w:sz w:val="24"/>
        </w:rPr>
        <w:t>。</w:t>
      </w:r>
    </w:p>
    <w:p w14:paraId="4771D5F4" w14:textId="77777777" w:rsidR="003543AF" w:rsidRDefault="008D0C55">
      <w:pPr>
        <w:pStyle w:val="afd"/>
        <w:widowControl/>
        <w:numPr>
          <w:ilvl w:val="1"/>
          <w:numId w:val="5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厂家型号：供应商提供的物料型号。</w:t>
      </w:r>
    </w:p>
    <w:p w14:paraId="7529D9B7" w14:textId="77777777" w:rsidR="003543AF" w:rsidRDefault="008D0C55">
      <w:pPr>
        <w:pStyle w:val="afd"/>
        <w:widowControl/>
        <w:numPr>
          <w:ilvl w:val="1"/>
          <w:numId w:val="5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封装类型：具体的封装类型。</w:t>
      </w:r>
    </w:p>
    <w:p w14:paraId="619226C8" w14:textId="77777777" w:rsidR="003543AF" w:rsidRDefault="008D0C55">
      <w:pPr>
        <w:pStyle w:val="afd"/>
        <w:widowControl/>
        <w:numPr>
          <w:ilvl w:val="1"/>
          <w:numId w:val="55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必要说明：其他重要的信息，如：截至频率或可用在哪个频段。</w:t>
      </w:r>
    </w:p>
    <w:p w14:paraId="3EE6B6AD" w14:textId="77777777" w:rsidR="003543AF" w:rsidRDefault="008D0C55">
      <w:pPr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943" w:author="WPS_1622815912" w:date="2022-06-14T10:05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IC|RFLNA|AN5900|DFN-8PIN-2X2|[2.4-2.5GHz]</w:t>
      </w:r>
    </w:p>
    <w:p w14:paraId="33FAD387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51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0</w:t>
      </w:r>
      <w:r>
        <w:rPr>
          <w:b/>
          <w:bCs/>
          <w:color w:val="000000"/>
          <w:spacing w:val="10"/>
          <w:kern w:val="0"/>
          <w:sz w:val="24"/>
        </w:rPr>
        <w:t>6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kern w:val="0"/>
          <w:sz w:val="24"/>
        </w:rPr>
        <w:t>射频</w:t>
      </w:r>
      <w:r>
        <w:rPr>
          <w:b/>
          <w:color w:val="000000"/>
          <w:spacing w:val="10"/>
          <w:sz w:val="24"/>
        </w:rPr>
        <w:t>开关</w:t>
      </w:r>
      <w:r>
        <w:rPr>
          <w:color w:val="000000"/>
          <w:spacing w:val="10"/>
          <w:kern w:val="0"/>
          <w:sz w:val="24"/>
        </w:rPr>
        <w:t>(</w:t>
      </w:r>
      <w:proofErr w:type="spellStart"/>
      <w:r>
        <w:rPr>
          <w:bCs/>
          <w:color w:val="000000"/>
          <w:spacing w:val="10"/>
          <w:kern w:val="0"/>
          <w:sz w:val="24"/>
        </w:rPr>
        <w:t>RFSwitch</w:t>
      </w:r>
      <w:proofErr w:type="spellEnd"/>
      <w:r>
        <w:rPr>
          <w:color w:val="000000"/>
          <w:spacing w:val="10"/>
          <w:kern w:val="0"/>
          <w:sz w:val="24"/>
        </w:rPr>
        <w:t>)</w:t>
      </w:r>
    </w:p>
    <w:p w14:paraId="3891C33A" w14:textId="77777777" w:rsidR="003543AF" w:rsidRDefault="008D0C55">
      <w:pPr>
        <w:widowControl/>
        <w:spacing w:line="400" w:lineRule="exact"/>
        <w:ind w:firstLineChars="199" w:firstLine="519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</w:t>
      </w:r>
      <w:ins w:id="944" w:author="WPS_1622815912" w:date="2022-06-14T10:0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IC|</w:t>
      </w:r>
      <w:r>
        <w:rPr>
          <w:b/>
          <w:bCs/>
          <w:color w:val="000000"/>
          <w:spacing w:val="10"/>
          <w:kern w:val="0"/>
          <w:sz w:val="24"/>
        </w:rPr>
        <w:t>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工作频段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厂家型号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封装类型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开关类型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snapToGrid w:val="0"/>
          <w:color w:val="000000"/>
          <w:spacing w:val="10"/>
          <w:kern w:val="0"/>
          <w:sz w:val="24"/>
        </w:rPr>
        <w:t>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snapToGrid w:val="0"/>
          <w:color w:val="000000"/>
          <w:spacing w:val="10"/>
          <w:kern w:val="0"/>
          <w:sz w:val="24"/>
        </w:rPr>
        <w:t>]</w:t>
      </w:r>
    </w:p>
    <w:p w14:paraId="4AFB5219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45" w:author="WPS_1622815912" w:date="2022-06-14T10:22:00Z"/>
          <w:color w:val="000000"/>
          <w:spacing w:val="10"/>
          <w:sz w:val="24"/>
          <w:u w:color="FFFFFF" w:themeColor="background1"/>
        </w:rPr>
      </w:pPr>
      <w:ins w:id="946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689749B" w14:textId="77777777" w:rsidR="003543AF" w:rsidRDefault="008D0C55">
      <w:pPr>
        <w:pStyle w:val="afd"/>
        <w:widowControl/>
        <w:numPr>
          <w:ilvl w:val="1"/>
          <w:numId w:val="56"/>
        </w:numPr>
        <w:tabs>
          <w:tab w:val="left" w:pos="993"/>
        </w:tabs>
        <w:spacing w:line="400" w:lineRule="exact"/>
        <w:ind w:firstLineChars="0" w:hanging="1263"/>
        <w:rPr>
          <w:bCs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proofErr w:type="spellStart"/>
      <w:r>
        <w:rPr>
          <w:bCs/>
          <w:color w:val="000000"/>
          <w:spacing w:val="10"/>
          <w:kern w:val="0"/>
          <w:sz w:val="24"/>
        </w:rPr>
        <w:t>RFSwitch</w:t>
      </w:r>
      <w:proofErr w:type="spellEnd"/>
      <w:r>
        <w:rPr>
          <w:bCs/>
          <w:color w:val="000000"/>
          <w:spacing w:val="10"/>
          <w:kern w:val="0"/>
          <w:sz w:val="24"/>
        </w:rPr>
        <w:t>。</w:t>
      </w:r>
    </w:p>
    <w:p w14:paraId="024B2AE4" w14:textId="77777777" w:rsidR="003543AF" w:rsidRDefault="008D0C55">
      <w:pPr>
        <w:pStyle w:val="afd"/>
        <w:widowControl/>
        <w:numPr>
          <w:ilvl w:val="1"/>
          <w:numId w:val="56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工作频段：对于</w:t>
      </w:r>
      <w:proofErr w:type="spellStart"/>
      <w:r>
        <w:rPr>
          <w:color w:val="000000"/>
          <w:spacing w:val="10"/>
          <w:kern w:val="0"/>
          <w:sz w:val="24"/>
        </w:rPr>
        <w:t>W</w:t>
      </w:r>
      <w:r>
        <w:rPr>
          <w:rFonts w:hint="eastAsia"/>
          <w:color w:val="000000"/>
          <w:spacing w:val="10"/>
          <w:kern w:val="0"/>
          <w:sz w:val="24"/>
        </w:rPr>
        <w:t>iFi</w:t>
      </w:r>
      <w:proofErr w:type="spellEnd"/>
      <w:r>
        <w:rPr>
          <w:color w:val="000000"/>
          <w:spacing w:val="10"/>
          <w:kern w:val="0"/>
          <w:sz w:val="24"/>
        </w:rPr>
        <w:t>用</w:t>
      </w:r>
      <w:proofErr w:type="spellStart"/>
      <w:r>
        <w:rPr>
          <w:color w:val="000000"/>
          <w:spacing w:val="10"/>
          <w:kern w:val="0"/>
          <w:sz w:val="24"/>
        </w:rPr>
        <w:t>RFSwitch</w:t>
      </w:r>
      <w:proofErr w:type="spellEnd"/>
      <w:r>
        <w:rPr>
          <w:color w:val="000000"/>
          <w:spacing w:val="10"/>
          <w:kern w:val="0"/>
          <w:sz w:val="24"/>
        </w:rPr>
        <w:t>，</w:t>
      </w:r>
      <w:r>
        <w:rPr>
          <w:bCs/>
          <w:color w:val="000000"/>
          <w:spacing w:val="10"/>
          <w:kern w:val="0"/>
          <w:sz w:val="24"/>
        </w:rPr>
        <w:t>用</w:t>
      </w:r>
      <w:r>
        <w:rPr>
          <w:bCs/>
          <w:color w:val="000000"/>
          <w:spacing w:val="10"/>
          <w:kern w:val="0"/>
          <w:sz w:val="24"/>
        </w:rPr>
        <w:t>“2.4G”</w:t>
      </w:r>
      <w:r>
        <w:rPr>
          <w:bCs/>
          <w:color w:val="000000"/>
          <w:spacing w:val="10"/>
          <w:kern w:val="0"/>
          <w:sz w:val="24"/>
        </w:rPr>
        <w:t>表示开关可工作在</w:t>
      </w:r>
      <w:r>
        <w:rPr>
          <w:bCs/>
          <w:color w:val="000000"/>
          <w:spacing w:val="10"/>
          <w:kern w:val="0"/>
          <w:sz w:val="24"/>
        </w:rPr>
        <w:t>11g</w:t>
      </w:r>
      <w:r>
        <w:rPr>
          <w:bCs/>
          <w:color w:val="000000"/>
          <w:spacing w:val="10"/>
          <w:kern w:val="0"/>
          <w:sz w:val="24"/>
        </w:rPr>
        <w:t>频段，用</w:t>
      </w:r>
      <w:r>
        <w:rPr>
          <w:bCs/>
          <w:color w:val="000000"/>
          <w:spacing w:val="10"/>
          <w:kern w:val="0"/>
          <w:sz w:val="24"/>
        </w:rPr>
        <w:t>“2.4G&amp;5G”</w:t>
      </w:r>
      <w:r>
        <w:rPr>
          <w:bCs/>
          <w:color w:val="000000"/>
          <w:spacing w:val="10"/>
          <w:kern w:val="0"/>
          <w:sz w:val="24"/>
        </w:rPr>
        <w:t>表示开关可工作在</w:t>
      </w:r>
      <w:r>
        <w:rPr>
          <w:bCs/>
          <w:color w:val="000000"/>
          <w:spacing w:val="10"/>
          <w:kern w:val="0"/>
          <w:sz w:val="24"/>
        </w:rPr>
        <w:t>11g</w:t>
      </w:r>
      <w:r>
        <w:rPr>
          <w:bCs/>
          <w:color w:val="000000"/>
          <w:spacing w:val="10"/>
          <w:kern w:val="0"/>
          <w:sz w:val="24"/>
        </w:rPr>
        <w:t>和</w:t>
      </w:r>
      <w:r>
        <w:rPr>
          <w:bCs/>
          <w:color w:val="000000"/>
          <w:spacing w:val="10"/>
          <w:kern w:val="0"/>
          <w:sz w:val="24"/>
        </w:rPr>
        <w:t>11a</w:t>
      </w:r>
      <w:r>
        <w:rPr>
          <w:bCs/>
          <w:color w:val="000000"/>
          <w:spacing w:val="10"/>
          <w:kern w:val="0"/>
          <w:sz w:val="24"/>
        </w:rPr>
        <w:t>频段</w:t>
      </w:r>
    </w:p>
    <w:p w14:paraId="18B9125F" w14:textId="77777777" w:rsidR="003543AF" w:rsidRDefault="008D0C55">
      <w:pPr>
        <w:pStyle w:val="afd"/>
        <w:widowControl/>
        <w:numPr>
          <w:ilvl w:val="1"/>
          <w:numId w:val="5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厂家</w:t>
      </w:r>
      <w:r>
        <w:rPr>
          <w:bCs/>
          <w:color w:val="000000"/>
          <w:spacing w:val="10"/>
          <w:kern w:val="0"/>
          <w:sz w:val="24"/>
        </w:rPr>
        <w:t>型号</w:t>
      </w:r>
      <w:r>
        <w:rPr>
          <w:color w:val="000000"/>
          <w:spacing w:val="10"/>
          <w:kern w:val="0"/>
          <w:sz w:val="24"/>
        </w:rPr>
        <w:t>：射频开关的厂家型号。</w:t>
      </w:r>
    </w:p>
    <w:p w14:paraId="0F027A11" w14:textId="77777777" w:rsidR="003543AF" w:rsidRDefault="008D0C55">
      <w:pPr>
        <w:pStyle w:val="afd"/>
        <w:widowControl/>
        <w:numPr>
          <w:ilvl w:val="1"/>
          <w:numId w:val="56"/>
        </w:numPr>
        <w:tabs>
          <w:tab w:val="left" w:pos="993"/>
        </w:tabs>
        <w:spacing w:line="400" w:lineRule="exact"/>
        <w:ind w:firstLineChars="0" w:hanging="1263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封装</w:t>
      </w:r>
      <w:r>
        <w:rPr>
          <w:color w:val="000000"/>
          <w:spacing w:val="10"/>
          <w:sz w:val="24"/>
        </w:rPr>
        <w:t>类型</w:t>
      </w:r>
      <w:r>
        <w:rPr>
          <w:color w:val="000000"/>
          <w:spacing w:val="10"/>
          <w:kern w:val="0"/>
          <w:sz w:val="24"/>
        </w:rPr>
        <w:t>：具体的封装类型。</w:t>
      </w:r>
    </w:p>
    <w:p w14:paraId="6D11A774" w14:textId="77777777" w:rsidR="003543AF" w:rsidRDefault="008D0C55">
      <w:pPr>
        <w:pStyle w:val="afd"/>
        <w:widowControl/>
        <w:numPr>
          <w:ilvl w:val="1"/>
          <w:numId w:val="56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开关</w:t>
      </w:r>
      <w:r>
        <w:rPr>
          <w:bCs/>
          <w:color w:val="000000"/>
          <w:spacing w:val="10"/>
          <w:kern w:val="0"/>
          <w:sz w:val="24"/>
        </w:rPr>
        <w:t>类型</w:t>
      </w:r>
      <w:r>
        <w:rPr>
          <w:color w:val="000000"/>
          <w:spacing w:val="10"/>
          <w:kern w:val="0"/>
          <w:sz w:val="24"/>
        </w:rPr>
        <w:t>：如</w:t>
      </w:r>
      <w:r>
        <w:rPr>
          <w:color w:val="000000"/>
          <w:spacing w:val="10"/>
          <w:kern w:val="0"/>
          <w:sz w:val="24"/>
        </w:rPr>
        <w:t xml:space="preserve"> DPDT(</w:t>
      </w:r>
      <w:r>
        <w:rPr>
          <w:color w:val="000000"/>
          <w:spacing w:val="10"/>
          <w:kern w:val="0"/>
          <w:sz w:val="24"/>
        </w:rPr>
        <w:t>双刀双掷</w:t>
      </w:r>
      <w:r>
        <w:rPr>
          <w:color w:val="000000"/>
          <w:spacing w:val="10"/>
          <w:sz w:val="24"/>
        </w:rPr>
        <w:t>Double pole Double throw</w:t>
      </w:r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kern w:val="0"/>
          <w:sz w:val="24"/>
        </w:rPr>
        <w:t>SPDT(</w:t>
      </w:r>
      <w:r>
        <w:rPr>
          <w:color w:val="000000"/>
          <w:spacing w:val="10"/>
          <w:kern w:val="0"/>
          <w:sz w:val="24"/>
        </w:rPr>
        <w:t>单刀双掷</w:t>
      </w:r>
      <w:r>
        <w:rPr>
          <w:color w:val="000000"/>
          <w:spacing w:val="10"/>
          <w:sz w:val="24"/>
        </w:rPr>
        <w:t>Single Pole Double Throw)</w:t>
      </w:r>
      <w:r>
        <w:rPr>
          <w:color w:val="000000"/>
          <w:spacing w:val="10"/>
          <w:kern w:val="0"/>
          <w:sz w:val="24"/>
        </w:rPr>
        <w:t>等。</w:t>
      </w:r>
    </w:p>
    <w:p w14:paraId="5951FFB4" w14:textId="77777777" w:rsidR="003543AF" w:rsidRDefault="008D0C55">
      <w:pPr>
        <w:spacing w:beforeLines="25" w:before="78"/>
        <w:ind w:firstLineChars="200" w:firstLine="520"/>
        <w:rPr>
          <w:b/>
          <w:bCs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ins w:id="947" w:author="WPS_1622815912" w:date="2022-06-14T10:05:00Z">
        <w:r>
          <w:rPr>
            <w:rFonts w:hint="eastAsia"/>
            <w:color w:val="000000"/>
            <w:spacing w:val="10"/>
            <w:kern w:val="0"/>
            <w:sz w:val="24"/>
          </w:rPr>
          <w:t>SMD|</w:t>
        </w:r>
      </w:ins>
      <w:r>
        <w:rPr>
          <w:color w:val="000000"/>
          <w:spacing w:val="10"/>
          <w:kern w:val="0"/>
          <w:sz w:val="24"/>
        </w:rPr>
        <w:t>IC|RFSwitch|2.4G|uPG21797B|SC-70-6|SPDT</w:t>
      </w:r>
    </w:p>
    <w:p w14:paraId="39CB9241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51</w:t>
      </w:r>
      <w:r>
        <w:rPr>
          <w:rFonts w:hint="eastAsia"/>
          <w:b/>
          <w:bCs/>
          <w:color w:val="000000"/>
          <w:spacing w:val="10"/>
          <w:sz w:val="24"/>
        </w:rPr>
        <w:t>07</w:t>
      </w:r>
      <w:r>
        <w:rPr>
          <w:b/>
          <w:bCs/>
          <w:color w:val="000000"/>
          <w:spacing w:val="10"/>
          <w:sz w:val="24"/>
        </w:rPr>
        <w:t xml:space="preserve"> </w:t>
      </w:r>
      <w:r>
        <w:rPr>
          <w:b/>
          <w:bCs/>
          <w:color w:val="000000"/>
          <w:spacing w:val="10"/>
          <w:sz w:val="24"/>
        </w:rPr>
        <w:t>：微波滤波器</w:t>
      </w:r>
      <w:r>
        <w:rPr>
          <w:color w:val="000000"/>
          <w:spacing w:val="10"/>
          <w:sz w:val="24"/>
        </w:rPr>
        <w:t>(</w:t>
      </w:r>
      <w:proofErr w:type="spellStart"/>
      <w:r>
        <w:rPr>
          <w:color w:val="000000"/>
          <w:spacing w:val="10"/>
          <w:sz w:val="24"/>
        </w:rPr>
        <w:t>RFFilter</w:t>
      </w:r>
      <w:proofErr w:type="spellEnd"/>
      <w:r>
        <w:rPr>
          <w:color w:val="000000"/>
          <w:spacing w:val="10"/>
          <w:sz w:val="24"/>
        </w:rPr>
        <w:t>)</w:t>
      </w:r>
    </w:p>
    <w:p w14:paraId="51B696BD" w14:textId="77777777" w:rsidR="003543AF" w:rsidRDefault="008D0C55">
      <w:pPr>
        <w:spacing w:line="400" w:lineRule="exact"/>
        <w:ind w:firstLineChars="199" w:firstLine="519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948" w:author="WPS_1622815912" w:date="2022-06-14T10:0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厂家型号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sz w:val="24"/>
        </w:rPr>
        <w:t>频率范围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64C1A34E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49" w:author="WPS_1622815912" w:date="2022-06-14T10:22:00Z"/>
          <w:color w:val="000000"/>
          <w:spacing w:val="10"/>
          <w:sz w:val="24"/>
          <w:u w:color="FFFFFF" w:themeColor="background1"/>
        </w:rPr>
      </w:pPr>
      <w:ins w:id="950" w:author="WPS_1622815912" w:date="2022-06-14T10:22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73A2CE96" w14:textId="77777777" w:rsidR="003543AF" w:rsidRDefault="008D0C55">
      <w:pPr>
        <w:numPr>
          <w:ilvl w:val="0"/>
          <w:numId w:val="5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proofErr w:type="spellStart"/>
      <w:r>
        <w:rPr>
          <w:color w:val="000000"/>
          <w:spacing w:val="10"/>
          <w:sz w:val="24"/>
        </w:rPr>
        <w:t>RFFilter</w:t>
      </w:r>
      <w:proofErr w:type="spellEnd"/>
      <w:r>
        <w:rPr>
          <w:color w:val="000000"/>
          <w:spacing w:val="10"/>
          <w:sz w:val="24"/>
        </w:rPr>
        <w:t>。</w:t>
      </w:r>
    </w:p>
    <w:p w14:paraId="47DC35DF" w14:textId="77777777" w:rsidR="003543AF" w:rsidRDefault="008D0C55">
      <w:pPr>
        <w:numPr>
          <w:ilvl w:val="0"/>
          <w:numId w:val="5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厂家型号：供应商提供的物料型号。</w:t>
      </w:r>
    </w:p>
    <w:p w14:paraId="660B7CB5" w14:textId="77777777" w:rsidR="003543AF" w:rsidRDefault="008D0C55">
      <w:pPr>
        <w:numPr>
          <w:ilvl w:val="0"/>
          <w:numId w:val="5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宽，单位为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。如：</w:t>
      </w:r>
      <w:r>
        <w:rPr>
          <w:color w:val="000000"/>
          <w:spacing w:val="10"/>
          <w:sz w:val="24"/>
        </w:rPr>
        <w:t>2.5*2.0</w:t>
      </w:r>
      <w:r>
        <w:rPr>
          <w:color w:val="000000"/>
          <w:spacing w:val="10"/>
          <w:sz w:val="24"/>
        </w:rPr>
        <w:t>。</w:t>
      </w:r>
    </w:p>
    <w:p w14:paraId="61BC1DA5" w14:textId="77777777" w:rsidR="003543AF" w:rsidRDefault="008D0C55">
      <w:pPr>
        <w:numPr>
          <w:ilvl w:val="0"/>
          <w:numId w:val="57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频率范围：标称的工作频率范围，格式是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起始频率</w:t>
      </w:r>
      <w:r>
        <w:rPr>
          <w:color w:val="000000"/>
          <w:spacing w:val="10"/>
          <w:sz w:val="24"/>
        </w:rPr>
        <w:t>-</w:t>
      </w:r>
      <w:r>
        <w:rPr>
          <w:color w:val="000000"/>
          <w:spacing w:val="10"/>
          <w:sz w:val="24"/>
        </w:rPr>
        <w:t>终止频率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单位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，例如</w:t>
      </w:r>
      <w:r>
        <w:rPr>
          <w:color w:val="000000"/>
          <w:spacing w:val="10"/>
          <w:sz w:val="24"/>
        </w:rPr>
        <w:t>“2.4-2.5GHz”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 xml:space="preserve"> </w:t>
      </w:r>
    </w:p>
    <w:p w14:paraId="08CA2061" w14:textId="77777777" w:rsidR="003543AF" w:rsidRDefault="008D0C55">
      <w:pPr>
        <w:spacing w:line="400" w:lineRule="exact"/>
        <w:ind w:firstLineChars="200" w:firstLine="520"/>
        <w:rPr>
          <w:b/>
          <w:bCs/>
          <w:color w:val="000000"/>
          <w:spacing w:val="10"/>
          <w:kern w:val="0"/>
          <w:sz w:val="24"/>
        </w:rPr>
      </w:pPr>
      <w:r>
        <w:rPr>
          <w:color w:val="000000"/>
          <w:spacing w:val="10"/>
          <w:sz w:val="24"/>
        </w:rPr>
        <w:t>举例：</w:t>
      </w:r>
      <w:ins w:id="951" w:author="WPS_1622815912" w:date="2022-06-14T10:05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RFFilter|HMD845H-T|2.0*1.25|2.4-2.5GHz</w:t>
      </w:r>
    </w:p>
    <w:p w14:paraId="4D48F01F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0"/>
          <w:szCs w:val="20"/>
        </w:rPr>
      </w:pPr>
      <w:r>
        <w:rPr>
          <w:b/>
          <w:color w:val="000000"/>
          <w:spacing w:val="10"/>
          <w:kern w:val="0"/>
          <w:sz w:val="24"/>
        </w:rPr>
        <w:t>51</w:t>
      </w:r>
      <w:r>
        <w:rPr>
          <w:rFonts w:hint="eastAsia"/>
          <w:b/>
          <w:color w:val="000000"/>
          <w:spacing w:val="10"/>
          <w:kern w:val="0"/>
          <w:sz w:val="24"/>
        </w:rPr>
        <w:t>08</w:t>
      </w:r>
      <w:r>
        <w:rPr>
          <w:b/>
          <w:color w:val="000000"/>
          <w:spacing w:val="10"/>
          <w:kern w:val="0"/>
          <w:sz w:val="24"/>
        </w:rPr>
        <w:t> </w:t>
      </w:r>
      <w:r>
        <w:rPr>
          <w:b/>
          <w:color w:val="000000"/>
          <w:spacing w:val="10"/>
          <w:kern w:val="0"/>
          <w:sz w:val="24"/>
        </w:rPr>
        <w:t>：射频</w:t>
      </w:r>
      <w:r>
        <w:rPr>
          <w:b/>
          <w:color w:val="000000"/>
          <w:spacing w:val="10"/>
          <w:sz w:val="24"/>
        </w:rPr>
        <w:t>功率放大器</w:t>
      </w:r>
      <w:r>
        <w:rPr>
          <w:b/>
          <w:color w:val="000000"/>
          <w:spacing w:val="10"/>
          <w:kern w:val="0"/>
          <w:sz w:val="24"/>
        </w:rPr>
        <w:t>(PA)</w:t>
      </w:r>
      <w:r>
        <w:rPr>
          <w:color w:val="000000"/>
          <w:spacing w:val="10"/>
          <w:kern w:val="0"/>
          <w:sz w:val="20"/>
          <w:szCs w:val="20"/>
        </w:rPr>
        <w:t> </w:t>
      </w:r>
    </w:p>
    <w:p w14:paraId="0230A8A9" w14:textId="77777777" w:rsidR="003543AF" w:rsidRDefault="008D0C55">
      <w:pPr>
        <w:spacing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</w:t>
      </w:r>
      <w:ins w:id="952" w:author="WPS_1622815912" w:date="2022-06-14T10:05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color w:val="000000"/>
          <w:spacing w:val="10"/>
          <w:kern w:val="0"/>
          <w:sz w:val="24"/>
        </w:rPr>
        <w:t>IC|</w:t>
      </w:r>
      <w:r>
        <w:rPr>
          <w:b/>
          <w:color w:val="000000"/>
          <w:spacing w:val="10"/>
          <w:kern w:val="0"/>
          <w:sz w:val="24"/>
        </w:rPr>
        <w:t>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应用范围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厂家型号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频段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最大输出功率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增益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封装类型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1FC3153E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53" w:author="WPS_1622815912" w:date="2022-06-14T10:23:00Z"/>
          <w:color w:val="000000"/>
          <w:spacing w:val="10"/>
          <w:sz w:val="24"/>
          <w:u w:color="FFFFFF" w:themeColor="background1"/>
        </w:rPr>
      </w:pPr>
      <w:ins w:id="954" w:author="WPS_1622815912" w:date="2022-06-14T10:2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1A12A7B2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0"/>
          <w:szCs w:val="20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color w:val="000000"/>
          <w:spacing w:val="10"/>
          <w:kern w:val="0"/>
          <w:sz w:val="24"/>
        </w:rPr>
        <w:t>PA</w:t>
      </w:r>
    </w:p>
    <w:p w14:paraId="58B81CAC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应用范围：标明</w:t>
      </w:r>
      <w:r>
        <w:rPr>
          <w:color w:val="000000"/>
          <w:spacing w:val="10"/>
          <w:kern w:val="0"/>
          <w:sz w:val="24"/>
        </w:rPr>
        <w:t>PA</w:t>
      </w:r>
      <w:r>
        <w:rPr>
          <w:color w:val="000000"/>
          <w:spacing w:val="10"/>
          <w:kern w:val="0"/>
          <w:sz w:val="24"/>
        </w:rPr>
        <w:t>的应用范围。描述有以下可选：</w:t>
      </w:r>
      <w:r>
        <w:rPr>
          <w:color w:val="000000"/>
          <w:spacing w:val="10"/>
          <w:kern w:val="0"/>
          <w:sz w:val="24"/>
        </w:rPr>
        <w:t>WLAN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kern w:val="0"/>
          <w:sz w:val="24"/>
        </w:rPr>
        <w:t>BT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kern w:val="0"/>
          <w:sz w:val="24"/>
        </w:rPr>
        <w:t>WIMAX</w:t>
      </w:r>
      <w:r>
        <w:rPr>
          <w:color w:val="000000"/>
          <w:spacing w:val="10"/>
          <w:kern w:val="0"/>
          <w:sz w:val="24"/>
        </w:rPr>
        <w:t>等。规定如下：</w:t>
      </w:r>
      <w:r>
        <w:rPr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br/>
      </w:r>
      <w:r>
        <w:rPr>
          <w:color w:val="000000"/>
          <w:spacing w:val="10"/>
          <w:kern w:val="0"/>
          <w:sz w:val="24"/>
        </w:rPr>
        <w:t>支持无线局域网</w:t>
      </w:r>
      <w:r>
        <w:rPr>
          <w:color w:val="000000"/>
          <w:spacing w:val="10"/>
          <w:kern w:val="0"/>
          <w:sz w:val="24"/>
        </w:rPr>
        <w:t>WIFI</w:t>
      </w:r>
      <w:r>
        <w:rPr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WAPI</w:t>
      </w:r>
      <w:r>
        <w:rPr>
          <w:color w:val="000000"/>
          <w:spacing w:val="10"/>
          <w:kern w:val="0"/>
          <w:sz w:val="24"/>
        </w:rPr>
        <w:t>的描述为</w:t>
      </w:r>
      <w:r>
        <w:rPr>
          <w:color w:val="000000"/>
          <w:spacing w:val="10"/>
          <w:kern w:val="0"/>
          <w:sz w:val="24"/>
        </w:rPr>
        <w:t>“WLAN”</w:t>
      </w:r>
      <w:r>
        <w:rPr>
          <w:color w:val="000000"/>
          <w:spacing w:val="10"/>
          <w:kern w:val="0"/>
          <w:sz w:val="24"/>
        </w:rPr>
        <w:t>；</w:t>
      </w:r>
      <w:r>
        <w:rPr>
          <w:color w:val="000000"/>
          <w:spacing w:val="10"/>
          <w:kern w:val="0"/>
          <w:sz w:val="24"/>
        </w:rPr>
        <w:br/>
      </w:r>
      <w:r>
        <w:rPr>
          <w:color w:val="000000"/>
          <w:spacing w:val="10"/>
          <w:kern w:val="0"/>
          <w:sz w:val="24"/>
        </w:rPr>
        <w:t>支持</w:t>
      </w:r>
      <w:proofErr w:type="gramStart"/>
      <w:r>
        <w:rPr>
          <w:color w:val="000000"/>
          <w:spacing w:val="10"/>
          <w:kern w:val="0"/>
          <w:sz w:val="24"/>
        </w:rPr>
        <w:t>蓝牙技术</w:t>
      </w:r>
      <w:proofErr w:type="gramEnd"/>
      <w:r>
        <w:rPr>
          <w:color w:val="000000"/>
          <w:spacing w:val="10"/>
          <w:kern w:val="0"/>
          <w:sz w:val="24"/>
        </w:rPr>
        <w:t>的</w:t>
      </w:r>
      <w:proofErr w:type="gramStart"/>
      <w:r>
        <w:rPr>
          <w:color w:val="000000"/>
          <w:spacing w:val="10"/>
          <w:kern w:val="0"/>
          <w:sz w:val="24"/>
        </w:rPr>
        <w:t>的</w:t>
      </w:r>
      <w:proofErr w:type="gramEnd"/>
      <w:r>
        <w:rPr>
          <w:color w:val="000000"/>
          <w:spacing w:val="10"/>
          <w:kern w:val="0"/>
          <w:sz w:val="24"/>
        </w:rPr>
        <w:t>描述为</w:t>
      </w:r>
      <w:r>
        <w:rPr>
          <w:color w:val="000000"/>
          <w:spacing w:val="10"/>
          <w:kern w:val="0"/>
          <w:sz w:val="24"/>
        </w:rPr>
        <w:t>“BT”</w:t>
      </w:r>
      <w:r>
        <w:rPr>
          <w:color w:val="000000"/>
          <w:spacing w:val="10"/>
          <w:kern w:val="0"/>
          <w:sz w:val="24"/>
        </w:rPr>
        <w:t>；</w:t>
      </w:r>
    </w:p>
    <w:p w14:paraId="2A30D77D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厂家型号：供应商提供的物料型号，应该写明全部的</w:t>
      </w:r>
      <w:r>
        <w:rPr>
          <w:color w:val="000000"/>
          <w:spacing w:val="10"/>
          <w:kern w:val="0"/>
          <w:sz w:val="24"/>
        </w:rPr>
        <w:t>Part Number</w:t>
      </w:r>
      <w:r>
        <w:rPr>
          <w:color w:val="000000"/>
          <w:spacing w:val="10"/>
          <w:kern w:val="0"/>
          <w:sz w:val="24"/>
        </w:rPr>
        <w:t>；</w:t>
      </w:r>
    </w:p>
    <w:p w14:paraId="2EC7AA8E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频段：标称的工作频率范围，格式是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起始频率</w:t>
      </w:r>
      <w:r>
        <w:rPr>
          <w:color w:val="000000"/>
          <w:spacing w:val="10"/>
          <w:kern w:val="0"/>
          <w:sz w:val="24"/>
        </w:rPr>
        <w:t>-</w:t>
      </w:r>
      <w:r>
        <w:rPr>
          <w:color w:val="000000"/>
          <w:spacing w:val="10"/>
          <w:kern w:val="0"/>
          <w:sz w:val="24"/>
        </w:rPr>
        <w:t>终止频率</w:t>
      </w:r>
      <w:r>
        <w:rPr>
          <w:color w:val="000000"/>
          <w:spacing w:val="10"/>
          <w:kern w:val="0"/>
          <w:sz w:val="24"/>
        </w:rPr>
        <w:t>+</w:t>
      </w:r>
      <w:r>
        <w:rPr>
          <w:color w:val="000000"/>
          <w:spacing w:val="10"/>
          <w:kern w:val="0"/>
          <w:sz w:val="24"/>
        </w:rPr>
        <w:t>单位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，例如</w:t>
      </w:r>
      <w:r>
        <w:rPr>
          <w:color w:val="000000"/>
          <w:spacing w:val="10"/>
          <w:kern w:val="0"/>
          <w:sz w:val="24"/>
        </w:rPr>
        <w:t>“2.4-2.5GHz”</w:t>
      </w:r>
      <w:r>
        <w:rPr>
          <w:color w:val="000000"/>
          <w:spacing w:val="10"/>
          <w:kern w:val="0"/>
          <w:sz w:val="24"/>
        </w:rPr>
        <w:t>。如</w:t>
      </w:r>
      <w:r>
        <w:rPr>
          <w:color w:val="000000"/>
          <w:spacing w:val="10"/>
          <w:kern w:val="0"/>
          <w:sz w:val="24"/>
        </w:rPr>
        <w:t>PA</w:t>
      </w:r>
      <w:r>
        <w:rPr>
          <w:color w:val="000000"/>
          <w:spacing w:val="10"/>
          <w:kern w:val="0"/>
          <w:sz w:val="24"/>
        </w:rPr>
        <w:t>有两个频率范围，中间用</w:t>
      </w:r>
      <w:r>
        <w:rPr>
          <w:color w:val="000000"/>
          <w:spacing w:val="10"/>
          <w:kern w:val="0"/>
          <w:sz w:val="24"/>
        </w:rPr>
        <w:t>“&amp;”</w:t>
      </w:r>
      <w:r>
        <w:rPr>
          <w:color w:val="000000"/>
          <w:spacing w:val="10"/>
          <w:kern w:val="0"/>
          <w:sz w:val="24"/>
        </w:rPr>
        <w:t>分隔开，例如</w:t>
      </w:r>
      <w:r>
        <w:rPr>
          <w:color w:val="000000"/>
          <w:spacing w:val="10"/>
          <w:kern w:val="0"/>
          <w:sz w:val="24"/>
        </w:rPr>
        <w:t>“2.4-2.5GHz&amp;4.9-5.9GHz”</w:t>
      </w:r>
      <w:r>
        <w:rPr>
          <w:color w:val="000000"/>
          <w:spacing w:val="10"/>
          <w:kern w:val="0"/>
          <w:sz w:val="24"/>
        </w:rPr>
        <w:t>。单位可以为</w:t>
      </w:r>
      <w:r>
        <w:rPr>
          <w:color w:val="000000"/>
          <w:spacing w:val="10"/>
          <w:kern w:val="0"/>
          <w:sz w:val="24"/>
        </w:rPr>
        <w:t>MHz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kern w:val="0"/>
          <w:sz w:val="24"/>
        </w:rPr>
        <w:t>GHz</w:t>
      </w:r>
      <w:r>
        <w:rPr>
          <w:color w:val="000000"/>
          <w:spacing w:val="10"/>
          <w:kern w:val="0"/>
          <w:sz w:val="24"/>
        </w:rPr>
        <w:t>；频段小于</w:t>
      </w:r>
      <w:r>
        <w:rPr>
          <w:color w:val="000000"/>
          <w:spacing w:val="10"/>
          <w:kern w:val="0"/>
          <w:sz w:val="24"/>
        </w:rPr>
        <w:t>1GHz</w:t>
      </w:r>
      <w:r>
        <w:rPr>
          <w:color w:val="000000"/>
          <w:spacing w:val="10"/>
          <w:kern w:val="0"/>
          <w:sz w:val="24"/>
        </w:rPr>
        <w:t>的用</w:t>
      </w:r>
      <w:r>
        <w:rPr>
          <w:color w:val="000000"/>
          <w:spacing w:val="10"/>
          <w:kern w:val="0"/>
          <w:sz w:val="24"/>
        </w:rPr>
        <w:t>“MHz”</w:t>
      </w:r>
      <w:r>
        <w:rPr>
          <w:color w:val="000000"/>
          <w:spacing w:val="10"/>
          <w:kern w:val="0"/>
          <w:sz w:val="24"/>
        </w:rPr>
        <w:t>来描述，频段大于</w:t>
      </w:r>
      <w:r>
        <w:rPr>
          <w:color w:val="000000"/>
          <w:spacing w:val="10"/>
          <w:kern w:val="0"/>
          <w:sz w:val="24"/>
        </w:rPr>
        <w:t>1GHz</w:t>
      </w:r>
      <w:r>
        <w:rPr>
          <w:color w:val="000000"/>
          <w:spacing w:val="10"/>
          <w:kern w:val="0"/>
          <w:sz w:val="24"/>
        </w:rPr>
        <w:t>的用</w:t>
      </w:r>
      <w:r>
        <w:rPr>
          <w:color w:val="000000"/>
          <w:spacing w:val="10"/>
          <w:kern w:val="0"/>
          <w:sz w:val="24"/>
        </w:rPr>
        <w:t>“GHz”</w:t>
      </w:r>
      <w:r>
        <w:rPr>
          <w:color w:val="000000"/>
          <w:spacing w:val="10"/>
          <w:kern w:val="0"/>
          <w:sz w:val="24"/>
        </w:rPr>
        <w:t>来描述。</w:t>
      </w:r>
    </w:p>
    <w:p w14:paraId="3CE6E2C0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最大输出功率：描述</w:t>
      </w:r>
      <w:r>
        <w:rPr>
          <w:color w:val="000000"/>
          <w:spacing w:val="10"/>
          <w:kern w:val="0"/>
          <w:sz w:val="24"/>
        </w:rPr>
        <w:t>PA</w:t>
      </w:r>
      <w:r>
        <w:rPr>
          <w:color w:val="000000"/>
          <w:spacing w:val="10"/>
          <w:kern w:val="0"/>
          <w:sz w:val="24"/>
        </w:rPr>
        <w:t>在应用范围内的最大输出功率，格式为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功率值</w:t>
      </w:r>
      <w:r>
        <w:rPr>
          <w:color w:val="000000"/>
          <w:spacing w:val="10"/>
          <w:kern w:val="0"/>
          <w:sz w:val="24"/>
        </w:rPr>
        <w:t>+dBm”</w:t>
      </w:r>
      <w:r>
        <w:rPr>
          <w:color w:val="000000"/>
          <w:spacing w:val="10"/>
          <w:kern w:val="0"/>
          <w:sz w:val="24"/>
        </w:rPr>
        <w:t>。</w:t>
      </w:r>
      <w:r>
        <w:rPr>
          <w:color w:val="000000"/>
          <w:spacing w:val="10"/>
          <w:kern w:val="0"/>
          <w:sz w:val="24"/>
        </w:rPr>
        <w:br/>
      </w:r>
      <w:r>
        <w:rPr>
          <w:color w:val="000000"/>
          <w:spacing w:val="10"/>
          <w:kern w:val="0"/>
          <w:sz w:val="24"/>
        </w:rPr>
        <w:t>规定：对于</w:t>
      </w:r>
      <w:r>
        <w:rPr>
          <w:color w:val="000000"/>
          <w:spacing w:val="10"/>
          <w:kern w:val="0"/>
          <w:sz w:val="24"/>
        </w:rPr>
        <w:t>WLAN</w:t>
      </w:r>
      <w:r>
        <w:rPr>
          <w:color w:val="000000"/>
          <w:spacing w:val="10"/>
          <w:kern w:val="0"/>
          <w:sz w:val="24"/>
        </w:rPr>
        <w:t>的</w:t>
      </w:r>
      <w:r>
        <w:rPr>
          <w:color w:val="000000"/>
          <w:spacing w:val="10"/>
          <w:kern w:val="0"/>
          <w:sz w:val="24"/>
        </w:rPr>
        <w:t>PA</w:t>
      </w:r>
      <w:r>
        <w:rPr>
          <w:color w:val="000000"/>
          <w:spacing w:val="10"/>
          <w:kern w:val="0"/>
          <w:sz w:val="24"/>
        </w:rPr>
        <w:t>，最大输出功率指满足</w:t>
      </w:r>
      <w:r>
        <w:rPr>
          <w:color w:val="000000"/>
          <w:spacing w:val="10"/>
          <w:kern w:val="0"/>
          <w:sz w:val="24"/>
        </w:rPr>
        <w:t>IEEE802.11b ACPR(MASK)</w:t>
      </w:r>
      <w:r>
        <w:rPr>
          <w:color w:val="000000"/>
          <w:spacing w:val="10"/>
          <w:kern w:val="0"/>
          <w:sz w:val="24"/>
        </w:rPr>
        <w:t>时的最大输出功率。</w:t>
      </w:r>
    </w:p>
    <w:p w14:paraId="0095BF70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增益：工作频段范围内的标称增益，格式为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增益值</w:t>
      </w:r>
      <w:r>
        <w:rPr>
          <w:color w:val="000000"/>
          <w:spacing w:val="10"/>
          <w:kern w:val="0"/>
          <w:sz w:val="24"/>
        </w:rPr>
        <w:t>+dB”</w:t>
      </w:r>
      <w:r>
        <w:rPr>
          <w:color w:val="000000"/>
          <w:spacing w:val="10"/>
          <w:kern w:val="0"/>
          <w:sz w:val="24"/>
        </w:rPr>
        <w:t>。工作频率范围内标称的增益如有两个增益值，中间用</w:t>
      </w:r>
      <w:r>
        <w:rPr>
          <w:color w:val="000000"/>
          <w:spacing w:val="10"/>
          <w:kern w:val="0"/>
          <w:sz w:val="24"/>
        </w:rPr>
        <w:t>“&amp;”</w:t>
      </w:r>
      <w:r>
        <w:rPr>
          <w:color w:val="000000"/>
          <w:spacing w:val="10"/>
          <w:kern w:val="0"/>
          <w:sz w:val="24"/>
        </w:rPr>
        <w:t>分隔开，如：</w:t>
      </w:r>
      <w:r>
        <w:rPr>
          <w:color w:val="000000"/>
          <w:spacing w:val="10"/>
          <w:kern w:val="0"/>
          <w:sz w:val="24"/>
        </w:rPr>
        <w:t>31dB&amp;28dB</w:t>
      </w:r>
      <w:r>
        <w:rPr>
          <w:color w:val="000000"/>
          <w:spacing w:val="10"/>
          <w:kern w:val="0"/>
          <w:sz w:val="24"/>
        </w:rPr>
        <w:t>；</w:t>
      </w:r>
    </w:p>
    <w:p w14:paraId="0BDDDD72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封装类型：具体的封装类型。参考物料规格书给出。</w:t>
      </w:r>
    </w:p>
    <w:p w14:paraId="598502E7" w14:textId="77777777" w:rsidR="003543AF" w:rsidRDefault="008D0C55">
      <w:pPr>
        <w:numPr>
          <w:ilvl w:val="0"/>
          <w:numId w:val="57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必要说明：根据实际情况自行添加；</w:t>
      </w:r>
    </w:p>
    <w:p w14:paraId="5ECD4EDD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955" w:author="WPS_1622815912" w:date="2022-06-14T10:06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IC|PA|WLAN|RTC6693|2.4-2.5GHz|24dBm|28dB|QFN-16</w:t>
      </w:r>
    </w:p>
    <w:p w14:paraId="05576EDF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51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09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kern w:val="0"/>
          <w:sz w:val="24"/>
        </w:rPr>
        <w:t>射频</w:t>
      </w:r>
      <w:r>
        <w:rPr>
          <w:b/>
          <w:color w:val="000000"/>
          <w:spacing w:val="10"/>
          <w:sz w:val="24"/>
        </w:rPr>
        <w:t>前端</w:t>
      </w:r>
      <w:r>
        <w:rPr>
          <w:b/>
          <w:bCs/>
          <w:color w:val="000000"/>
          <w:spacing w:val="10"/>
          <w:kern w:val="0"/>
          <w:sz w:val="24"/>
        </w:rPr>
        <w:t>模块</w:t>
      </w:r>
      <w:r>
        <w:rPr>
          <w:bCs/>
          <w:color w:val="000000"/>
          <w:spacing w:val="10"/>
          <w:kern w:val="0"/>
          <w:sz w:val="24"/>
        </w:rPr>
        <w:t>(FEM)</w:t>
      </w:r>
    </w:p>
    <w:p w14:paraId="06451AC9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</w:t>
      </w:r>
      <w:ins w:id="956" w:author="WPS_1622815912" w:date="2022-06-14T10:0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IC|</w:t>
      </w:r>
      <w:r>
        <w:rPr>
          <w:b/>
          <w:bCs/>
          <w:color w:val="000000"/>
          <w:spacing w:val="10"/>
          <w:kern w:val="0"/>
          <w:sz w:val="24"/>
        </w:rPr>
        <w:t>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应用范围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厂家型号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组合模式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频段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封装类型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24214638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57" w:author="WPS_1622815912" w:date="2022-06-14T10:23:00Z"/>
          <w:color w:val="000000"/>
          <w:spacing w:val="10"/>
          <w:sz w:val="24"/>
          <w:u w:color="FFFFFF" w:themeColor="background1"/>
        </w:rPr>
      </w:pPr>
      <w:ins w:id="958" w:author="WPS_1622815912" w:date="2022-06-14T10:2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B8FAAD6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hanging="753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名称：</w:t>
      </w:r>
      <w:r>
        <w:rPr>
          <w:bCs/>
          <w:color w:val="000000"/>
          <w:spacing w:val="10"/>
          <w:kern w:val="0"/>
          <w:sz w:val="24"/>
        </w:rPr>
        <w:t>FEM</w:t>
      </w:r>
      <w:r>
        <w:rPr>
          <w:bCs/>
          <w:color w:val="000000"/>
          <w:spacing w:val="10"/>
          <w:kern w:val="0"/>
          <w:sz w:val="24"/>
        </w:rPr>
        <w:t>。</w:t>
      </w:r>
    </w:p>
    <w:p w14:paraId="41999B13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left="993" w:hanging="426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应用范围：标明</w:t>
      </w:r>
      <w:r>
        <w:rPr>
          <w:bCs/>
          <w:color w:val="000000"/>
          <w:spacing w:val="10"/>
          <w:kern w:val="0"/>
          <w:sz w:val="24"/>
        </w:rPr>
        <w:t>FEM</w:t>
      </w:r>
      <w:r>
        <w:rPr>
          <w:bCs/>
          <w:color w:val="000000"/>
          <w:spacing w:val="10"/>
          <w:kern w:val="0"/>
          <w:sz w:val="24"/>
        </w:rPr>
        <w:t>的应用范围。描述有以下可选：</w:t>
      </w:r>
      <w:r>
        <w:rPr>
          <w:bCs/>
          <w:color w:val="000000"/>
          <w:spacing w:val="10"/>
          <w:kern w:val="0"/>
          <w:sz w:val="24"/>
        </w:rPr>
        <w:t>WLAN</w:t>
      </w:r>
      <w:r>
        <w:rPr>
          <w:bCs/>
          <w:color w:val="000000"/>
          <w:spacing w:val="10"/>
          <w:kern w:val="0"/>
          <w:sz w:val="24"/>
        </w:rPr>
        <w:t>，</w:t>
      </w:r>
      <w:r>
        <w:rPr>
          <w:bCs/>
          <w:color w:val="000000"/>
          <w:spacing w:val="10"/>
          <w:kern w:val="0"/>
          <w:sz w:val="24"/>
        </w:rPr>
        <w:t>BT</w:t>
      </w:r>
      <w:r>
        <w:rPr>
          <w:bCs/>
          <w:color w:val="000000"/>
          <w:spacing w:val="10"/>
          <w:kern w:val="0"/>
          <w:sz w:val="24"/>
        </w:rPr>
        <w:t>等。规定如下：</w:t>
      </w:r>
      <w:r>
        <w:rPr>
          <w:bCs/>
          <w:color w:val="000000"/>
          <w:spacing w:val="10"/>
          <w:kern w:val="0"/>
          <w:sz w:val="24"/>
        </w:rPr>
        <w:br/>
      </w:r>
      <w:r>
        <w:rPr>
          <w:bCs/>
          <w:color w:val="000000"/>
          <w:spacing w:val="10"/>
          <w:kern w:val="0"/>
          <w:sz w:val="24"/>
        </w:rPr>
        <w:lastRenderedPageBreak/>
        <w:t>支持无线局域网</w:t>
      </w:r>
      <w:r>
        <w:rPr>
          <w:bCs/>
          <w:color w:val="000000"/>
          <w:spacing w:val="10"/>
          <w:kern w:val="0"/>
          <w:sz w:val="24"/>
        </w:rPr>
        <w:t>WIFI</w:t>
      </w:r>
      <w:r>
        <w:rPr>
          <w:bCs/>
          <w:color w:val="000000"/>
          <w:spacing w:val="10"/>
          <w:kern w:val="0"/>
          <w:sz w:val="24"/>
        </w:rPr>
        <w:t>、</w:t>
      </w:r>
      <w:r>
        <w:rPr>
          <w:bCs/>
          <w:color w:val="000000"/>
          <w:spacing w:val="10"/>
          <w:kern w:val="0"/>
          <w:sz w:val="24"/>
        </w:rPr>
        <w:t>WAPI</w:t>
      </w:r>
      <w:r>
        <w:rPr>
          <w:bCs/>
          <w:color w:val="000000"/>
          <w:spacing w:val="10"/>
          <w:kern w:val="0"/>
          <w:sz w:val="24"/>
        </w:rPr>
        <w:t>的描述为</w:t>
      </w:r>
      <w:r>
        <w:rPr>
          <w:bCs/>
          <w:color w:val="000000"/>
          <w:spacing w:val="10"/>
          <w:kern w:val="0"/>
          <w:sz w:val="24"/>
        </w:rPr>
        <w:t>“WLAN”</w:t>
      </w:r>
      <w:r>
        <w:rPr>
          <w:bCs/>
          <w:color w:val="000000"/>
          <w:spacing w:val="10"/>
          <w:kern w:val="0"/>
          <w:sz w:val="24"/>
        </w:rPr>
        <w:t>；</w:t>
      </w:r>
      <w:r>
        <w:rPr>
          <w:bCs/>
          <w:color w:val="000000"/>
          <w:spacing w:val="10"/>
          <w:kern w:val="0"/>
          <w:sz w:val="24"/>
        </w:rPr>
        <w:br/>
      </w:r>
      <w:r>
        <w:rPr>
          <w:bCs/>
          <w:color w:val="000000"/>
          <w:spacing w:val="10"/>
          <w:kern w:val="0"/>
          <w:sz w:val="24"/>
        </w:rPr>
        <w:t>支持</w:t>
      </w:r>
      <w:proofErr w:type="gramStart"/>
      <w:r>
        <w:rPr>
          <w:bCs/>
          <w:color w:val="000000"/>
          <w:spacing w:val="10"/>
          <w:kern w:val="0"/>
          <w:sz w:val="24"/>
        </w:rPr>
        <w:t>蓝牙技术</w:t>
      </w:r>
      <w:proofErr w:type="gramEnd"/>
      <w:r>
        <w:rPr>
          <w:bCs/>
          <w:color w:val="000000"/>
          <w:spacing w:val="10"/>
          <w:kern w:val="0"/>
          <w:sz w:val="24"/>
        </w:rPr>
        <w:t>的</w:t>
      </w:r>
      <w:proofErr w:type="gramStart"/>
      <w:r>
        <w:rPr>
          <w:bCs/>
          <w:color w:val="000000"/>
          <w:spacing w:val="10"/>
          <w:kern w:val="0"/>
          <w:sz w:val="24"/>
        </w:rPr>
        <w:t>的</w:t>
      </w:r>
      <w:proofErr w:type="gramEnd"/>
      <w:r>
        <w:rPr>
          <w:bCs/>
          <w:color w:val="000000"/>
          <w:spacing w:val="10"/>
          <w:kern w:val="0"/>
          <w:sz w:val="24"/>
        </w:rPr>
        <w:t>描述为</w:t>
      </w:r>
      <w:r>
        <w:rPr>
          <w:bCs/>
          <w:color w:val="000000"/>
          <w:spacing w:val="10"/>
          <w:kern w:val="0"/>
          <w:sz w:val="24"/>
        </w:rPr>
        <w:t>“BT”</w:t>
      </w:r>
      <w:r>
        <w:rPr>
          <w:bCs/>
          <w:color w:val="000000"/>
          <w:spacing w:val="10"/>
          <w:kern w:val="0"/>
          <w:sz w:val="24"/>
        </w:rPr>
        <w:t>；</w:t>
      </w:r>
    </w:p>
    <w:p w14:paraId="3CDEFEBF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hanging="753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厂家型号：供应商提供的物料型号。</w:t>
      </w:r>
    </w:p>
    <w:p w14:paraId="51DFACDE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hanging="753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组合模式：如</w:t>
      </w:r>
      <w:r>
        <w:rPr>
          <w:bCs/>
          <w:color w:val="000000"/>
          <w:spacing w:val="10"/>
          <w:kern w:val="0"/>
          <w:sz w:val="24"/>
        </w:rPr>
        <w:t>PALNA</w:t>
      </w:r>
      <w:r>
        <w:rPr>
          <w:bCs/>
          <w:color w:val="000000"/>
          <w:spacing w:val="10"/>
          <w:kern w:val="0"/>
          <w:sz w:val="24"/>
        </w:rPr>
        <w:t>、</w:t>
      </w:r>
      <w:proofErr w:type="spellStart"/>
      <w:r>
        <w:rPr>
          <w:bCs/>
          <w:color w:val="000000"/>
          <w:spacing w:val="10"/>
          <w:kern w:val="0"/>
          <w:sz w:val="24"/>
        </w:rPr>
        <w:t>SwitchPALNA</w:t>
      </w:r>
      <w:proofErr w:type="spellEnd"/>
      <w:r>
        <w:rPr>
          <w:bCs/>
          <w:color w:val="000000"/>
          <w:spacing w:val="10"/>
          <w:kern w:val="0"/>
          <w:sz w:val="24"/>
        </w:rPr>
        <w:t>。</w:t>
      </w:r>
    </w:p>
    <w:p w14:paraId="0CF7A56E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t>频段：标称的工作频率范围，格式是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起始频率</w:t>
      </w:r>
      <w:r>
        <w:rPr>
          <w:color w:val="000000"/>
          <w:spacing w:val="10"/>
          <w:kern w:val="0"/>
          <w:sz w:val="24"/>
        </w:rPr>
        <w:t>-</w:t>
      </w:r>
      <w:r>
        <w:rPr>
          <w:color w:val="000000"/>
          <w:spacing w:val="10"/>
          <w:kern w:val="0"/>
          <w:sz w:val="24"/>
        </w:rPr>
        <w:t>终止频率</w:t>
      </w:r>
      <w:r>
        <w:rPr>
          <w:color w:val="000000"/>
          <w:spacing w:val="10"/>
          <w:kern w:val="0"/>
          <w:sz w:val="24"/>
        </w:rPr>
        <w:t>+</w:t>
      </w:r>
      <w:r>
        <w:rPr>
          <w:color w:val="000000"/>
          <w:spacing w:val="10"/>
          <w:kern w:val="0"/>
          <w:sz w:val="24"/>
        </w:rPr>
        <w:t>单位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，例如</w:t>
      </w:r>
      <w:r>
        <w:rPr>
          <w:color w:val="000000"/>
          <w:spacing w:val="10"/>
          <w:kern w:val="0"/>
          <w:sz w:val="24"/>
        </w:rPr>
        <w:t>“2.4-2.5GHz”</w:t>
      </w:r>
      <w:r>
        <w:rPr>
          <w:color w:val="000000"/>
          <w:spacing w:val="10"/>
          <w:kern w:val="0"/>
          <w:sz w:val="24"/>
        </w:rPr>
        <w:t>。如</w:t>
      </w:r>
      <w:r>
        <w:rPr>
          <w:color w:val="000000"/>
          <w:spacing w:val="10"/>
          <w:kern w:val="0"/>
          <w:sz w:val="24"/>
        </w:rPr>
        <w:t>FEM</w:t>
      </w:r>
      <w:r>
        <w:rPr>
          <w:color w:val="000000"/>
          <w:spacing w:val="10"/>
          <w:kern w:val="0"/>
          <w:sz w:val="24"/>
        </w:rPr>
        <w:t>有两个频率范围，中间用</w:t>
      </w:r>
      <w:r>
        <w:rPr>
          <w:color w:val="000000"/>
          <w:spacing w:val="10"/>
          <w:kern w:val="0"/>
          <w:sz w:val="24"/>
        </w:rPr>
        <w:t>“&amp;”</w:t>
      </w:r>
      <w:r>
        <w:rPr>
          <w:color w:val="000000"/>
          <w:spacing w:val="10"/>
          <w:kern w:val="0"/>
          <w:sz w:val="24"/>
        </w:rPr>
        <w:t>分隔开，例如</w:t>
      </w:r>
      <w:r>
        <w:rPr>
          <w:color w:val="000000"/>
          <w:spacing w:val="10"/>
          <w:kern w:val="0"/>
          <w:sz w:val="24"/>
        </w:rPr>
        <w:t>“2.4-2.5GHz&amp;4.9-5.9GHz”</w:t>
      </w:r>
      <w:r>
        <w:rPr>
          <w:color w:val="000000"/>
          <w:spacing w:val="10"/>
          <w:kern w:val="0"/>
          <w:sz w:val="24"/>
        </w:rPr>
        <w:t>。单位可以为</w:t>
      </w:r>
      <w:r>
        <w:rPr>
          <w:color w:val="000000"/>
          <w:spacing w:val="10"/>
          <w:kern w:val="0"/>
          <w:sz w:val="24"/>
        </w:rPr>
        <w:t>MHz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kern w:val="0"/>
          <w:sz w:val="24"/>
        </w:rPr>
        <w:t>GHz</w:t>
      </w:r>
      <w:r>
        <w:rPr>
          <w:color w:val="000000"/>
          <w:spacing w:val="10"/>
          <w:kern w:val="0"/>
          <w:sz w:val="24"/>
        </w:rPr>
        <w:t>；频段小于</w:t>
      </w:r>
      <w:r>
        <w:rPr>
          <w:color w:val="000000"/>
          <w:spacing w:val="10"/>
          <w:kern w:val="0"/>
          <w:sz w:val="24"/>
        </w:rPr>
        <w:t>1GHz</w:t>
      </w:r>
      <w:r>
        <w:rPr>
          <w:color w:val="000000"/>
          <w:spacing w:val="10"/>
          <w:kern w:val="0"/>
          <w:sz w:val="24"/>
        </w:rPr>
        <w:t>的用</w:t>
      </w:r>
      <w:r>
        <w:rPr>
          <w:color w:val="000000"/>
          <w:spacing w:val="10"/>
          <w:kern w:val="0"/>
          <w:sz w:val="24"/>
        </w:rPr>
        <w:t>“MHz”</w:t>
      </w:r>
      <w:r>
        <w:rPr>
          <w:color w:val="000000"/>
          <w:spacing w:val="10"/>
          <w:kern w:val="0"/>
          <w:sz w:val="24"/>
        </w:rPr>
        <w:t>来描述，频段大于</w:t>
      </w:r>
      <w:r>
        <w:rPr>
          <w:color w:val="000000"/>
          <w:spacing w:val="10"/>
          <w:kern w:val="0"/>
          <w:sz w:val="24"/>
        </w:rPr>
        <w:t>1GHz</w:t>
      </w:r>
      <w:r>
        <w:rPr>
          <w:color w:val="000000"/>
          <w:spacing w:val="10"/>
          <w:kern w:val="0"/>
          <w:sz w:val="24"/>
        </w:rPr>
        <w:t>的用</w:t>
      </w:r>
      <w:r>
        <w:rPr>
          <w:color w:val="000000"/>
          <w:spacing w:val="10"/>
          <w:kern w:val="0"/>
          <w:sz w:val="24"/>
        </w:rPr>
        <w:t>“GHz”</w:t>
      </w:r>
      <w:r>
        <w:rPr>
          <w:color w:val="000000"/>
          <w:spacing w:val="10"/>
          <w:kern w:val="0"/>
          <w:sz w:val="24"/>
        </w:rPr>
        <w:t>来描述。</w:t>
      </w:r>
    </w:p>
    <w:p w14:paraId="13922C34" w14:textId="77777777" w:rsidR="003543AF" w:rsidRDefault="008D0C55">
      <w:pPr>
        <w:numPr>
          <w:ilvl w:val="0"/>
          <w:numId w:val="58"/>
        </w:numPr>
        <w:tabs>
          <w:tab w:val="clear" w:pos="1320"/>
          <w:tab w:val="left" w:pos="993"/>
        </w:tabs>
        <w:spacing w:line="400" w:lineRule="exact"/>
        <w:ind w:left="993" w:hanging="426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封装类型：具体的封装类型。对于封装规则的</w:t>
      </w:r>
      <w:r>
        <w:rPr>
          <w:bCs/>
          <w:color w:val="000000"/>
          <w:spacing w:val="10"/>
          <w:kern w:val="0"/>
          <w:sz w:val="24"/>
        </w:rPr>
        <w:t>FEM</w:t>
      </w:r>
      <w:r>
        <w:rPr>
          <w:bCs/>
          <w:color w:val="000000"/>
          <w:spacing w:val="10"/>
          <w:kern w:val="0"/>
          <w:sz w:val="24"/>
        </w:rPr>
        <w:t>写明其封装，对于封装不规则的</w:t>
      </w:r>
      <w:r>
        <w:rPr>
          <w:bCs/>
          <w:color w:val="000000"/>
          <w:spacing w:val="10"/>
          <w:kern w:val="0"/>
          <w:sz w:val="24"/>
        </w:rPr>
        <w:t>FEM</w:t>
      </w:r>
      <w:r>
        <w:rPr>
          <w:bCs/>
          <w:color w:val="000000"/>
          <w:spacing w:val="10"/>
          <w:kern w:val="0"/>
          <w:sz w:val="24"/>
        </w:rPr>
        <w:t>，使用</w:t>
      </w:r>
      <w:r>
        <w:rPr>
          <w:bCs/>
          <w:color w:val="000000"/>
          <w:spacing w:val="10"/>
          <w:kern w:val="0"/>
          <w:sz w:val="24"/>
        </w:rPr>
        <w:t>“</w:t>
      </w:r>
      <w:r>
        <w:rPr>
          <w:bCs/>
          <w:color w:val="000000"/>
          <w:spacing w:val="10"/>
          <w:kern w:val="0"/>
          <w:sz w:val="24"/>
        </w:rPr>
        <w:t>封装大类</w:t>
      </w:r>
      <w:r>
        <w:rPr>
          <w:bCs/>
          <w:color w:val="000000"/>
          <w:spacing w:val="10"/>
          <w:kern w:val="0"/>
          <w:sz w:val="24"/>
        </w:rPr>
        <w:t>-</w:t>
      </w:r>
      <w:r>
        <w:rPr>
          <w:bCs/>
          <w:color w:val="000000"/>
          <w:spacing w:val="10"/>
          <w:kern w:val="0"/>
          <w:sz w:val="24"/>
        </w:rPr>
        <w:t>外形尺寸</w:t>
      </w:r>
      <w:r>
        <w:rPr>
          <w:bCs/>
          <w:color w:val="000000"/>
          <w:spacing w:val="10"/>
          <w:kern w:val="0"/>
          <w:sz w:val="24"/>
        </w:rPr>
        <w:t>”</w:t>
      </w:r>
      <w:r>
        <w:rPr>
          <w:bCs/>
          <w:color w:val="000000"/>
          <w:spacing w:val="10"/>
          <w:kern w:val="0"/>
          <w:sz w:val="24"/>
        </w:rPr>
        <w:t>的方式进行描述。例如：</w:t>
      </w:r>
      <w:r>
        <w:rPr>
          <w:bCs/>
          <w:color w:val="000000"/>
          <w:spacing w:val="10"/>
          <w:kern w:val="0"/>
          <w:sz w:val="24"/>
        </w:rPr>
        <w:t>RTC6661</w:t>
      </w:r>
      <w:r>
        <w:rPr>
          <w:bCs/>
          <w:color w:val="000000"/>
          <w:spacing w:val="10"/>
          <w:kern w:val="0"/>
          <w:sz w:val="24"/>
        </w:rPr>
        <w:t>是标准</w:t>
      </w:r>
      <w:r>
        <w:rPr>
          <w:bCs/>
          <w:color w:val="000000"/>
          <w:spacing w:val="10"/>
          <w:kern w:val="0"/>
          <w:sz w:val="24"/>
        </w:rPr>
        <w:t>QFN</w:t>
      </w:r>
      <w:r>
        <w:rPr>
          <w:bCs/>
          <w:color w:val="000000"/>
          <w:spacing w:val="10"/>
          <w:kern w:val="0"/>
          <w:sz w:val="24"/>
        </w:rPr>
        <w:t>封装，描述为</w:t>
      </w:r>
      <w:r>
        <w:rPr>
          <w:bCs/>
          <w:color w:val="000000"/>
          <w:spacing w:val="10"/>
          <w:kern w:val="0"/>
          <w:sz w:val="24"/>
        </w:rPr>
        <w:t>“QFN-12”</w:t>
      </w:r>
      <w:r>
        <w:rPr>
          <w:bCs/>
          <w:color w:val="000000"/>
          <w:spacing w:val="10"/>
          <w:kern w:val="0"/>
          <w:sz w:val="24"/>
        </w:rPr>
        <w:t>。</w:t>
      </w:r>
    </w:p>
    <w:p w14:paraId="69B6860E" w14:textId="77777777" w:rsidR="003543AF" w:rsidRDefault="008D0C55">
      <w:pPr>
        <w:spacing w:line="400" w:lineRule="exact"/>
        <w:ind w:firstLineChars="200" w:firstLine="520"/>
        <w:rPr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举例：</w:t>
      </w:r>
      <w:ins w:id="959" w:author="WPS_1622815912" w:date="2022-06-14T10:06:00Z">
        <w:r>
          <w:rPr>
            <w:rFonts w:hint="eastAsia"/>
            <w:bCs/>
            <w:color w:val="000000"/>
            <w:spacing w:val="10"/>
            <w:kern w:val="0"/>
            <w:sz w:val="24"/>
          </w:rPr>
          <w:t>SMD|</w:t>
        </w:r>
      </w:ins>
      <w:r>
        <w:rPr>
          <w:bCs/>
          <w:color w:val="000000"/>
          <w:spacing w:val="10"/>
          <w:kern w:val="0"/>
          <w:sz w:val="24"/>
        </w:rPr>
        <w:t>IC|FEM|WLAN|LX5540-LQ|PALNA|2.3-2.5GHz|MLPQ</w:t>
      </w:r>
    </w:p>
    <w:p w14:paraId="1A41A5A6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51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10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sz w:val="24"/>
        </w:rPr>
        <w:t>双工器</w:t>
      </w:r>
      <w:r>
        <w:rPr>
          <w:color w:val="000000"/>
          <w:spacing w:val="10"/>
          <w:kern w:val="0"/>
          <w:sz w:val="24"/>
        </w:rPr>
        <w:t>(Diplexer)</w:t>
      </w:r>
    </w:p>
    <w:p w14:paraId="637C8D9F" w14:textId="77777777" w:rsidR="003543AF" w:rsidRDefault="008D0C55">
      <w:pPr>
        <w:widowControl/>
        <w:tabs>
          <w:tab w:val="left" w:pos="900"/>
          <w:tab w:val="left" w:pos="2160"/>
        </w:tabs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bookmarkStart w:id="960" w:name="_Hlk114047165"/>
      <w:r>
        <w:rPr>
          <w:b/>
          <w:bCs/>
          <w:color w:val="000000"/>
          <w:spacing w:val="10"/>
          <w:kern w:val="0"/>
          <w:sz w:val="24"/>
        </w:rPr>
        <w:t>描述规则：</w:t>
      </w:r>
      <w:ins w:id="961" w:author="WPS_1622815912" w:date="2022-06-14T10:06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kern w:val="0"/>
          <w:sz w:val="24"/>
        </w:rPr>
        <w:t>IC|</w:t>
      </w:r>
      <w:r>
        <w:rPr>
          <w:b/>
          <w:bCs/>
          <w:color w:val="000000"/>
          <w:spacing w:val="10"/>
          <w:kern w:val="0"/>
          <w:sz w:val="24"/>
        </w:rPr>
        <w:t>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厂家型号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封装类型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频率范围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插入损耗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隔离度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bookmarkEnd w:id="960"/>
    <w:p w14:paraId="3C51EF11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962" w:author="WPS_1622815912" w:date="2022-06-14T10:23:00Z"/>
          <w:color w:val="000000"/>
          <w:spacing w:val="10"/>
          <w:sz w:val="24"/>
          <w:u w:color="FFFFFF" w:themeColor="background1"/>
        </w:rPr>
      </w:pPr>
      <w:ins w:id="963" w:author="WPS_1622815912" w:date="2022-06-14T10:2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E4D4501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color w:val="000000"/>
          <w:spacing w:val="10"/>
          <w:kern w:val="0"/>
          <w:sz w:val="24"/>
        </w:rPr>
        <w:t>Diplexer</w:t>
      </w:r>
      <w:r>
        <w:rPr>
          <w:color w:val="000000"/>
          <w:spacing w:val="10"/>
          <w:kern w:val="0"/>
          <w:sz w:val="24"/>
        </w:rPr>
        <w:t>。</w:t>
      </w:r>
    </w:p>
    <w:p w14:paraId="655D0B6E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厂家型号：是指生产厂商提供的物料型号。</w:t>
      </w:r>
    </w:p>
    <w:p w14:paraId="3D8C7385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封装类型：具体的封装类型。</w:t>
      </w:r>
    </w:p>
    <w:p w14:paraId="5038991F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频率范围：标称的工作频率范围，格式是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起始频率</w:t>
      </w:r>
      <w:r>
        <w:rPr>
          <w:color w:val="000000"/>
          <w:spacing w:val="10"/>
          <w:kern w:val="0"/>
          <w:sz w:val="24"/>
        </w:rPr>
        <w:t>-</w:t>
      </w:r>
      <w:r>
        <w:rPr>
          <w:color w:val="000000"/>
          <w:spacing w:val="10"/>
          <w:kern w:val="0"/>
          <w:sz w:val="24"/>
        </w:rPr>
        <w:t>终止频率</w:t>
      </w:r>
      <w:r>
        <w:rPr>
          <w:color w:val="000000"/>
          <w:spacing w:val="10"/>
          <w:kern w:val="0"/>
          <w:sz w:val="24"/>
        </w:rPr>
        <w:t>+</w:t>
      </w:r>
      <w:r>
        <w:rPr>
          <w:color w:val="000000"/>
          <w:spacing w:val="10"/>
          <w:kern w:val="0"/>
          <w:sz w:val="24"/>
        </w:rPr>
        <w:t>单位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，两个频率范围中间用</w:t>
      </w:r>
      <w:r>
        <w:rPr>
          <w:color w:val="000000"/>
          <w:spacing w:val="10"/>
          <w:kern w:val="0"/>
          <w:sz w:val="24"/>
        </w:rPr>
        <w:t>‘&amp;’</w:t>
      </w:r>
      <w:r>
        <w:rPr>
          <w:color w:val="000000"/>
          <w:spacing w:val="10"/>
          <w:kern w:val="0"/>
          <w:sz w:val="24"/>
        </w:rPr>
        <w:t>分隔开，例如</w:t>
      </w:r>
      <w:r>
        <w:rPr>
          <w:color w:val="000000"/>
          <w:spacing w:val="10"/>
          <w:kern w:val="0"/>
          <w:sz w:val="24"/>
        </w:rPr>
        <w:t>“2.4-2.5GHz&amp;4.9-5.9GHz”</w:t>
      </w:r>
      <w:r>
        <w:rPr>
          <w:color w:val="000000"/>
          <w:spacing w:val="10"/>
          <w:kern w:val="0"/>
          <w:sz w:val="24"/>
        </w:rPr>
        <w:t>。</w:t>
      </w:r>
      <w:r>
        <w:rPr>
          <w:color w:val="000000"/>
          <w:spacing w:val="10"/>
          <w:kern w:val="0"/>
          <w:sz w:val="24"/>
        </w:rPr>
        <w:t xml:space="preserve"> </w:t>
      </w:r>
    </w:p>
    <w:p w14:paraId="26571201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插入损耗：低波段和高波段的插入损耗，</w:t>
      </w:r>
      <w:r>
        <w:rPr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中间用</w:t>
      </w:r>
      <w:r>
        <w:rPr>
          <w:color w:val="000000"/>
          <w:spacing w:val="10"/>
          <w:kern w:val="0"/>
          <w:sz w:val="24"/>
        </w:rPr>
        <w:t>‘&amp;’</w:t>
      </w:r>
      <w:r>
        <w:rPr>
          <w:color w:val="000000"/>
          <w:spacing w:val="10"/>
          <w:kern w:val="0"/>
          <w:sz w:val="24"/>
        </w:rPr>
        <w:t>分隔开。</w:t>
      </w:r>
    </w:p>
    <w:p w14:paraId="755A7EBC" w14:textId="77777777" w:rsidR="003543AF" w:rsidRDefault="008D0C55">
      <w:pPr>
        <w:widowControl/>
        <w:numPr>
          <w:ilvl w:val="0"/>
          <w:numId w:val="59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隔离度：元件标称的隔离度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低波段和高波段</w:t>
      </w:r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，中间用</w:t>
      </w:r>
      <w:r>
        <w:rPr>
          <w:color w:val="000000"/>
          <w:spacing w:val="10"/>
          <w:kern w:val="0"/>
          <w:sz w:val="24"/>
        </w:rPr>
        <w:t>‘&amp;’</w:t>
      </w:r>
      <w:r>
        <w:rPr>
          <w:color w:val="000000"/>
          <w:spacing w:val="10"/>
          <w:kern w:val="0"/>
          <w:sz w:val="24"/>
        </w:rPr>
        <w:t>分隔开。</w:t>
      </w:r>
    </w:p>
    <w:p w14:paraId="2BBCF25A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proofErr w:type="spellStart"/>
      <w:ins w:id="964" w:author="WPS_1622815912" w:date="2022-06-14T10:06:00Z">
        <w:r>
          <w:rPr>
            <w:rFonts w:hint="eastAsia"/>
            <w:color w:val="000000"/>
            <w:spacing w:val="10"/>
            <w:kern w:val="0"/>
            <w:sz w:val="24"/>
          </w:rPr>
          <w:t>SMD|</w:t>
        </w:r>
      </w:ins>
      <w:r>
        <w:rPr>
          <w:color w:val="000000"/>
          <w:spacing w:val="10"/>
          <w:kern w:val="0"/>
          <w:sz w:val="24"/>
        </w:rPr>
        <w:t>IC|Diplexer</w:t>
      </w:r>
      <w:proofErr w:type="spellEnd"/>
      <w:r>
        <w:rPr>
          <w:color w:val="000000"/>
          <w:spacing w:val="10"/>
          <w:kern w:val="0"/>
          <w:sz w:val="24"/>
        </w:rPr>
        <w:t>|</w:t>
      </w:r>
      <w:r>
        <w:t xml:space="preserve"> </w:t>
      </w:r>
      <w:r>
        <w:rPr>
          <w:color w:val="000000"/>
          <w:spacing w:val="10"/>
          <w:kern w:val="0"/>
          <w:sz w:val="24"/>
        </w:rPr>
        <w:t>DPX165950DT-8048A1|</w:t>
      </w:r>
      <w:r>
        <w:rPr>
          <w:rFonts w:hint="eastAsia"/>
          <w:color w:val="000000"/>
          <w:spacing w:val="10"/>
          <w:kern w:val="0"/>
          <w:sz w:val="24"/>
        </w:rPr>
        <w:t>1608</w:t>
      </w:r>
      <w:r>
        <w:rPr>
          <w:color w:val="000000"/>
          <w:spacing w:val="10"/>
          <w:kern w:val="0"/>
          <w:sz w:val="24"/>
        </w:rPr>
        <w:t>|2.4-2.5GHz&amp;4.9-5.95GHz|0.</w:t>
      </w:r>
      <w:r>
        <w:rPr>
          <w:rFonts w:hint="eastAsia"/>
          <w:color w:val="000000"/>
          <w:spacing w:val="10"/>
          <w:kern w:val="0"/>
          <w:sz w:val="24"/>
        </w:rPr>
        <w:t>19</w:t>
      </w:r>
      <w:r>
        <w:rPr>
          <w:color w:val="000000"/>
          <w:spacing w:val="10"/>
          <w:kern w:val="0"/>
          <w:sz w:val="24"/>
        </w:rPr>
        <w:t>dB&amp;0.</w:t>
      </w:r>
      <w:r>
        <w:rPr>
          <w:rFonts w:hint="eastAsia"/>
          <w:color w:val="000000"/>
          <w:spacing w:val="10"/>
          <w:kern w:val="0"/>
          <w:sz w:val="24"/>
        </w:rPr>
        <w:t>44</w:t>
      </w:r>
      <w:r>
        <w:rPr>
          <w:color w:val="000000"/>
          <w:spacing w:val="10"/>
          <w:kern w:val="0"/>
          <w:sz w:val="24"/>
        </w:rPr>
        <w:t>dB|</w:t>
      </w:r>
    </w:p>
    <w:p w14:paraId="0AAA2A82" w14:textId="50469D3A" w:rsidR="003543AF" w:rsidRDefault="008D0C55">
      <w:pPr>
        <w:widowControl/>
        <w:spacing w:line="400" w:lineRule="exact"/>
        <w:ind w:leftChars="552" w:left="1159" w:firstLineChars="5" w:firstLine="13"/>
        <w:rPr>
          <w:ins w:id="965" w:author="wwlh8026" w:date="2022-09-14T11:25:00Z"/>
          <w:color w:val="000000"/>
          <w:spacing w:val="10"/>
          <w:kern w:val="0"/>
          <w:sz w:val="24"/>
        </w:rPr>
      </w:pPr>
      <w:bookmarkStart w:id="966" w:name="_Hlk114047251"/>
      <w:r>
        <w:rPr>
          <w:color w:val="000000"/>
          <w:spacing w:val="10"/>
          <w:kern w:val="0"/>
          <w:sz w:val="24"/>
        </w:rPr>
        <w:t>20dB&amp;25dB</w:t>
      </w:r>
    </w:p>
    <w:bookmarkEnd w:id="966"/>
    <w:p w14:paraId="4A35A5F3" w14:textId="267B457D" w:rsidR="00571AB5" w:rsidRPr="00571AB5" w:rsidRDefault="00571AB5" w:rsidP="00571AB5">
      <w:pPr>
        <w:spacing w:beforeLines="50" w:before="156" w:line="400" w:lineRule="exact"/>
        <w:ind w:firstLineChars="200" w:firstLine="522"/>
        <w:rPr>
          <w:ins w:id="967" w:author="wwlh8026" w:date="2022-09-14T11:25:00Z"/>
          <w:spacing w:val="10"/>
          <w:kern w:val="0"/>
          <w:sz w:val="24"/>
          <w:rPrChange w:id="968" w:author="wwlh8026" w:date="2022-09-14T11:27:00Z">
            <w:rPr>
              <w:ins w:id="969" w:author="wwlh8026" w:date="2022-09-14T11:25:00Z"/>
              <w:color w:val="000000"/>
              <w:spacing w:val="10"/>
              <w:kern w:val="0"/>
              <w:sz w:val="24"/>
            </w:rPr>
          </w:rPrChange>
        </w:rPr>
      </w:pPr>
      <w:ins w:id="970" w:author="wwlh8026" w:date="2022-09-14T11:25:00Z">
        <w:r w:rsidRPr="00571AB5">
          <w:rPr>
            <w:b/>
            <w:bCs/>
            <w:spacing w:val="10"/>
            <w:kern w:val="0"/>
            <w:sz w:val="24"/>
            <w:rPrChange w:id="971" w:author="wwlh8026" w:date="2022-09-14T11:27:00Z">
              <w:rPr>
                <w:b/>
                <w:bCs/>
                <w:color w:val="000000"/>
                <w:spacing w:val="10"/>
                <w:kern w:val="0"/>
                <w:sz w:val="24"/>
              </w:rPr>
            </w:rPrChange>
          </w:rPr>
          <w:t>511</w:t>
        </w:r>
      </w:ins>
      <w:ins w:id="972" w:author="wwlh8026" w:date="2022-09-14T11:26:00Z">
        <w:r w:rsidRPr="00571AB5">
          <w:rPr>
            <w:b/>
            <w:bCs/>
            <w:spacing w:val="10"/>
            <w:kern w:val="0"/>
            <w:sz w:val="24"/>
            <w:rPrChange w:id="973" w:author="wwlh8026" w:date="2022-09-14T11:27:00Z">
              <w:rPr>
                <w:b/>
                <w:bCs/>
                <w:color w:val="000000"/>
                <w:spacing w:val="10"/>
                <w:kern w:val="0"/>
                <w:sz w:val="24"/>
              </w:rPr>
            </w:rPrChange>
          </w:rPr>
          <w:t>5</w:t>
        </w:r>
      </w:ins>
      <w:ins w:id="974" w:author="wwlh8026" w:date="2022-09-14T11:25:00Z">
        <w:r w:rsidRPr="00571AB5">
          <w:rPr>
            <w:rFonts w:hint="eastAsia"/>
            <w:b/>
            <w:bCs/>
            <w:spacing w:val="10"/>
            <w:kern w:val="0"/>
            <w:sz w:val="24"/>
            <w:rPrChange w:id="975" w:author="wwlh8026" w:date="2022-09-14T11:27:00Z">
              <w:rPr>
                <w:rFonts w:hint="eastAsia"/>
                <w:b/>
                <w:bCs/>
                <w:color w:val="000000"/>
                <w:spacing w:val="10"/>
                <w:kern w:val="0"/>
                <w:sz w:val="24"/>
              </w:rPr>
            </w:rPrChange>
          </w:rPr>
          <w:t>：</w:t>
        </w:r>
      </w:ins>
      <w:ins w:id="976" w:author="wwlh8026" w:date="2022-09-14T11:26:00Z">
        <w:r w:rsidRPr="00571AB5">
          <w:rPr>
            <w:rFonts w:hint="eastAsia"/>
            <w:b/>
            <w:spacing w:val="10"/>
            <w:sz w:val="24"/>
            <w:rPrChange w:id="977" w:author="wwlh8026" w:date="2022-09-14T11:27:00Z">
              <w:rPr>
                <w:rFonts w:hint="eastAsia"/>
                <w:b/>
                <w:color w:val="000000"/>
                <w:spacing w:val="10"/>
                <w:sz w:val="24"/>
              </w:rPr>
            </w:rPrChange>
          </w:rPr>
          <w:t>音频</w:t>
        </w:r>
        <w:r w:rsidRPr="00571AB5">
          <w:rPr>
            <w:b/>
            <w:spacing w:val="10"/>
            <w:sz w:val="24"/>
            <w:rPrChange w:id="978" w:author="wwlh8026" w:date="2022-09-14T11:27:00Z">
              <w:rPr>
                <w:b/>
                <w:color w:val="000000"/>
                <w:spacing w:val="10"/>
                <w:sz w:val="24"/>
              </w:rPr>
            </w:rPrChange>
          </w:rPr>
          <w:t>PA</w:t>
        </w:r>
      </w:ins>
    </w:p>
    <w:p w14:paraId="400A9555" w14:textId="7AC8A58B" w:rsidR="00571AB5" w:rsidRPr="00571AB5" w:rsidRDefault="00571AB5">
      <w:pPr>
        <w:widowControl/>
        <w:tabs>
          <w:tab w:val="left" w:pos="900"/>
          <w:tab w:val="left" w:pos="2160"/>
        </w:tabs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  <w:rPrChange w:id="979" w:author="wwlh8026" w:date="2022-09-14T11:29:00Z">
            <w:rPr>
              <w:rFonts w:ascii="宋体" w:hAnsi="宋体"/>
              <w:sz w:val="24"/>
            </w:rPr>
          </w:rPrChange>
        </w:rPr>
        <w:pPrChange w:id="980" w:author="wwlh8026" w:date="2022-09-14T11:26:00Z">
          <w:pPr>
            <w:widowControl/>
            <w:spacing w:line="400" w:lineRule="exact"/>
            <w:ind w:leftChars="552" w:left="1159" w:firstLineChars="5" w:firstLine="12"/>
          </w:pPr>
        </w:pPrChange>
      </w:pPr>
      <w:ins w:id="981" w:author="wwlh8026" w:date="2022-09-14T11:26:00Z">
        <w:r w:rsidRPr="00571AB5">
          <w:rPr>
            <w:b/>
            <w:bCs/>
            <w:color w:val="000000"/>
            <w:spacing w:val="10"/>
            <w:kern w:val="0"/>
            <w:sz w:val="24"/>
          </w:rPr>
          <w:t>描述规则：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 xml:space="preserve">IC| 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名称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 xml:space="preserve">| 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应用范围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 xml:space="preserve">| 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厂家型号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|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封装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|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尺寸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|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厂家</w:t>
        </w:r>
        <w:r w:rsidRPr="00571AB5"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|</w:t>
        </w:r>
      </w:ins>
    </w:p>
    <w:p w14:paraId="3D2D7F77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982" w:name="_Toc421544850"/>
      <w:r>
        <w:rPr>
          <w:rFonts w:asciiTheme="majorEastAsia" w:eastAsiaTheme="majorEastAsia" w:hAnsiTheme="majorEastAsia"/>
          <w:sz w:val="28"/>
          <w:szCs w:val="28"/>
        </w:rPr>
        <w:t>55大类：电源</w:t>
      </w:r>
      <w:bookmarkEnd w:id="982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3119"/>
      </w:tblGrid>
      <w:tr w:rsidR="003543AF" w14:paraId="6632C70F" w14:textId="77777777">
        <w:trPr>
          <w:jc w:val="center"/>
        </w:trPr>
        <w:tc>
          <w:tcPr>
            <w:tcW w:w="3681" w:type="dxa"/>
            <w:gridSpan w:val="2"/>
          </w:tcPr>
          <w:bookmarkEnd w:id="94"/>
          <w:bookmarkEnd w:id="95"/>
          <w:bookmarkEnd w:id="96"/>
          <w:bookmarkEnd w:id="97"/>
          <w:p w14:paraId="157FC197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大类</w:t>
            </w:r>
          </w:p>
        </w:tc>
        <w:tc>
          <w:tcPr>
            <w:tcW w:w="5103" w:type="dxa"/>
            <w:gridSpan w:val="2"/>
          </w:tcPr>
          <w:p w14:paraId="61326AA9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小类</w:t>
            </w:r>
          </w:p>
        </w:tc>
      </w:tr>
      <w:tr w:rsidR="003543AF" w14:paraId="78C75BCC" w14:textId="77777777">
        <w:trPr>
          <w:jc w:val="center"/>
        </w:trPr>
        <w:tc>
          <w:tcPr>
            <w:tcW w:w="1555" w:type="dxa"/>
          </w:tcPr>
          <w:p w14:paraId="450B7958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编码</w:t>
            </w:r>
          </w:p>
        </w:tc>
        <w:tc>
          <w:tcPr>
            <w:tcW w:w="2126" w:type="dxa"/>
          </w:tcPr>
          <w:p w14:paraId="643AF836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1984" w:type="dxa"/>
          </w:tcPr>
          <w:p w14:paraId="45512840" w14:textId="77777777" w:rsidR="003543AF" w:rsidRDefault="008D0C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编码</w:t>
            </w:r>
          </w:p>
        </w:tc>
        <w:tc>
          <w:tcPr>
            <w:tcW w:w="3119" w:type="dxa"/>
          </w:tcPr>
          <w:p w14:paraId="55820A06" w14:textId="77777777" w:rsidR="003543AF" w:rsidRDefault="008D0C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3543AF" w14:paraId="0877FEAE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1319963A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57A4DEF3" w14:textId="77777777" w:rsidR="003543AF" w:rsidRDefault="008D0C5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1984" w:type="dxa"/>
          </w:tcPr>
          <w:p w14:paraId="6B09ECBD" w14:textId="77777777" w:rsidR="003543AF" w:rsidRDefault="008D0C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3119" w:type="dxa"/>
          </w:tcPr>
          <w:p w14:paraId="76CBEE0A" w14:textId="77777777" w:rsidR="003543AF" w:rsidRDefault="008D0C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开关电源适配器</w:t>
            </w:r>
          </w:p>
        </w:tc>
      </w:tr>
      <w:tr w:rsidR="00876408" w14:paraId="61989C73" w14:textId="77777777">
        <w:trPr>
          <w:jc w:val="center"/>
          <w:ins w:id="983" w:author="wwlh8026" w:date="2022-06-17T16:48:00Z"/>
        </w:trPr>
        <w:tc>
          <w:tcPr>
            <w:tcW w:w="1555" w:type="dxa"/>
            <w:vMerge/>
            <w:vAlign w:val="center"/>
          </w:tcPr>
          <w:p w14:paraId="7AC70552" w14:textId="77777777" w:rsidR="00876408" w:rsidRDefault="00876408">
            <w:pPr>
              <w:jc w:val="center"/>
              <w:rPr>
                <w:ins w:id="984" w:author="wwlh8026" w:date="2022-06-17T16:48:00Z"/>
                <w:rFonts w:ascii="宋体" w:hAnsi="宋体"/>
                <w:sz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40241AFE" w14:textId="77777777" w:rsidR="00876408" w:rsidRDefault="00876408">
            <w:pPr>
              <w:jc w:val="center"/>
              <w:rPr>
                <w:ins w:id="985" w:author="wwlh8026" w:date="2022-06-17T16:48:00Z"/>
                <w:rFonts w:ascii="宋体" w:hAnsi="宋体"/>
                <w:sz w:val="24"/>
              </w:rPr>
            </w:pPr>
          </w:p>
        </w:tc>
        <w:tc>
          <w:tcPr>
            <w:tcW w:w="1984" w:type="dxa"/>
          </w:tcPr>
          <w:p w14:paraId="442C5405" w14:textId="60A0EAA6" w:rsidR="00876408" w:rsidRDefault="00876408">
            <w:pPr>
              <w:jc w:val="left"/>
              <w:rPr>
                <w:ins w:id="986" w:author="wwlh8026" w:date="2022-06-17T16:48:00Z"/>
                <w:rFonts w:ascii="宋体" w:hAnsi="宋体"/>
                <w:sz w:val="24"/>
              </w:rPr>
            </w:pPr>
            <w:ins w:id="987" w:author="wwlh8026" w:date="2022-06-17T16:48:00Z">
              <w:r>
                <w:rPr>
                  <w:rFonts w:ascii="宋体" w:hAnsi="宋体" w:hint="eastAsia"/>
                  <w:sz w:val="24"/>
                </w:rPr>
                <w:t>5</w:t>
              </w:r>
              <w:r>
                <w:rPr>
                  <w:rFonts w:ascii="宋体" w:hAnsi="宋体"/>
                  <w:sz w:val="24"/>
                </w:rPr>
                <w:t>0</w:t>
              </w:r>
            </w:ins>
          </w:p>
        </w:tc>
        <w:tc>
          <w:tcPr>
            <w:tcW w:w="3119" w:type="dxa"/>
          </w:tcPr>
          <w:p w14:paraId="73A0242C" w14:textId="703C62CB" w:rsidR="00876408" w:rsidRDefault="00876408">
            <w:pPr>
              <w:jc w:val="left"/>
              <w:rPr>
                <w:ins w:id="988" w:author="wwlh8026" w:date="2022-06-17T16:48:00Z"/>
                <w:rFonts w:ascii="宋体" w:hAnsi="宋体"/>
                <w:sz w:val="24"/>
              </w:rPr>
            </w:pPr>
            <w:ins w:id="989" w:author="wwlh8026" w:date="2022-06-17T16:48:00Z">
              <w:r>
                <w:rPr>
                  <w:rFonts w:ascii="宋体" w:hAnsi="宋体" w:hint="eastAsia"/>
                  <w:sz w:val="24"/>
                </w:rPr>
                <w:t>电池</w:t>
              </w:r>
            </w:ins>
          </w:p>
        </w:tc>
      </w:tr>
      <w:tr w:rsidR="003543AF" w14:paraId="155CB23B" w14:textId="77777777">
        <w:trPr>
          <w:jc w:val="center"/>
        </w:trPr>
        <w:tc>
          <w:tcPr>
            <w:tcW w:w="1555" w:type="dxa"/>
            <w:vMerge/>
          </w:tcPr>
          <w:p w14:paraId="7E72153A" w14:textId="77777777" w:rsidR="003543AF" w:rsidRDefault="003543AF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Merge/>
          </w:tcPr>
          <w:p w14:paraId="79A53EDD" w14:textId="77777777" w:rsidR="003543AF" w:rsidRDefault="003543AF">
            <w:pPr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5103" w:type="dxa"/>
            <w:gridSpan w:val="2"/>
          </w:tcPr>
          <w:p w14:paraId="53699A99" w14:textId="77777777" w:rsidR="003543AF" w:rsidRDefault="008D0C55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/>
                <w:b/>
                <w:bCs/>
                <w:color w:val="000000"/>
                <w:spacing w:val="10"/>
                <w:kern w:val="0"/>
                <w:sz w:val="24"/>
              </w:rPr>
              <w:t>~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，3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/>
                <w:b/>
                <w:bCs/>
                <w:color w:val="000000"/>
                <w:spacing w:val="10"/>
                <w:kern w:val="0"/>
                <w:sz w:val="24"/>
              </w:rPr>
              <w:t>~</w:t>
            </w:r>
            <w:r>
              <w:rPr>
                <w:rFonts w:ascii="宋体" w:hAnsi="宋体"/>
                <w:sz w:val="24"/>
              </w:rPr>
              <w:t>99</w:t>
            </w:r>
            <w:r>
              <w:rPr>
                <w:rFonts w:ascii="宋体" w:hAnsi="宋体" w:hint="eastAsia"/>
                <w:sz w:val="24"/>
              </w:rPr>
              <w:t>为预留编码</w:t>
            </w:r>
          </w:p>
        </w:tc>
      </w:tr>
    </w:tbl>
    <w:p w14:paraId="202E4253" w14:textId="77777777" w:rsidR="003543AF" w:rsidRDefault="008D0C55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5530</w:t>
      </w:r>
      <w:r>
        <w:rPr>
          <w:b/>
          <w:bCs/>
          <w:color w:val="000000"/>
          <w:spacing w:val="10"/>
          <w:sz w:val="24"/>
        </w:rPr>
        <w:t>：开关电源适配器</w:t>
      </w:r>
    </w:p>
    <w:p w14:paraId="29B3292B" w14:textId="77777777" w:rsidR="003543AF" w:rsidRDefault="008D0C55">
      <w:pPr>
        <w:spacing w:line="400" w:lineRule="exact"/>
        <w:ind w:leftChars="249" w:left="1841" w:hangingChars="505" w:hanging="1318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输入交流电压</w:t>
      </w:r>
      <w:r>
        <w:rPr>
          <w:b/>
          <w:bCs/>
          <w:snapToGrid w:val="0"/>
          <w:color w:val="000000"/>
          <w:spacing w:val="10"/>
          <w:sz w:val="24"/>
        </w:rPr>
        <w:t>/</w:t>
      </w:r>
      <w:r>
        <w:rPr>
          <w:b/>
          <w:bCs/>
          <w:snapToGrid w:val="0"/>
          <w:color w:val="000000"/>
          <w:spacing w:val="10"/>
          <w:sz w:val="24"/>
        </w:rPr>
        <w:t>频率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输出电压</w:t>
      </w:r>
      <w:r>
        <w:rPr>
          <w:b/>
          <w:bCs/>
          <w:snapToGrid w:val="0"/>
          <w:color w:val="000000"/>
          <w:spacing w:val="10"/>
          <w:sz w:val="24"/>
        </w:rPr>
        <w:t>/</w:t>
      </w:r>
      <w:r>
        <w:rPr>
          <w:b/>
          <w:bCs/>
          <w:snapToGrid w:val="0"/>
          <w:color w:val="000000"/>
          <w:spacing w:val="10"/>
          <w:sz w:val="24"/>
        </w:rPr>
        <w:t>电流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输出头规格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厂家型号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安</w:t>
      </w:r>
      <w:proofErr w:type="gramStart"/>
      <w:r>
        <w:rPr>
          <w:b/>
          <w:bCs/>
          <w:snapToGrid w:val="0"/>
          <w:color w:val="000000"/>
          <w:spacing w:val="10"/>
          <w:sz w:val="24"/>
        </w:rPr>
        <w:t>规</w:t>
      </w:r>
      <w:proofErr w:type="gramEnd"/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ins w:id="990" w:author="wwlh8026" w:date="2022-05-24T15:00:00Z">
        <w:r>
          <w:rPr>
            <w:rFonts w:hint="eastAsia"/>
            <w:b/>
            <w:bCs/>
            <w:snapToGrid w:val="0"/>
            <w:color w:val="000000"/>
            <w:spacing w:val="10"/>
            <w:sz w:val="24"/>
          </w:rPr>
          <w:t>+</w:t>
        </w:r>
        <w:r>
          <w:rPr>
            <w:rFonts w:hint="eastAsia"/>
            <w:b/>
            <w:bCs/>
            <w:snapToGrid w:val="0"/>
            <w:color w:val="000000"/>
            <w:spacing w:val="10"/>
            <w:sz w:val="24"/>
          </w:rPr>
          <w:t>供应商缩写代码</w:t>
        </w:r>
      </w:ins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593F273E" w14:textId="77777777" w:rsidR="003543AF" w:rsidRDefault="008D0C55">
      <w:pPr>
        <w:spacing w:line="400" w:lineRule="exact"/>
        <w:ind w:leftChars="249" w:left="1841" w:hangingChars="505" w:hanging="1318"/>
        <w:rPr>
          <w:b/>
          <w:bCs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虚拟主物料描述规则：名称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输入交流电压</w:t>
      </w:r>
      <w:r>
        <w:rPr>
          <w:b/>
          <w:bCs/>
          <w:snapToGrid w:val="0"/>
          <w:color w:val="000000"/>
          <w:spacing w:val="10"/>
          <w:sz w:val="24"/>
        </w:rPr>
        <w:t>/</w:t>
      </w:r>
      <w:r>
        <w:rPr>
          <w:b/>
          <w:bCs/>
          <w:snapToGrid w:val="0"/>
          <w:color w:val="000000"/>
          <w:spacing w:val="10"/>
          <w:sz w:val="24"/>
        </w:rPr>
        <w:t>频率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输出电压</w:t>
      </w:r>
      <w:r>
        <w:rPr>
          <w:b/>
          <w:bCs/>
          <w:snapToGrid w:val="0"/>
          <w:color w:val="000000"/>
          <w:spacing w:val="10"/>
          <w:sz w:val="24"/>
        </w:rPr>
        <w:t>/</w:t>
      </w:r>
      <w:r>
        <w:rPr>
          <w:b/>
          <w:bCs/>
          <w:snapToGrid w:val="0"/>
          <w:color w:val="000000"/>
          <w:spacing w:val="10"/>
          <w:sz w:val="24"/>
        </w:rPr>
        <w:t>电流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输出头内径、外径及长度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安</w:t>
      </w:r>
      <w:proofErr w:type="gramStart"/>
      <w:r>
        <w:rPr>
          <w:b/>
          <w:bCs/>
          <w:snapToGrid w:val="0"/>
          <w:color w:val="000000"/>
          <w:spacing w:val="10"/>
          <w:sz w:val="24"/>
        </w:rPr>
        <w:t>规</w:t>
      </w:r>
      <w:proofErr w:type="gramEnd"/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虚拟主物料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66D16072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名称：</w:t>
      </w:r>
      <w:r>
        <w:rPr>
          <w:color w:val="000000"/>
          <w:spacing w:val="10"/>
          <w:sz w:val="24"/>
        </w:rPr>
        <w:t xml:space="preserve">SA ( </w:t>
      </w:r>
      <w:r>
        <w:rPr>
          <w:snapToGrid w:val="0"/>
          <w:color w:val="000000"/>
          <w:spacing w:val="10"/>
          <w:sz w:val="24"/>
        </w:rPr>
        <w:t>Switch Adapter</w:t>
      </w:r>
      <w:r>
        <w:rPr>
          <w:snapToGrid w:val="0"/>
          <w:color w:val="000000"/>
          <w:spacing w:val="10"/>
          <w:sz w:val="24"/>
        </w:rPr>
        <w:t>首字母</w:t>
      </w:r>
      <w:r>
        <w:rPr>
          <w:snapToGrid w:val="0"/>
          <w:color w:val="000000"/>
          <w:spacing w:val="10"/>
          <w:sz w:val="24"/>
        </w:rPr>
        <w:t>)</w:t>
      </w:r>
      <w:r>
        <w:rPr>
          <w:snapToGrid w:val="0"/>
          <w:color w:val="000000"/>
          <w:spacing w:val="10"/>
          <w:sz w:val="24"/>
        </w:rPr>
        <w:t>。</w:t>
      </w:r>
    </w:p>
    <w:p w14:paraId="096DD6F9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输入交流电压：采用输入电源的范围和频率范围来表示，其中范围皆采用</w:t>
      </w:r>
      <w:r>
        <w:rPr>
          <w:snapToGrid w:val="0"/>
          <w:color w:val="000000"/>
          <w:spacing w:val="10"/>
          <w:sz w:val="24"/>
        </w:rPr>
        <w:t>“-”</w:t>
      </w:r>
      <w:r>
        <w:rPr>
          <w:snapToGrid w:val="0"/>
          <w:color w:val="000000"/>
          <w:spacing w:val="10"/>
          <w:sz w:val="24"/>
        </w:rPr>
        <w:t>表示，电压和频率之间用</w:t>
      </w:r>
      <w:r>
        <w:rPr>
          <w:snapToGrid w:val="0"/>
          <w:color w:val="000000"/>
          <w:spacing w:val="10"/>
          <w:sz w:val="24"/>
        </w:rPr>
        <w:t>“/”</w:t>
      </w:r>
      <w:r>
        <w:rPr>
          <w:snapToGrid w:val="0"/>
          <w:color w:val="000000"/>
          <w:spacing w:val="10"/>
          <w:sz w:val="24"/>
        </w:rPr>
        <w:t>隔开。例如：</w:t>
      </w:r>
      <w:r>
        <w:rPr>
          <w:snapToGrid w:val="0"/>
          <w:color w:val="000000"/>
          <w:spacing w:val="10"/>
          <w:sz w:val="24"/>
        </w:rPr>
        <w:t>110-240V/50-60Hz</w:t>
      </w:r>
      <w:r>
        <w:rPr>
          <w:snapToGrid w:val="0"/>
          <w:color w:val="000000"/>
          <w:spacing w:val="10"/>
          <w:sz w:val="24"/>
        </w:rPr>
        <w:t>等。</w:t>
      </w:r>
      <w:r>
        <w:rPr>
          <w:snapToGrid w:val="0"/>
          <w:color w:val="000000"/>
          <w:spacing w:val="10"/>
          <w:sz w:val="24"/>
        </w:rPr>
        <w:t xml:space="preserve"> </w:t>
      </w:r>
    </w:p>
    <w:p w14:paraId="55DCD4F7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left="993" w:firstLineChars="0" w:hanging="426"/>
        <w:rPr>
          <w:snapToGrid w:val="0"/>
          <w:color w:val="000000"/>
          <w:spacing w:val="10"/>
          <w:sz w:val="24"/>
        </w:rPr>
      </w:pPr>
      <w:r>
        <w:rPr>
          <w:rFonts w:hint="eastAsia"/>
          <w:snapToGrid w:val="0"/>
          <w:color w:val="000000"/>
          <w:spacing w:val="10"/>
          <w:sz w:val="24"/>
        </w:rPr>
        <w:t>输出电压</w:t>
      </w:r>
      <w:r>
        <w:rPr>
          <w:rFonts w:hint="eastAsia"/>
          <w:snapToGrid w:val="0"/>
          <w:color w:val="000000"/>
          <w:spacing w:val="10"/>
          <w:sz w:val="24"/>
        </w:rPr>
        <w:t>/</w:t>
      </w:r>
      <w:r>
        <w:rPr>
          <w:rFonts w:hint="eastAsia"/>
          <w:snapToGrid w:val="0"/>
          <w:color w:val="000000"/>
          <w:spacing w:val="10"/>
          <w:sz w:val="24"/>
        </w:rPr>
        <w:t>电流：适配器输出电压电流规格，如</w:t>
      </w:r>
      <w:r>
        <w:rPr>
          <w:color w:val="000000"/>
          <w:spacing w:val="10"/>
          <w:sz w:val="24"/>
        </w:rPr>
        <w:t>12VDC/1A</w:t>
      </w:r>
      <w:r>
        <w:rPr>
          <w:rFonts w:hint="eastAsia"/>
          <w:color w:val="000000"/>
          <w:spacing w:val="10"/>
          <w:sz w:val="24"/>
        </w:rPr>
        <w:t>。</w:t>
      </w:r>
    </w:p>
    <w:p w14:paraId="13E2DEA6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输出头规格：</w:t>
      </w:r>
      <w:proofErr w:type="gramStart"/>
      <w:r>
        <w:rPr>
          <w:snapToGrid w:val="0"/>
          <w:color w:val="000000"/>
          <w:spacing w:val="10"/>
          <w:sz w:val="24"/>
        </w:rPr>
        <w:t>输出头分三种</w:t>
      </w:r>
      <w:proofErr w:type="gramEnd"/>
      <w:r>
        <w:rPr>
          <w:snapToGrid w:val="0"/>
          <w:color w:val="000000"/>
          <w:spacing w:val="10"/>
          <w:sz w:val="24"/>
        </w:rPr>
        <w:t>，</w:t>
      </w:r>
      <w:r>
        <w:rPr>
          <w:snapToGrid w:val="0"/>
          <w:color w:val="000000"/>
          <w:spacing w:val="10"/>
          <w:sz w:val="24"/>
        </w:rPr>
        <w:t>DC</w:t>
      </w:r>
      <w:r>
        <w:rPr>
          <w:snapToGrid w:val="0"/>
          <w:color w:val="000000"/>
          <w:spacing w:val="10"/>
          <w:sz w:val="24"/>
        </w:rPr>
        <w:t>输出电源线、</w:t>
      </w:r>
      <w:r>
        <w:rPr>
          <w:snapToGrid w:val="0"/>
          <w:color w:val="000000"/>
          <w:spacing w:val="10"/>
          <w:sz w:val="24"/>
        </w:rPr>
        <w:t>USB</w:t>
      </w:r>
      <w:r>
        <w:rPr>
          <w:snapToGrid w:val="0"/>
          <w:color w:val="000000"/>
          <w:spacing w:val="10"/>
          <w:sz w:val="24"/>
        </w:rPr>
        <w:t>插座、</w:t>
      </w:r>
      <w:r>
        <w:rPr>
          <w:snapToGrid w:val="0"/>
          <w:color w:val="000000"/>
          <w:spacing w:val="10"/>
          <w:sz w:val="24"/>
        </w:rPr>
        <w:t>RJ45</w:t>
      </w:r>
      <w:r>
        <w:rPr>
          <w:snapToGrid w:val="0"/>
          <w:color w:val="000000"/>
          <w:spacing w:val="10"/>
          <w:sz w:val="24"/>
        </w:rPr>
        <w:t>座。</w:t>
      </w:r>
    </w:p>
    <w:p w14:paraId="018454C2" w14:textId="77777777" w:rsidR="003543AF" w:rsidRDefault="008D0C55">
      <w:pPr>
        <w:spacing w:line="400" w:lineRule="exact"/>
        <w:ind w:left="99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DC</w:t>
      </w:r>
      <w:r>
        <w:rPr>
          <w:snapToGrid w:val="0"/>
          <w:color w:val="000000"/>
          <w:spacing w:val="10"/>
          <w:sz w:val="24"/>
        </w:rPr>
        <w:t>输出电源线，用输出头内径、外径及长度表示，外径与内径之间用</w:t>
      </w:r>
      <w:r>
        <w:rPr>
          <w:snapToGrid w:val="0"/>
          <w:color w:val="000000"/>
          <w:spacing w:val="10"/>
          <w:sz w:val="24"/>
        </w:rPr>
        <w:t>“*”</w:t>
      </w:r>
      <w:r>
        <w:rPr>
          <w:snapToGrid w:val="0"/>
          <w:color w:val="000000"/>
          <w:spacing w:val="10"/>
          <w:sz w:val="24"/>
        </w:rPr>
        <w:t>符号隔开，单位：</w:t>
      </w:r>
      <w:r>
        <w:rPr>
          <w:snapToGrid w:val="0"/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</w:t>
      </w:r>
    </w:p>
    <w:p w14:paraId="4CB450C5" w14:textId="77777777" w:rsidR="003543AF" w:rsidRDefault="008D0C55">
      <w:pPr>
        <w:spacing w:line="400" w:lineRule="exact"/>
        <w:ind w:left="9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USB</w:t>
      </w:r>
      <w:r>
        <w:rPr>
          <w:color w:val="000000"/>
          <w:spacing w:val="10"/>
          <w:sz w:val="24"/>
        </w:rPr>
        <w:t>插座，以</w:t>
      </w:r>
      <w:proofErr w:type="spellStart"/>
      <w:r>
        <w:rPr>
          <w:color w:val="000000"/>
          <w:spacing w:val="10"/>
          <w:sz w:val="24"/>
        </w:rPr>
        <w:t>USB_x_y</w:t>
      </w:r>
      <w:proofErr w:type="spellEnd"/>
      <w:r>
        <w:rPr>
          <w:color w:val="000000"/>
          <w:spacing w:val="10"/>
          <w:sz w:val="24"/>
        </w:rPr>
        <w:t>*z</w:t>
      </w:r>
      <w:r>
        <w:rPr>
          <w:color w:val="000000"/>
          <w:spacing w:val="10"/>
          <w:sz w:val="24"/>
        </w:rPr>
        <w:t>格式表示，</w:t>
      </w:r>
      <w:r>
        <w:rPr>
          <w:color w:val="000000"/>
          <w:spacing w:val="10"/>
          <w:sz w:val="24"/>
        </w:rPr>
        <w:t xml:space="preserve"> x</w:t>
      </w:r>
      <w:r>
        <w:rPr>
          <w:color w:val="000000"/>
          <w:spacing w:val="10"/>
          <w:sz w:val="24"/>
        </w:rPr>
        <w:t>表示接口类型</w:t>
      </w:r>
      <w:r>
        <w:rPr>
          <w:color w:val="000000"/>
          <w:spacing w:val="10"/>
          <w:sz w:val="24"/>
        </w:rPr>
        <w:t>(A/B/</w:t>
      </w:r>
      <w:proofErr w:type="spellStart"/>
      <w:r>
        <w:rPr>
          <w:color w:val="000000"/>
          <w:spacing w:val="10"/>
          <w:sz w:val="24"/>
        </w:rPr>
        <w:t>miniA</w:t>
      </w:r>
      <w:proofErr w:type="spellEnd"/>
      <w:r>
        <w:rPr>
          <w:color w:val="000000"/>
          <w:spacing w:val="10"/>
          <w:sz w:val="24"/>
        </w:rPr>
        <w:t>/</w:t>
      </w:r>
      <w:proofErr w:type="spellStart"/>
      <w:r>
        <w:rPr>
          <w:color w:val="000000"/>
          <w:spacing w:val="10"/>
          <w:sz w:val="24"/>
        </w:rPr>
        <w:t>miniB</w:t>
      </w:r>
      <w:proofErr w:type="spellEnd"/>
      <w:r>
        <w:rPr>
          <w:color w:val="000000"/>
          <w:spacing w:val="10"/>
          <w:sz w:val="24"/>
        </w:rPr>
        <w:t>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y</w:t>
      </w:r>
      <w:r>
        <w:rPr>
          <w:color w:val="000000"/>
          <w:spacing w:val="10"/>
          <w:sz w:val="24"/>
        </w:rPr>
        <w:t>表示公头</w:t>
      </w:r>
      <w:proofErr w:type="gramStart"/>
      <w:r>
        <w:rPr>
          <w:color w:val="000000"/>
          <w:spacing w:val="10"/>
          <w:sz w:val="24"/>
        </w:rPr>
        <w:t>或母头</w:t>
      </w:r>
      <w:proofErr w:type="gramEnd"/>
      <w:r>
        <w:rPr>
          <w:color w:val="000000"/>
          <w:spacing w:val="10"/>
          <w:sz w:val="24"/>
        </w:rPr>
        <w:t xml:space="preserve"> (M</w:t>
      </w:r>
      <w:r>
        <w:rPr>
          <w:color w:val="000000"/>
          <w:spacing w:val="10"/>
          <w:sz w:val="24"/>
        </w:rPr>
        <w:t>为公头、</w:t>
      </w:r>
      <w:r>
        <w:rPr>
          <w:color w:val="000000"/>
          <w:spacing w:val="10"/>
          <w:sz w:val="24"/>
        </w:rPr>
        <w:t>F</w:t>
      </w:r>
      <w:r>
        <w:rPr>
          <w:color w:val="000000"/>
          <w:spacing w:val="10"/>
          <w:sz w:val="24"/>
        </w:rPr>
        <w:t>为母头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z</w:t>
      </w:r>
      <w:r>
        <w:rPr>
          <w:color w:val="000000"/>
          <w:spacing w:val="10"/>
          <w:sz w:val="24"/>
        </w:rPr>
        <w:t>表示电源适配器所带</w:t>
      </w:r>
      <w:r>
        <w:rPr>
          <w:color w:val="000000"/>
          <w:spacing w:val="10"/>
          <w:sz w:val="24"/>
        </w:rPr>
        <w:t>USB</w:t>
      </w:r>
      <w:r>
        <w:rPr>
          <w:color w:val="000000"/>
          <w:spacing w:val="10"/>
          <w:sz w:val="24"/>
        </w:rPr>
        <w:t>座的数量，如</w:t>
      </w:r>
      <w:r>
        <w:rPr>
          <w:color w:val="000000"/>
          <w:spacing w:val="10"/>
          <w:sz w:val="24"/>
        </w:rPr>
        <w:t>z=1</w:t>
      </w:r>
      <w:r>
        <w:rPr>
          <w:color w:val="000000"/>
          <w:spacing w:val="10"/>
          <w:sz w:val="24"/>
        </w:rPr>
        <w:t>，则以</w:t>
      </w:r>
      <w:proofErr w:type="spellStart"/>
      <w:r>
        <w:rPr>
          <w:color w:val="000000"/>
          <w:spacing w:val="10"/>
          <w:sz w:val="24"/>
        </w:rPr>
        <w:t>USB_x_y</w:t>
      </w:r>
      <w:proofErr w:type="spellEnd"/>
      <w:r>
        <w:rPr>
          <w:color w:val="000000"/>
          <w:spacing w:val="10"/>
          <w:sz w:val="24"/>
        </w:rPr>
        <w:t>表示。</w:t>
      </w:r>
    </w:p>
    <w:p w14:paraId="3C8B7B8C" w14:textId="77777777" w:rsidR="003543AF" w:rsidRDefault="008D0C55">
      <w:pPr>
        <w:spacing w:line="400" w:lineRule="exact"/>
        <w:ind w:left="993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RJ45</w:t>
      </w:r>
      <w:r>
        <w:rPr>
          <w:color w:val="000000"/>
          <w:spacing w:val="10"/>
          <w:sz w:val="24"/>
        </w:rPr>
        <w:t>座，以</w:t>
      </w:r>
      <w:r>
        <w:rPr>
          <w:color w:val="000000"/>
          <w:spacing w:val="10"/>
          <w:sz w:val="24"/>
        </w:rPr>
        <w:t>RJ45*z</w:t>
      </w:r>
      <w:r>
        <w:rPr>
          <w:color w:val="000000"/>
          <w:spacing w:val="10"/>
          <w:sz w:val="24"/>
        </w:rPr>
        <w:t>表示，</w:t>
      </w:r>
      <w:r>
        <w:rPr>
          <w:color w:val="000000"/>
          <w:spacing w:val="10"/>
          <w:sz w:val="24"/>
        </w:rPr>
        <w:t>z</w:t>
      </w:r>
      <w:r>
        <w:rPr>
          <w:color w:val="000000"/>
          <w:spacing w:val="10"/>
          <w:sz w:val="24"/>
        </w:rPr>
        <w:t>表示电源适配器所带</w:t>
      </w:r>
      <w:r>
        <w:rPr>
          <w:color w:val="000000"/>
          <w:spacing w:val="10"/>
          <w:sz w:val="24"/>
        </w:rPr>
        <w:t>RJ45</w:t>
      </w:r>
      <w:r>
        <w:rPr>
          <w:color w:val="000000"/>
          <w:spacing w:val="10"/>
          <w:sz w:val="24"/>
        </w:rPr>
        <w:t>座的数量，如</w:t>
      </w:r>
      <w:r>
        <w:rPr>
          <w:color w:val="000000"/>
          <w:spacing w:val="10"/>
          <w:sz w:val="24"/>
        </w:rPr>
        <w:t>z=1</w:t>
      </w:r>
      <w:r>
        <w:rPr>
          <w:color w:val="000000"/>
          <w:spacing w:val="10"/>
          <w:sz w:val="24"/>
        </w:rPr>
        <w:t>，则以</w:t>
      </w:r>
      <w:r>
        <w:rPr>
          <w:color w:val="000000"/>
          <w:spacing w:val="10"/>
          <w:sz w:val="24"/>
        </w:rPr>
        <w:t>RJ45</w:t>
      </w:r>
      <w:r>
        <w:rPr>
          <w:color w:val="000000"/>
          <w:spacing w:val="10"/>
          <w:sz w:val="24"/>
        </w:rPr>
        <w:t>表示。</w:t>
      </w:r>
    </w:p>
    <w:p w14:paraId="4E0F70F7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厂家型号：厂家的</w:t>
      </w:r>
      <w:r>
        <w:rPr>
          <w:rFonts w:hint="eastAsia"/>
          <w:snapToGrid w:val="0"/>
          <w:color w:val="000000"/>
          <w:spacing w:val="10"/>
          <w:sz w:val="24"/>
        </w:rPr>
        <w:t>具体型号</w:t>
      </w:r>
      <w:r>
        <w:rPr>
          <w:snapToGrid w:val="0"/>
          <w:color w:val="000000"/>
          <w:spacing w:val="10"/>
          <w:sz w:val="24"/>
        </w:rPr>
        <w:t>。</w:t>
      </w:r>
    </w:p>
    <w:p w14:paraId="416D9C08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安</w:t>
      </w:r>
      <w:proofErr w:type="gramStart"/>
      <w:r>
        <w:rPr>
          <w:snapToGrid w:val="0"/>
          <w:color w:val="000000"/>
          <w:spacing w:val="10"/>
          <w:sz w:val="24"/>
        </w:rPr>
        <w:t>规</w:t>
      </w:r>
      <w:proofErr w:type="gramEnd"/>
      <w:r>
        <w:rPr>
          <w:snapToGrid w:val="0"/>
          <w:color w:val="000000"/>
          <w:spacing w:val="10"/>
          <w:sz w:val="24"/>
        </w:rPr>
        <w:t>：</w:t>
      </w:r>
      <w:r>
        <w:rPr>
          <w:rFonts w:hint="eastAsia"/>
          <w:snapToGrid w:val="0"/>
          <w:color w:val="000000"/>
          <w:spacing w:val="10"/>
          <w:sz w:val="24"/>
        </w:rPr>
        <w:t>CCC</w:t>
      </w:r>
      <w:r>
        <w:rPr>
          <w:rFonts w:hint="eastAsia"/>
          <w:snapToGrid w:val="0"/>
          <w:color w:val="000000"/>
          <w:spacing w:val="10"/>
          <w:sz w:val="24"/>
        </w:rPr>
        <w:t>、</w:t>
      </w:r>
      <w:r>
        <w:rPr>
          <w:snapToGrid w:val="0"/>
          <w:color w:val="000000"/>
          <w:spacing w:val="10"/>
          <w:sz w:val="24"/>
        </w:rPr>
        <w:t>CE</w:t>
      </w:r>
      <w:r>
        <w:rPr>
          <w:rFonts w:hint="eastAsia"/>
          <w:snapToGrid w:val="0"/>
          <w:color w:val="000000"/>
          <w:spacing w:val="10"/>
          <w:sz w:val="24"/>
        </w:rPr>
        <w:t>、</w:t>
      </w:r>
      <w:r>
        <w:rPr>
          <w:rFonts w:hint="eastAsia"/>
          <w:snapToGrid w:val="0"/>
          <w:color w:val="000000"/>
          <w:spacing w:val="10"/>
          <w:sz w:val="24"/>
        </w:rPr>
        <w:t>FCC</w:t>
      </w:r>
      <w:r>
        <w:rPr>
          <w:rFonts w:hint="eastAsia"/>
          <w:snapToGrid w:val="0"/>
          <w:color w:val="000000"/>
          <w:spacing w:val="10"/>
          <w:sz w:val="24"/>
        </w:rPr>
        <w:t>等</w:t>
      </w:r>
      <w:r>
        <w:rPr>
          <w:color w:val="000000"/>
          <w:spacing w:val="10"/>
          <w:sz w:val="24"/>
        </w:rPr>
        <w:t>。</w:t>
      </w:r>
    </w:p>
    <w:p w14:paraId="2507B2C1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</w:t>
      </w:r>
      <w:r>
        <w:rPr>
          <w:snapToGrid w:val="0"/>
          <w:color w:val="000000"/>
          <w:spacing w:val="10"/>
          <w:sz w:val="24"/>
        </w:rPr>
        <w:t>说明</w:t>
      </w:r>
      <w:r>
        <w:rPr>
          <w:color w:val="000000"/>
          <w:spacing w:val="10"/>
          <w:sz w:val="24"/>
        </w:rPr>
        <w:t>：</w:t>
      </w:r>
      <w:r>
        <w:rPr>
          <w:snapToGrid w:val="0"/>
          <w:color w:val="000000"/>
          <w:spacing w:val="10"/>
          <w:sz w:val="24"/>
        </w:rPr>
        <w:t>其他重要信息</w:t>
      </w:r>
      <w:r>
        <w:rPr>
          <w:color w:val="000000"/>
          <w:spacing w:val="10"/>
          <w:sz w:val="24"/>
        </w:rPr>
        <w:t>，如输出头长度信息等。</w:t>
      </w:r>
    </w:p>
    <w:p w14:paraId="33615368" w14:textId="77777777" w:rsidR="003543AF" w:rsidRDefault="008D0C55">
      <w:pPr>
        <w:pStyle w:val="afd"/>
        <w:numPr>
          <w:ilvl w:val="0"/>
          <w:numId w:val="60"/>
        </w:numPr>
        <w:tabs>
          <w:tab w:val="clear" w:pos="1272"/>
          <w:tab w:val="left" w:pos="993"/>
        </w:tabs>
        <w:spacing w:line="400" w:lineRule="exact"/>
        <w:ind w:firstLineChars="0" w:hanging="705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虚拟主物料：用</w:t>
      </w:r>
      <w:r>
        <w:rPr>
          <w:color w:val="000000"/>
          <w:spacing w:val="10"/>
          <w:sz w:val="24"/>
        </w:rPr>
        <w:t>[</w:t>
      </w:r>
      <w:r>
        <w:rPr>
          <w:bCs/>
          <w:snapToGrid w:val="0"/>
          <w:color w:val="000000"/>
          <w:spacing w:val="10"/>
          <w:sz w:val="24"/>
        </w:rPr>
        <w:t>虚拟主物料</w:t>
      </w:r>
      <w:r>
        <w:rPr>
          <w:bCs/>
          <w:snapToGrid w:val="0"/>
          <w:color w:val="000000"/>
          <w:spacing w:val="10"/>
          <w:sz w:val="24"/>
        </w:rPr>
        <w:t>]</w:t>
      </w:r>
      <w:r>
        <w:rPr>
          <w:bCs/>
          <w:snapToGrid w:val="0"/>
          <w:color w:val="000000"/>
          <w:spacing w:val="10"/>
          <w:sz w:val="24"/>
        </w:rPr>
        <w:t>表示。</w:t>
      </w:r>
    </w:p>
    <w:p w14:paraId="37C98696" w14:textId="77777777" w:rsidR="003543AF" w:rsidRDefault="008D0C55">
      <w:pPr>
        <w:spacing w:line="400" w:lineRule="exact"/>
        <w:ind w:firstLineChars="200" w:firstLine="520"/>
        <w:rPr>
          <w:ins w:id="991" w:author="wwlh8026" w:date="2022-06-01T11:14:00Z"/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举例：</w:t>
      </w:r>
      <w:r>
        <w:rPr>
          <w:snapToGrid w:val="0"/>
          <w:color w:val="000000"/>
          <w:spacing w:val="10"/>
          <w:sz w:val="24"/>
        </w:rPr>
        <w:t>SA</w:t>
      </w:r>
      <w:r>
        <w:rPr>
          <w:color w:val="000000"/>
          <w:spacing w:val="10"/>
          <w:sz w:val="24"/>
        </w:rPr>
        <w:t>|100-240V/50-60Hz|12VDC/1A|2.1*5.5*9.</w:t>
      </w:r>
      <w:r>
        <w:rPr>
          <w:rFonts w:hint="eastAsia"/>
          <w:color w:val="000000"/>
          <w:spacing w:val="10"/>
          <w:sz w:val="24"/>
        </w:rPr>
        <w:t>5</w:t>
      </w:r>
      <w:r>
        <w:rPr>
          <w:color w:val="000000"/>
          <w:spacing w:val="10"/>
          <w:sz w:val="24"/>
        </w:rPr>
        <w:t>mm|MACS-120100200013|C</w:t>
      </w:r>
      <w:r>
        <w:rPr>
          <w:rFonts w:hint="eastAsia"/>
          <w:color w:val="000000"/>
          <w:spacing w:val="10"/>
          <w:sz w:val="24"/>
        </w:rPr>
        <w:t>CC</w:t>
      </w:r>
      <w:r>
        <w:rPr>
          <w:color w:val="000000"/>
          <w:spacing w:val="10"/>
          <w:sz w:val="24"/>
        </w:rPr>
        <w:t xml:space="preserve"> </w:t>
      </w:r>
    </w:p>
    <w:p w14:paraId="493CFF1C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37" w:hangingChars="244" w:hanging="637"/>
        <w:rPr>
          <w:ins w:id="992" w:author="wwlh8026" w:date="2022-06-01T11:14:00Z"/>
          <w:rFonts w:asciiTheme="majorEastAsia" w:eastAsiaTheme="majorEastAsia" w:hAnsiTheme="majorEastAsia"/>
          <w:sz w:val="28"/>
          <w:szCs w:val="28"/>
        </w:rPr>
      </w:pPr>
      <w:del w:id="993" w:author="wwlh8026" w:date="2022-06-01T11:14:00Z">
        <w:r>
          <w:rPr>
            <w:color w:val="000000"/>
            <w:spacing w:val="10"/>
            <w:sz w:val="24"/>
          </w:rPr>
          <w:delText xml:space="preserve">   </w:delText>
        </w:r>
      </w:del>
      <w:ins w:id="994" w:author="wwlh8026" w:date="2022-06-01T11:14:00Z">
        <w:r>
          <w:rPr>
            <w:rFonts w:asciiTheme="majorEastAsia" w:eastAsiaTheme="majorEastAsia" w:hAnsiTheme="majorEastAsia"/>
            <w:sz w:val="28"/>
            <w:szCs w:val="28"/>
          </w:rPr>
          <w:t>56大类：</w:t>
        </w:r>
        <w:r>
          <w:rPr>
            <w:rFonts w:asciiTheme="majorEastAsia" w:eastAsiaTheme="majorEastAsia" w:hAnsiTheme="majorEastAsia" w:hint="eastAsia"/>
            <w:sz w:val="28"/>
            <w:szCs w:val="28"/>
          </w:rPr>
          <w:t>风扇</w:t>
        </w:r>
      </w:ins>
    </w:p>
    <w:p w14:paraId="4413AE1D" w14:textId="77777777" w:rsidR="003543AF" w:rsidRDefault="008D0C55">
      <w:pPr>
        <w:rPr>
          <w:ins w:id="995" w:author="wwlh8026" w:date="2022-06-01T11:15:00Z"/>
        </w:rPr>
      </w:pPr>
      <w:ins w:id="996" w:author="wwlh8026" w:date="2022-06-01T11:14:00Z">
        <w:r>
          <w:rPr>
            <w:rFonts w:hint="eastAsia"/>
          </w:rPr>
          <w:t xml:space="preserve"> </w:t>
        </w:r>
        <w:r>
          <w:t xml:space="preserve"> </w:t>
        </w:r>
      </w:ins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6089"/>
      </w:tblGrid>
      <w:tr w:rsidR="003543AF" w14:paraId="472F3C3A" w14:textId="77777777">
        <w:trPr>
          <w:jc w:val="center"/>
          <w:ins w:id="997" w:author="wwlh8026" w:date="2022-06-01T11:15:00Z"/>
        </w:trPr>
        <w:tc>
          <w:tcPr>
            <w:tcW w:w="2972" w:type="dxa"/>
            <w:gridSpan w:val="2"/>
          </w:tcPr>
          <w:p w14:paraId="420B5950" w14:textId="77777777" w:rsidR="003543AF" w:rsidRDefault="008D0C55">
            <w:pPr>
              <w:spacing w:line="400" w:lineRule="exact"/>
              <w:jc w:val="center"/>
              <w:rPr>
                <w:ins w:id="998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999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大类</w:t>
              </w:r>
            </w:ins>
          </w:p>
        </w:tc>
        <w:tc>
          <w:tcPr>
            <w:tcW w:w="7365" w:type="dxa"/>
            <w:gridSpan w:val="2"/>
          </w:tcPr>
          <w:p w14:paraId="486E368B" w14:textId="77777777" w:rsidR="003543AF" w:rsidRDefault="008D0C55">
            <w:pPr>
              <w:spacing w:line="400" w:lineRule="exact"/>
              <w:jc w:val="center"/>
              <w:rPr>
                <w:ins w:id="1000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01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小类</w:t>
              </w:r>
            </w:ins>
          </w:p>
        </w:tc>
      </w:tr>
      <w:tr w:rsidR="003543AF" w14:paraId="47536B85" w14:textId="77777777">
        <w:trPr>
          <w:jc w:val="center"/>
          <w:ins w:id="1002" w:author="wwlh8026" w:date="2022-06-01T11:15:00Z"/>
        </w:trPr>
        <w:tc>
          <w:tcPr>
            <w:tcW w:w="1129" w:type="dxa"/>
          </w:tcPr>
          <w:p w14:paraId="7A264CB7" w14:textId="77777777" w:rsidR="003543AF" w:rsidRDefault="008D0C55">
            <w:pPr>
              <w:spacing w:line="400" w:lineRule="exact"/>
              <w:jc w:val="center"/>
              <w:rPr>
                <w:ins w:id="1003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04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编码</w:t>
              </w:r>
            </w:ins>
          </w:p>
        </w:tc>
        <w:tc>
          <w:tcPr>
            <w:tcW w:w="1843" w:type="dxa"/>
          </w:tcPr>
          <w:p w14:paraId="2A5A0BE8" w14:textId="77777777" w:rsidR="003543AF" w:rsidRDefault="008D0C55">
            <w:pPr>
              <w:spacing w:line="400" w:lineRule="exact"/>
              <w:jc w:val="center"/>
              <w:rPr>
                <w:ins w:id="1005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06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名称</w:t>
              </w:r>
            </w:ins>
          </w:p>
        </w:tc>
        <w:tc>
          <w:tcPr>
            <w:tcW w:w="1276" w:type="dxa"/>
          </w:tcPr>
          <w:p w14:paraId="5B878DD5" w14:textId="77777777" w:rsidR="003543AF" w:rsidRDefault="008D0C55">
            <w:pPr>
              <w:spacing w:line="400" w:lineRule="exact"/>
              <w:rPr>
                <w:ins w:id="1007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08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编码</w:t>
              </w:r>
            </w:ins>
          </w:p>
        </w:tc>
        <w:tc>
          <w:tcPr>
            <w:tcW w:w="6089" w:type="dxa"/>
          </w:tcPr>
          <w:p w14:paraId="7A591A50" w14:textId="77777777" w:rsidR="003543AF" w:rsidRDefault="008D0C55">
            <w:pPr>
              <w:spacing w:line="400" w:lineRule="exact"/>
              <w:rPr>
                <w:ins w:id="1009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10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名称</w:t>
              </w:r>
            </w:ins>
          </w:p>
        </w:tc>
      </w:tr>
      <w:tr w:rsidR="003543AF" w14:paraId="722FAD01" w14:textId="77777777">
        <w:trPr>
          <w:jc w:val="center"/>
          <w:ins w:id="1011" w:author="wwlh8026" w:date="2022-06-01T11:15:00Z"/>
        </w:trPr>
        <w:tc>
          <w:tcPr>
            <w:tcW w:w="1129" w:type="dxa"/>
            <w:vMerge w:val="restart"/>
            <w:vAlign w:val="center"/>
          </w:tcPr>
          <w:p w14:paraId="66509BEA" w14:textId="77777777" w:rsidR="003543AF" w:rsidRDefault="008D0C55">
            <w:pPr>
              <w:spacing w:line="400" w:lineRule="exact"/>
              <w:jc w:val="center"/>
              <w:rPr>
                <w:ins w:id="1012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13" w:author="wwlh8026" w:date="2022-06-01T11:15:00Z">
              <w:r>
                <w:rPr>
                  <w:snapToGrid w:val="0"/>
                  <w:color w:val="000000"/>
                  <w:spacing w:val="10"/>
                  <w:sz w:val="24"/>
                </w:rPr>
                <w:lastRenderedPageBreak/>
                <w:t>56</w:t>
              </w:r>
            </w:ins>
          </w:p>
        </w:tc>
        <w:tc>
          <w:tcPr>
            <w:tcW w:w="1843" w:type="dxa"/>
            <w:vMerge w:val="restart"/>
            <w:vAlign w:val="center"/>
          </w:tcPr>
          <w:p w14:paraId="3D7A4E9A" w14:textId="77777777" w:rsidR="003543AF" w:rsidRDefault="008D0C55">
            <w:pPr>
              <w:spacing w:line="400" w:lineRule="exact"/>
              <w:jc w:val="center"/>
              <w:rPr>
                <w:ins w:id="1014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15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风扇</w:t>
              </w:r>
            </w:ins>
          </w:p>
        </w:tc>
        <w:tc>
          <w:tcPr>
            <w:tcW w:w="1276" w:type="dxa"/>
          </w:tcPr>
          <w:p w14:paraId="182647AF" w14:textId="77777777" w:rsidR="003543AF" w:rsidRDefault="008D0C55">
            <w:pPr>
              <w:spacing w:line="400" w:lineRule="exact"/>
              <w:rPr>
                <w:ins w:id="1016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17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0</w:t>
              </w:r>
              <w:r>
                <w:rPr>
                  <w:snapToGrid w:val="0"/>
                  <w:color w:val="000000"/>
                  <w:spacing w:val="10"/>
                  <w:sz w:val="24"/>
                </w:rPr>
                <w:t>1</w:t>
              </w:r>
            </w:ins>
          </w:p>
        </w:tc>
        <w:tc>
          <w:tcPr>
            <w:tcW w:w="6089" w:type="dxa"/>
          </w:tcPr>
          <w:p w14:paraId="0F98C0F8" w14:textId="77777777" w:rsidR="003543AF" w:rsidRPr="003543AF" w:rsidRDefault="008D0C55">
            <w:pPr>
              <w:widowControl/>
              <w:jc w:val="left"/>
              <w:rPr>
                <w:ins w:id="1018" w:author="wwlh8026" w:date="2022-06-01T11:15:00Z"/>
                <w:rFonts w:ascii="宋体" w:hAnsi="宋体" w:cs="宋体"/>
                <w:kern w:val="0"/>
                <w:sz w:val="24"/>
                <w:rPrChange w:id="1019" w:author="wwlh8026" w:date="2022-06-01T11:16:00Z">
                  <w:rPr>
                    <w:ins w:id="1020" w:author="wwlh8026" w:date="2022-06-01T11:15:00Z"/>
                    <w:snapToGrid w:val="0"/>
                    <w:color w:val="000000"/>
                    <w:spacing w:val="10"/>
                    <w:sz w:val="24"/>
                  </w:rPr>
                </w:rPrChange>
              </w:rPr>
              <w:pPrChange w:id="1021" w:author="wwlh8026" w:date="2022-06-01T11:16:00Z">
                <w:pPr>
                  <w:spacing w:line="400" w:lineRule="exact"/>
                </w:pPr>
              </w:pPrChange>
            </w:pPr>
            <w:ins w:id="1022" w:author="wwlh8026" w:date="2022-06-01T11:16:00Z">
              <w:r>
                <w:rPr>
                  <w:rFonts w:ascii="宋体" w:hAnsi="宋体" w:cs="宋体" w:hint="eastAsia"/>
                  <w:kern w:val="0"/>
                  <w:sz w:val="24"/>
                </w:rPr>
                <w:t>直流风扇</w:t>
              </w:r>
            </w:ins>
          </w:p>
        </w:tc>
      </w:tr>
      <w:tr w:rsidR="003543AF" w14:paraId="78ADE3E4" w14:textId="77777777">
        <w:trPr>
          <w:jc w:val="center"/>
          <w:ins w:id="1023" w:author="wwlh8026" w:date="2022-06-01T11:15:00Z"/>
        </w:trPr>
        <w:tc>
          <w:tcPr>
            <w:tcW w:w="1129" w:type="dxa"/>
            <w:vMerge/>
          </w:tcPr>
          <w:p w14:paraId="2A0CE112" w14:textId="77777777" w:rsidR="003543AF" w:rsidRDefault="003543AF">
            <w:pPr>
              <w:spacing w:line="400" w:lineRule="exact"/>
              <w:rPr>
                <w:ins w:id="1024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4B2343FC" w14:textId="77777777" w:rsidR="003543AF" w:rsidRDefault="003543AF">
            <w:pPr>
              <w:spacing w:line="400" w:lineRule="exact"/>
              <w:rPr>
                <w:ins w:id="1025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2F3E939" w14:textId="77777777" w:rsidR="003543AF" w:rsidRDefault="003543AF">
            <w:pPr>
              <w:spacing w:line="400" w:lineRule="exact"/>
              <w:rPr>
                <w:ins w:id="1026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6089" w:type="dxa"/>
          </w:tcPr>
          <w:p w14:paraId="0246FEE9" w14:textId="77777777" w:rsidR="003543AF" w:rsidRDefault="003543AF">
            <w:pPr>
              <w:spacing w:line="400" w:lineRule="exact"/>
              <w:rPr>
                <w:ins w:id="1027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</w:tr>
      <w:tr w:rsidR="003543AF" w14:paraId="51424F4F" w14:textId="77777777">
        <w:trPr>
          <w:jc w:val="center"/>
          <w:ins w:id="1028" w:author="wwlh8026" w:date="2022-06-01T11:15:00Z"/>
        </w:trPr>
        <w:tc>
          <w:tcPr>
            <w:tcW w:w="1129" w:type="dxa"/>
            <w:vMerge/>
          </w:tcPr>
          <w:p w14:paraId="420CAB53" w14:textId="77777777" w:rsidR="003543AF" w:rsidRDefault="003543AF">
            <w:pPr>
              <w:spacing w:line="400" w:lineRule="exact"/>
              <w:rPr>
                <w:ins w:id="1029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7B15658B" w14:textId="77777777" w:rsidR="003543AF" w:rsidRDefault="003543AF">
            <w:pPr>
              <w:spacing w:line="400" w:lineRule="exact"/>
              <w:rPr>
                <w:ins w:id="1030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7EE56FE4" w14:textId="77777777" w:rsidR="003543AF" w:rsidRDefault="003543AF">
            <w:pPr>
              <w:spacing w:line="400" w:lineRule="exact"/>
              <w:rPr>
                <w:ins w:id="1031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6089" w:type="dxa"/>
          </w:tcPr>
          <w:p w14:paraId="43027B55" w14:textId="77777777" w:rsidR="003543AF" w:rsidRDefault="003543AF">
            <w:pPr>
              <w:spacing w:line="400" w:lineRule="exact"/>
              <w:rPr>
                <w:ins w:id="1032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</w:tr>
      <w:tr w:rsidR="003543AF" w14:paraId="7F617E43" w14:textId="77777777">
        <w:trPr>
          <w:jc w:val="center"/>
          <w:ins w:id="1033" w:author="wwlh8026" w:date="2022-06-01T11:15:00Z"/>
        </w:trPr>
        <w:tc>
          <w:tcPr>
            <w:tcW w:w="1129" w:type="dxa"/>
            <w:vMerge/>
          </w:tcPr>
          <w:p w14:paraId="77E964F5" w14:textId="77777777" w:rsidR="003543AF" w:rsidRDefault="003543AF">
            <w:pPr>
              <w:spacing w:line="400" w:lineRule="exact"/>
              <w:rPr>
                <w:ins w:id="1034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4FD31459" w14:textId="77777777" w:rsidR="003543AF" w:rsidRDefault="003543AF">
            <w:pPr>
              <w:spacing w:line="400" w:lineRule="exact"/>
              <w:rPr>
                <w:ins w:id="1035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6FC07238" w14:textId="77777777" w:rsidR="003543AF" w:rsidRDefault="003543AF">
            <w:pPr>
              <w:spacing w:line="400" w:lineRule="exact"/>
              <w:rPr>
                <w:ins w:id="1036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6089" w:type="dxa"/>
          </w:tcPr>
          <w:p w14:paraId="44EAD105" w14:textId="77777777" w:rsidR="003543AF" w:rsidRDefault="003543AF">
            <w:pPr>
              <w:spacing w:line="400" w:lineRule="exact"/>
              <w:rPr>
                <w:ins w:id="1037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</w:tr>
      <w:tr w:rsidR="003543AF" w14:paraId="7194597E" w14:textId="77777777">
        <w:trPr>
          <w:jc w:val="center"/>
          <w:ins w:id="1038" w:author="wwlh8026" w:date="2022-06-01T11:15:00Z"/>
        </w:trPr>
        <w:tc>
          <w:tcPr>
            <w:tcW w:w="1129" w:type="dxa"/>
            <w:vMerge/>
          </w:tcPr>
          <w:p w14:paraId="5A35BB30" w14:textId="77777777" w:rsidR="003543AF" w:rsidRDefault="003543AF">
            <w:pPr>
              <w:spacing w:line="400" w:lineRule="exact"/>
              <w:rPr>
                <w:ins w:id="1039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5A5AFB2D" w14:textId="77777777" w:rsidR="003543AF" w:rsidRDefault="003543AF">
            <w:pPr>
              <w:spacing w:line="400" w:lineRule="exact"/>
              <w:rPr>
                <w:ins w:id="1040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6F62C5E9" w14:textId="77777777" w:rsidR="003543AF" w:rsidRDefault="003543AF">
            <w:pPr>
              <w:spacing w:line="400" w:lineRule="exact"/>
              <w:rPr>
                <w:ins w:id="1041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6089" w:type="dxa"/>
          </w:tcPr>
          <w:p w14:paraId="3B4F704F" w14:textId="77777777" w:rsidR="003543AF" w:rsidRDefault="003543AF">
            <w:pPr>
              <w:spacing w:line="400" w:lineRule="exact"/>
              <w:rPr>
                <w:ins w:id="1042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</w:tr>
      <w:tr w:rsidR="003543AF" w14:paraId="647F90AD" w14:textId="77777777">
        <w:trPr>
          <w:jc w:val="center"/>
          <w:ins w:id="1043" w:author="wwlh8026" w:date="2022-06-01T11:15:00Z"/>
        </w:trPr>
        <w:tc>
          <w:tcPr>
            <w:tcW w:w="1129" w:type="dxa"/>
            <w:vMerge/>
          </w:tcPr>
          <w:p w14:paraId="633A2BF6" w14:textId="77777777" w:rsidR="003543AF" w:rsidRDefault="003543AF">
            <w:pPr>
              <w:spacing w:line="400" w:lineRule="exact"/>
              <w:rPr>
                <w:ins w:id="1044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49B55981" w14:textId="77777777" w:rsidR="003543AF" w:rsidRDefault="003543AF">
            <w:pPr>
              <w:spacing w:line="400" w:lineRule="exact"/>
              <w:rPr>
                <w:ins w:id="1045" w:author="wwlh8026" w:date="2022-06-01T11:15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7365" w:type="dxa"/>
            <w:gridSpan w:val="2"/>
          </w:tcPr>
          <w:p w14:paraId="4D377B3C" w14:textId="77777777" w:rsidR="003543AF" w:rsidRDefault="008D0C55">
            <w:pPr>
              <w:spacing w:line="400" w:lineRule="exact"/>
              <w:rPr>
                <w:ins w:id="1046" w:author="wwlh8026" w:date="2022-06-01T11:15:00Z"/>
                <w:snapToGrid w:val="0"/>
                <w:color w:val="000000"/>
                <w:spacing w:val="10"/>
                <w:sz w:val="24"/>
              </w:rPr>
            </w:pPr>
            <w:ins w:id="1047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0</w:t>
              </w:r>
            </w:ins>
            <w:ins w:id="1048" w:author="wwlh8026" w:date="2022-06-01T15:48:00Z">
              <w:r>
                <w:rPr>
                  <w:snapToGrid w:val="0"/>
                  <w:color w:val="000000"/>
                  <w:spacing w:val="10"/>
                  <w:sz w:val="24"/>
                </w:rPr>
                <w:t>2</w:t>
              </w:r>
            </w:ins>
            <w:ins w:id="1049" w:author="wwlh8026" w:date="2022-06-01T11:15:00Z"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~</w:t>
              </w:r>
              <w:r>
                <w:rPr>
                  <w:snapToGrid w:val="0"/>
                  <w:color w:val="000000"/>
                  <w:spacing w:val="10"/>
                  <w:sz w:val="24"/>
                </w:rPr>
                <w:t>99</w:t>
              </w:r>
              <w:r>
                <w:rPr>
                  <w:rFonts w:hint="eastAsia"/>
                  <w:snapToGrid w:val="0"/>
                  <w:color w:val="000000"/>
                  <w:spacing w:val="10"/>
                  <w:sz w:val="24"/>
                </w:rPr>
                <w:t>为预留码</w:t>
              </w:r>
            </w:ins>
          </w:p>
        </w:tc>
      </w:tr>
    </w:tbl>
    <w:p w14:paraId="0CDE1B8F" w14:textId="77777777" w:rsidR="003543AF" w:rsidRDefault="003543AF">
      <w:pPr>
        <w:numPr>
          <w:ilvl w:val="1"/>
          <w:numId w:val="19"/>
        </w:numPr>
        <w:spacing w:beforeLines="50" w:before="156" w:afterLines="50" w:after="156" w:line="415" w:lineRule="auto"/>
        <w:ind w:left="683" w:hangingChars="244" w:hanging="683"/>
        <w:rPr>
          <w:ins w:id="1050" w:author="wwlh8026" w:date="2022-06-01T11:14:00Z"/>
          <w:rFonts w:asciiTheme="majorEastAsia" w:eastAsiaTheme="majorEastAsia" w:hAnsiTheme="majorEastAsia"/>
          <w:sz w:val="28"/>
          <w:szCs w:val="28"/>
        </w:rPr>
        <w:pPrChange w:id="1051" w:author="wwlh8026" w:date="2022-06-01T11:14:00Z">
          <w:pPr>
            <w:pStyle w:val="3"/>
            <w:numPr>
              <w:ilvl w:val="1"/>
              <w:numId w:val="19"/>
            </w:numPr>
            <w:spacing w:beforeLines="50" w:before="156" w:afterLines="50" w:after="156" w:line="415" w:lineRule="auto"/>
            <w:ind w:left="686" w:hangingChars="244" w:hanging="686"/>
          </w:pPr>
        </w:pPrChange>
      </w:pPr>
    </w:p>
    <w:p w14:paraId="3FD40734" w14:textId="77777777" w:rsidR="003543AF" w:rsidRDefault="008D0C55">
      <w:pPr>
        <w:spacing w:line="400" w:lineRule="exact"/>
        <w:ind w:firstLineChars="200" w:firstLine="520"/>
        <w:rPr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 xml:space="preserve">  </w:t>
      </w:r>
    </w:p>
    <w:p w14:paraId="44252FF4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052" w:name="_Toc421544854"/>
      <w:r>
        <w:rPr>
          <w:rFonts w:asciiTheme="majorEastAsia" w:eastAsiaTheme="majorEastAsia" w:hAnsiTheme="majorEastAsia"/>
          <w:sz w:val="28"/>
          <w:szCs w:val="28"/>
        </w:rPr>
        <w:t>60大类：软件类</w:t>
      </w:r>
      <w:bookmarkEnd w:id="1052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6089"/>
      </w:tblGrid>
      <w:tr w:rsidR="003543AF" w14:paraId="5D3732DC" w14:textId="77777777">
        <w:trPr>
          <w:jc w:val="center"/>
        </w:trPr>
        <w:tc>
          <w:tcPr>
            <w:tcW w:w="2972" w:type="dxa"/>
            <w:gridSpan w:val="2"/>
          </w:tcPr>
          <w:p w14:paraId="61AD8A37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7365" w:type="dxa"/>
            <w:gridSpan w:val="2"/>
          </w:tcPr>
          <w:p w14:paraId="599C535E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2FCD426D" w14:textId="77777777">
        <w:trPr>
          <w:jc w:val="center"/>
        </w:trPr>
        <w:tc>
          <w:tcPr>
            <w:tcW w:w="1129" w:type="dxa"/>
          </w:tcPr>
          <w:p w14:paraId="29A70979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1843" w:type="dxa"/>
          </w:tcPr>
          <w:p w14:paraId="082341D9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276" w:type="dxa"/>
          </w:tcPr>
          <w:p w14:paraId="4BA1E1F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6089" w:type="dxa"/>
          </w:tcPr>
          <w:p w14:paraId="1C66D384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5AE335E4" w14:textId="77777777">
        <w:trPr>
          <w:jc w:val="center"/>
        </w:trPr>
        <w:tc>
          <w:tcPr>
            <w:tcW w:w="1129" w:type="dxa"/>
            <w:vMerge w:val="restart"/>
            <w:vAlign w:val="center"/>
          </w:tcPr>
          <w:p w14:paraId="707A1068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6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1843" w:type="dxa"/>
            <w:vMerge w:val="restart"/>
            <w:vAlign w:val="center"/>
          </w:tcPr>
          <w:p w14:paraId="15D46A8F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软件类</w:t>
            </w:r>
          </w:p>
        </w:tc>
        <w:tc>
          <w:tcPr>
            <w:tcW w:w="1276" w:type="dxa"/>
          </w:tcPr>
          <w:p w14:paraId="11089E55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6089" w:type="dxa"/>
          </w:tcPr>
          <w:p w14:paraId="12AEE711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烧</w:t>
            </w:r>
            <w:proofErr w:type="gramStart"/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录软件</w:t>
            </w:r>
            <w:proofErr w:type="gramEnd"/>
          </w:p>
        </w:tc>
      </w:tr>
      <w:tr w:rsidR="003543AF" w14:paraId="256A4994" w14:textId="77777777">
        <w:trPr>
          <w:jc w:val="center"/>
        </w:trPr>
        <w:tc>
          <w:tcPr>
            <w:tcW w:w="1129" w:type="dxa"/>
            <w:vMerge/>
          </w:tcPr>
          <w:p w14:paraId="599746F1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1B896099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04B874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2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6089" w:type="dxa"/>
          </w:tcPr>
          <w:p w14:paraId="6C918362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升级软件（供生产线或用户升级的软件，不包含外购软件）</w:t>
            </w:r>
          </w:p>
        </w:tc>
      </w:tr>
      <w:tr w:rsidR="003543AF" w14:paraId="46BBAFC1" w14:textId="77777777">
        <w:trPr>
          <w:jc w:val="center"/>
        </w:trPr>
        <w:tc>
          <w:tcPr>
            <w:tcW w:w="1129" w:type="dxa"/>
            <w:vMerge/>
          </w:tcPr>
          <w:p w14:paraId="7995881B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78936FBD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4B32904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6089" w:type="dxa"/>
          </w:tcPr>
          <w:p w14:paraId="6DD60646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生产工具软件</w:t>
            </w:r>
          </w:p>
        </w:tc>
      </w:tr>
      <w:tr w:rsidR="003543AF" w14:paraId="107AE094" w14:textId="77777777">
        <w:trPr>
          <w:jc w:val="center"/>
        </w:trPr>
        <w:tc>
          <w:tcPr>
            <w:tcW w:w="1129" w:type="dxa"/>
            <w:vMerge/>
          </w:tcPr>
          <w:p w14:paraId="29525090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55E968CC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766634B2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4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6089" w:type="dxa"/>
          </w:tcPr>
          <w:p w14:paraId="4A0081A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驱动程序</w:t>
            </w:r>
          </w:p>
        </w:tc>
      </w:tr>
      <w:tr w:rsidR="003543AF" w14:paraId="6D772E91" w14:textId="77777777">
        <w:trPr>
          <w:jc w:val="center"/>
        </w:trPr>
        <w:tc>
          <w:tcPr>
            <w:tcW w:w="1129" w:type="dxa"/>
            <w:vMerge/>
          </w:tcPr>
          <w:p w14:paraId="5506395F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6AD3E6C6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276" w:type="dxa"/>
          </w:tcPr>
          <w:p w14:paraId="5E491E0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5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6089" w:type="dxa"/>
          </w:tcPr>
          <w:p w14:paraId="36120C86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客户端应用程序</w:t>
            </w:r>
          </w:p>
        </w:tc>
      </w:tr>
      <w:tr w:rsidR="003543AF" w14:paraId="4EC04589" w14:textId="77777777">
        <w:trPr>
          <w:jc w:val="center"/>
        </w:trPr>
        <w:tc>
          <w:tcPr>
            <w:tcW w:w="1129" w:type="dxa"/>
            <w:vMerge/>
          </w:tcPr>
          <w:p w14:paraId="1042723B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6024F728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7365" w:type="dxa"/>
            <w:gridSpan w:val="2"/>
          </w:tcPr>
          <w:p w14:paraId="052A9C71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0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09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19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2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29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39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4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49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5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4138723C" w14:textId="77777777" w:rsidR="003543AF" w:rsidRDefault="008D0C55">
      <w:pPr>
        <w:spacing w:beforeLines="50" w:before="156" w:line="400" w:lineRule="exact"/>
        <w:ind w:leftChars="248" w:left="1272" w:hangingChars="288" w:hanging="751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6010</w:t>
      </w:r>
      <w:r>
        <w:rPr>
          <w:b/>
          <w:bCs/>
          <w:color w:val="000000"/>
          <w:spacing w:val="10"/>
          <w:kern w:val="0"/>
          <w:sz w:val="24"/>
        </w:rPr>
        <w:t>：烧</w:t>
      </w:r>
      <w:proofErr w:type="gramStart"/>
      <w:r>
        <w:rPr>
          <w:b/>
          <w:bCs/>
          <w:color w:val="000000"/>
          <w:spacing w:val="10"/>
          <w:kern w:val="0"/>
          <w:sz w:val="24"/>
        </w:rPr>
        <w:t>录软件</w:t>
      </w:r>
      <w:proofErr w:type="gramEnd"/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所有通过使用编程器对芯片预加工或通过其它烧</w:t>
      </w:r>
      <w:proofErr w:type="gramStart"/>
      <w:r>
        <w:rPr>
          <w:color w:val="000000"/>
          <w:spacing w:val="10"/>
          <w:kern w:val="0"/>
          <w:sz w:val="24"/>
        </w:rPr>
        <w:t>录工具烧</w:t>
      </w:r>
      <w:proofErr w:type="gramEnd"/>
      <w:r>
        <w:rPr>
          <w:color w:val="000000"/>
          <w:spacing w:val="10"/>
          <w:kern w:val="0"/>
          <w:sz w:val="24"/>
        </w:rPr>
        <w:t>写到芯片中的程序</w:t>
      </w:r>
      <w:r>
        <w:rPr>
          <w:color w:val="000000"/>
          <w:spacing w:val="10"/>
          <w:kern w:val="0"/>
          <w:sz w:val="24"/>
        </w:rPr>
        <w:t>)</w:t>
      </w:r>
    </w:p>
    <w:p w14:paraId="2D833CFE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文件名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软件版本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适用机型</w:t>
      </w:r>
      <w:r>
        <w:rPr>
          <w:b/>
          <w:bCs/>
          <w:color w:val="000000"/>
          <w:spacing w:val="10"/>
          <w:kern w:val="0"/>
          <w:sz w:val="24"/>
        </w:rPr>
        <w:t>|</w:t>
      </w:r>
      <w:ins w:id="1053" w:author="wwlh8026" w:date="2022-05-24T10:30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软件</w:t>
        </w:r>
      </w:ins>
      <w:r>
        <w:rPr>
          <w:b/>
          <w:bCs/>
          <w:color w:val="000000"/>
          <w:spacing w:val="10"/>
          <w:kern w:val="0"/>
          <w:sz w:val="24"/>
        </w:rPr>
        <w:t>日期</w:t>
      </w:r>
      <w:r>
        <w:rPr>
          <w:b/>
          <w:bCs/>
          <w:color w:val="000000"/>
          <w:spacing w:val="10"/>
          <w:kern w:val="0"/>
          <w:sz w:val="24"/>
        </w:rPr>
        <w:t>|</w:t>
      </w:r>
      <w:del w:id="1054" w:author="wwlh8026" w:date="2022-05-24T10:30:00Z">
        <w:r>
          <w:rPr>
            <w:b/>
            <w:bCs/>
            <w:color w:val="000000"/>
            <w:spacing w:val="10"/>
            <w:kern w:val="0"/>
            <w:sz w:val="24"/>
          </w:rPr>
          <w:delText>字节数</w:delText>
        </w:r>
      </w:del>
      <w:ins w:id="1055" w:author="wwlh8026" w:date="2022-05-24T10:30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m</w:t>
        </w:r>
        <w:r>
          <w:rPr>
            <w:b/>
            <w:bCs/>
            <w:color w:val="000000"/>
            <w:spacing w:val="10"/>
            <w:kern w:val="0"/>
            <w:sz w:val="24"/>
          </w:rPr>
          <w:t>d5</w:t>
        </w:r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值</w:t>
        </w:r>
      </w:ins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 xml:space="preserve">] </w:t>
      </w:r>
    </w:p>
    <w:p w14:paraId="1EC7A3E8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类别：</w:t>
      </w:r>
      <w:r>
        <w:rPr>
          <w:bCs/>
          <w:color w:val="000000"/>
          <w:spacing w:val="10"/>
          <w:kern w:val="0"/>
          <w:sz w:val="24"/>
        </w:rPr>
        <w:t>烧录软件。</w:t>
      </w:r>
    </w:p>
    <w:p w14:paraId="6BE7C7A1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文件名：压缩文件名。标示规定为：物料编码</w:t>
      </w:r>
      <w:r>
        <w:rPr>
          <w:color w:val="000000"/>
          <w:spacing w:val="10"/>
          <w:kern w:val="0"/>
          <w:sz w:val="24"/>
        </w:rPr>
        <w:t>.zip</w:t>
      </w:r>
      <w:r>
        <w:rPr>
          <w:color w:val="000000"/>
          <w:spacing w:val="10"/>
          <w:kern w:val="0"/>
          <w:sz w:val="24"/>
        </w:rPr>
        <w:t>或物料编码</w:t>
      </w:r>
      <w:r>
        <w:rPr>
          <w:color w:val="000000"/>
          <w:spacing w:val="10"/>
          <w:kern w:val="0"/>
          <w:sz w:val="24"/>
        </w:rPr>
        <w:t>.</w:t>
      </w:r>
      <w:proofErr w:type="spellStart"/>
      <w:r>
        <w:rPr>
          <w:color w:val="000000"/>
          <w:spacing w:val="10"/>
          <w:kern w:val="0"/>
          <w:sz w:val="24"/>
        </w:rPr>
        <w:t>rar</w:t>
      </w:r>
      <w:proofErr w:type="spellEnd"/>
      <w:r>
        <w:rPr>
          <w:color w:val="000000"/>
          <w:spacing w:val="10"/>
          <w:kern w:val="0"/>
          <w:sz w:val="24"/>
        </w:rPr>
        <w:t>。</w:t>
      </w:r>
    </w:p>
    <w:p w14:paraId="35E26F37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软件版本：</w:t>
      </w:r>
      <w:ins w:id="1056" w:author="wwlh8026" w:date="2022-05-24T10:31:00Z">
        <w:r>
          <w:rPr>
            <w:rFonts w:hint="eastAsia"/>
            <w:color w:val="000000"/>
            <w:spacing w:val="10"/>
            <w:kern w:val="0"/>
            <w:sz w:val="24"/>
          </w:rPr>
          <w:t>若为</w:t>
        </w:r>
      </w:ins>
      <w:del w:id="1057" w:author="wwlh8026" w:date="2022-05-24T10:31:00Z">
        <w:r>
          <w:rPr>
            <w:rFonts w:hint="eastAsia"/>
            <w:color w:val="000000"/>
            <w:spacing w:val="10"/>
            <w:kern w:val="0"/>
            <w:sz w:val="24"/>
          </w:rPr>
          <w:delText>研发</w:delText>
        </w:r>
      </w:del>
      <w:r>
        <w:rPr>
          <w:color w:val="000000"/>
          <w:spacing w:val="10"/>
          <w:kern w:val="0"/>
          <w:sz w:val="24"/>
        </w:rPr>
        <w:t>内部版本，</w:t>
      </w:r>
      <w:ins w:id="1058" w:author="wwlh8026" w:date="2022-05-24T10:31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则为编译版本号；若为客供软件，则为客供版本号</w:t>
        </w:r>
      </w:ins>
      <w:del w:id="1059" w:author="wwlh8026" w:date="2022-05-24T10:31:00Z">
        <w:r>
          <w:rPr>
            <w:color w:val="000000"/>
            <w:spacing w:val="10"/>
            <w:kern w:val="0"/>
            <w:sz w:val="24"/>
          </w:rPr>
          <w:delText>包含</w:delText>
        </w:r>
        <w:r>
          <w:rPr>
            <w:color w:val="000000"/>
            <w:spacing w:val="10"/>
            <w:kern w:val="0"/>
            <w:sz w:val="24"/>
          </w:rPr>
          <w:delText>build</w:delText>
        </w:r>
        <w:r>
          <w:rPr>
            <w:color w:val="000000"/>
            <w:spacing w:val="10"/>
            <w:kern w:val="0"/>
            <w:sz w:val="24"/>
          </w:rPr>
          <w:delText>的完整版本表示</w:delText>
        </w:r>
      </w:del>
      <w:r>
        <w:rPr>
          <w:color w:val="000000"/>
          <w:spacing w:val="10"/>
          <w:kern w:val="0"/>
          <w:sz w:val="24"/>
        </w:rPr>
        <w:t>。</w:t>
      </w:r>
    </w:p>
    <w:p w14:paraId="4AD1510B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适用机型：最先设计使用此软件的机型版本，如果有多机型使用，仅随机选取一种机型名称后增加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字样。机型名称见立项报告。</w:t>
      </w:r>
    </w:p>
    <w:p w14:paraId="5B1EF873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ins w:id="1060" w:author="wwlh8026" w:date="2022-05-24T10:40:00Z">
        <w:r>
          <w:rPr>
            <w:rFonts w:hint="eastAsia"/>
            <w:color w:val="000000"/>
            <w:spacing w:val="10"/>
            <w:kern w:val="0"/>
            <w:sz w:val="24"/>
          </w:rPr>
          <w:lastRenderedPageBreak/>
          <w:t>软件</w:t>
        </w:r>
      </w:ins>
      <w:r>
        <w:rPr>
          <w:color w:val="000000"/>
          <w:spacing w:val="10"/>
          <w:kern w:val="0"/>
          <w:sz w:val="24"/>
        </w:rPr>
        <w:t>日期：</w:t>
      </w:r>
      <w:ins w:id="1061" w:author="wwlh8026" w:date="2022-05-24T10:40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若为内部版本，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则为此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固件的编译时间，为完整年月日时分秒，标示为：</w:t>
        </w:r>
        <w:proofErr w:type="spell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aaaabbccddeeff</w:t>
        </w:r>
        <w:proofErr w:type="spell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，如20220510103024；若为客供软件，则为该压缩文件的生成日期，为完整年月日，标示为</w:t>
        </w:r>
        <w:proofErr w:type="spell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yyyymmdd</w:t>
        </w:r>
        <w:proofErr w:type="spell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，如20220510。</w:t>
        </w:r>
      </w:ins>
      <w:del w:id="1062" w:author="wwlh8026" w:date="2022-05-24T10:40:00Z">
        <w:r>
          <w:rPr>
            <w:color w:val="000000"/>
            <w:spacing w:val="10"/>
            <w:kern w:val="0"/>
            <w:sz w:val="24"/>
          </w:rPr>
          <w:delText>此压缩文件的生成日期。需完整的年月日表示。标示为：</w:delText>
        </w:r>
        <w:r>
          <w:rPr>
            <w:color w:val="000000"/>
            <w:spacing w:val="10"/>
            <w:kern w:val="0"/>
            <w:sz w:val="24"/>
          </w:rPr>
          <w:delText>yy-mm-dd</w:delText>
        </w:r>
        <w:r>
          <w:rPr>
            <w:color w:val="000000"/>
            <w:spacing w:val="10"/>
            <w:kern w:val="0"/>
            <w:sz w:val="24"/>
          </w:rPr>
          <w:delText>。</w:delText>
        </w:r>
      </w:del>
    </w:p>
    <w:p w14:paraId="4E2E2B5E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del w:id="1063" w:author="wwlh8026" w:date="2022-05-24T10:40:00Z">
        <w:r>
          <w:rPr>
            <w:color w:val="000000"/>
            <w:spacing w:val="10"/>
            <w:kern w:val="0"/>
            <w:sz w:val="24"/>
          </w:rPr>
          <w:delText>字节数</w:delText>
        </w:r>
      </w:del>
      <w:ins w:id="1064" w:author="wwlh8026" w:date="2022-05-24T10:40:00Z">
        <w:r>
          <w:rPr>
            <w:rFonts w:hint="eastAsia"/>
            <w:color w:val="000000"/>
            <w:spacing w:val="10"/>
            <w:kern w:val="0"/>
            <w:sz w:val="24"/>
          </w:rPr>
          <w:t>m</w:t>
        </w:r>
        <w:r>
          <w:rPr>
            <w:color w:val="000000"/>
            <w:spacing w:val="10"/>
            <w:kern w:val="0"/>
            <w:sz w:val="24"/>
          </w:rPr>
          <w:t>d5</w:t>
        </w:r>
        <w:r>
          <w:rPr>
            <w:rFonts w:hint="eastAsia"/>
            <w:color w:val="000000"/>
            <w:spacing w:val="10"/>
            <w:kern w:val="0"/>
            <w:sz w:val="24"/>
          </w:rPr>
          <w:t>值</w:t>
        </w:r>
      </w:ins>
      <w:r>
        <w:rPr>
          <w:color w:val="000000"/>
          <w:spacing w:val="10"/>
          <w:kern w:val="0"/>
          <w:sz w:val="24"/>
        </w:rPr>
        <w:t>：</w:t>
      </w:r>
      <w:ins w:id="1065" w:author="wwlh8026" w:date="2022-05-24T10:40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此压缩文件的校验值。标示为：32位16进制数</w:t>
        </w:r>
      </w:ins>
      <w:del w:id="1066" w:author="wwlh8026" w:date="2022-05-24T10:40:00Z">
        <w:r>
          <w:rPr>
            <w:color w:val="000000"/>
            <w:spacing w:val="10"/>
            <w:kern w:val="0"/>
            <w:sz w:val="24"/>
          </w:rPr>
          <w:delText>此压缩文件的系统属性标示</w:delText>
        </w:r>
        <w:r>
          <w:rPr>
            <w:bCs/>
            <w:color w:val="000000"/>
            <w:spacing w:val="10"/>
            <w:kern w:val="0"/>
            <w:sz w:val="24"/>
          </w:rPr>
          <w:delText>字节</w:delText>
        </w:r>
        <w:r>
          <w:rPr>
            <w:color w:val="000000"/>
            <w:spacing w:val="10"/>
            <w:kern w:val="0"/>
            <w:sz w:val="24"/>
          </w:rPr>
          <w:delText>数。标示为：</w:delText>
        </w:r>
        <w:r>
          <w:rPr>
            <w:color w:val="000000"/>
            <w:spacing w:val="10"/>
            <w:kern w:val="0"/>
            <w:sz w:val="24"/>
          </w:rPr>
          <w:delText>xxx</w:delText>
        </w:r>
        <w:r>
          <w:rPr>
            <w:color w:val="000000"/>
            <w:spacing w:val="10"/>
            <w:kern w:val="0"/>
            <w:sz w:val="24"/>
          </w:rPr>
          <w:delText>字节</w:delText>
        </w:r>
      </w:del>
      <w:r>
        <w:rPr>
          <w:color w:val="000000"/>
          <w:spacing w:val="10"/>
          <w:kern w:val="0"/>
          <w:sz w:val="24"/>
        </w:rPr>
        <w:t>。</w:t>
      </w:r>
    </w:p>
    <w:p w14:paraId="5C429BF3" w14:textId="77777777" w:rsidR="003543AF" w:rsidRDefault="008D0C55">
      <w:pPr>
        <w:widowControl/>
        <w:numPr>
          <w:ilvl w:val="0"/>
          <w:numId w:val="61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必要说明：</w:t>
      </w:r>
      <w:ins w:id="1067" w:author="wwlh8026" w:date="2022-05-24T10:40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省份/国家专用、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客供软件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、语言要求、标识要求、多种使用方法等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需重要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说明项目</w:t>
        </w:r>
      </w:ins>
      <w:del w:id="1068" w:author="wwlh8026" w:date="2022-05-24T10:40:00Z">
        <w:r>
          <w:rPr>
            <w:color w:val="000000"/>
            <w:spacing w:val="10"/>
            <w:kern w:val="0"/>
            <w:sz w:val="24"/>
          </w:rPr>
          <w:delText>特制单专用、语言要求、标识要求、多种使用方法等需重要说明项目</w:delText>
        </w:r>
      </w:del>
      <w:r>
        <w:rPr>
          <w:color w:val="000000"/>
          <w:spacing w:val="10"/>
          <w:kern w:val="0"/>
          <w:sz w:val="24"/>
        </w:rPr>
        <w:t>。</w:t>
      </w:r>
    </w:p>
    <w:p w14:paraId="02659B36" w14:textId="77777777" w:rsidR="003543AF" w:rsidRDefault="008D0C55">
      <w:pPr>
        <w:widowControl/>
        <w:spacing w:line="400" w:lineRule="exact"/>
        <w:ind w:leftChars="247" w:left="1341" w:hangingChars="316" w:hanging="822"/>
        <w:jc w:val="left"/>
        <w:rPr>
          <w:ins w:id="1069" w:author="wwlh8026" w:date="2022-05-24T10:41:00Z"/>
          <w:rFonts w:ascii="Microsoft YaHei UI" w:eastAsia="Microsoft YaHei UI" w:hAnsi="Microsoft YaHei UI"/>
          <w:color w:val="000000"/>
          <w:spacing w:val="10"/>
          <w:szCs w:val="21"/>
          <w:shd w:val="clear" w:color="auto" w:fill="FFFFFF"/>
        </w:rPr>
      </w:pPr>
      <w:r>
        <w:rPr>
          <w:color w:val="000000"/>
          <w:spacing w:val="10"/>
          <w:kern w:val="0"/>
          <w:sz w:val="24"/>
        </w:rPr>
        <w:t>举例：</w:t>
      </w:r>
      <w:ins w:id="1070" w:author="wwlh8026" w:date="2022-05-24T10:41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</w:rPr>
          <w:t>60100001 </w:t>
        </w:r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烧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录软件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|60100001.rar|cd106|T18 Pro V2.0移动通用版|20220510103024|1234***1234|不适用四川出货</w:t>
        </w:r>
      </w:ins>
      <w:del w:id="1071" w:author="wwlh8026" w:date="2022-05-24T10:41:00Z">
        <w:r>
          <w:rPr>
            <w:color w:val="000000"/>
            <w:spacing w:val="10"/>
            <w:kern w:val="0"/>
            <w:sz w:val="24"/>
          </w:rPr>
          <w:delText>烧录软件</w:delText>
        </w:r>
        <w:r>
          <w:rPr>
            <w:color w:val="000000"/>
            <w:spacing w:val="10"/>
            <w:kern w:val="0"/>
            <w:sz w:val="24"/>
          </w:rPr>
          <w:delText>|60100001.rar|</w:delText>
        </w:r>
        <w:r>
          <w:rPr>
            <w:rFonts w:hint="eastAsia"/>
            <w:color w:val="000000"/>
            <w:spacing w:val="10"/>
            <w:kern w:val="0"/>
            <w:sz w:val="24"/>
          </w:rPr>
          <w:delText>1.0.0</w:delText>
        </w:r>
        <w:r>
          <w:rPr>
            <w:color w:val="000000"/>
            <w:spacing w:val="10"/>
            <w:kern w:val="0"/>
            <w:sz w:val="24"/>
          </w:rPr>
          <w:delText> Build </w:delText>
        </w:r>
        <w:r>
          <w:rPr>
            <w:rFonts w:hint="eastAsia"/>
            <w:color w:val="000000"/>
            <w:spacing w:val="10"/>
            <w:kern w:val="0"/>
            <w:sz w:val="24"/>
          </w:rPr>
          <w:delText>21</w:delText>
        </w:r>
        <w:r>
          <w:rPr>
            <w:color w:val="000000"/>
            <w:spacing w:val="10"/>
            <w:kern w:val="0"/>
            <w:sz w:val="24"/>
          </w:rPr>
          <w:delText>0</w:delText>
        </w:r>
        <w:r>
          <w:rPr>
            <w:rFonts w:hint="eastAsia"/>
            <w:color w:val="000000"/>
            <w:spacing w:val="10"/>
            <w:kern w:val="0"/>
            <w:sz w:val="24"/>
          </w:rPr>
          <w:delText>520</w:delText>
        </w:r>
        <w:r>
          <w:rPr>
            <w:color w:val="000000"/>
            <w:spacing w:val="10"/>
            <w:kern w:val="0"/>
            <w:sz w:val="24"/>
          </w:rPr>
          <w:delText> Rel.</w:delText>
        </w:r>
        <w:r>
          <w:rPr>
            <w:rFonts w:hint="eastAsia"/>
            <w:color w:val="000000"/>
            <w:spacing w:val="10"/>
            <w:kern w:val="0"/>
            <w:sz w:val="24"/>
          </w:rPr>
          <w:delText>10101</w:delText>
        </w:r>
        <w:r>
          <w:rPr>
            <w:color w:val="000000"/>
            <w:spacing w:val="10"/>
            <w:kern w:val="0"/>
            <w:sz w:val="24"/>
          </w:rPr>
          <w:delText>n|T18 pro REV1.0.0|2021-5-1|16,562,871</w:delText>
        </w:r>
        <w:r>
          <w:rPr>
            <w:color w:val="000000"/>
            <w:spacing w:val="10"/>
            <w:kern w:val="0"/>
            <w:sz w:val="24"/>
          </w:rPr>
          <w:delText>字节</w:delText>
        </w:r>
      </w:del>
    </w:p>
    <w:p w14:paraId="0F00299B" w14:textId="77777777" w:rsidR="003543AF" w:rsidRDefault="008D0C55">
      <w:pPr>
        <w:widowControl/>
        <w:spacing w:line="400" w:lineRule="exact"/>
        <w:ind w:leftChars="247" w:left="1246" w:hangingChars="316" w:hanging="727"/>
        <w:jc w:val="left"/>
        <w:rPr>
          <w:b/>
          <w:bCs/>
          <w:color w:val="000000"/>
          <w:spacing w:val="10"/>
          <w:sz w:val="24"/>
        </w:rPr>
      </w:pPr>
      <w:ins w:id="1072" w:author="wwlh8026" w:date="2022-05-24T10:41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60100002 烧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录软件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|60100002.rar|cd106|RE022|20220512|1234***4321|Mutilaser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客供软件</w:t>
        </w:r>
      </w:ins>
      <w:proofErr w:type="gramEnd"/>
    </w:p>
    <w:p w14:paraId="1448E1A0" w14:textId="77777777" w:rsidR="003543AF" w:rsidRDefault="008D0C55">
      <w:pPr>
        <w:spacing w:beforeLines="50" w:before="156" w:line="400" w:lineRule="exact"/>
        <w:ind w:firstLineChars="200" w:firstLine="482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/>
          <w:b/>
          <w:bCs/>
          <w:color w:val="000000"/>
          <w:kern w:val="0"/>
          <w:sz w:val="24"/>
        </w:rPr>
        <w:t>6</w:t>
      </w:r>
      <w:r>
        <w:rPr>
          <w:rFonts w:ascii="宋体" w:hAnsi="宋体" w:hint="eastAsia"/>
          <w:b/>
          <w:bCs/>
          <w:color w:val="000000"/>
          <w:kern w:val="0"/>
          <w:sz w:val="24"/>
        </w:rPr>
        <w:t>020：升级软件</w:t>
      </w:r>
      <w:r>
        <w:rPr>
          <w:rFonts w:ascii="宋体" w:hAnsi="宋体" w:hint="eastAsia"/>
          <w:color w:val="000000"/>
          <w:kern w:val="0"/>
          <w:sz w:val="24"/>
        </w:rPr>
        <w:t>（供生产线或用户升级的软件）</w:t>
      </w:r>
    </w:p>
    <w:p w14:paraId="4B047816" w14:textId="77777777" w:rsidR="003543AF" w:rsidRDefault="008D0C55">
      <w:pPr>
        <w:widowControl/>
        <w:shd w:val="clear" w:color="auto" w:fill="FFFFFF"/>
        <w:snapToGrid w:val="0"/>
        <w:spacing w:line="380" w:lineRule="atLeast"/>
        <w:ind w:firstLine="482"/>
        <w:rPr>
          <w:rFonts w:ascii="宋体" w:hAnsi="宋体"/>
          <w:b/>
          <w:bCs/>
          <w:color w:val="000000"/>
          <w:kern w:val="0"/>
          <w:sz w:val="24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描述规则：类别|文件名|软件版本|适用机型|日期|字节数|[必要说明]</w:t>
      </w:r>
    </w:p>
    <w:p w14:paraId="057FD058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类别：升级软件。</w:t>
      </w:r>
    </w:p>
    <w:p w14:paraId="1368661C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文件名：压缩文件名（规定为：物料编码.zip或物料编码.</w:t>
      </w:r>
      <w:proofErr w:type="spellStart"/>
      <w:r>
        <w:rPr>
          <w:rFonts w:ascii="宋体" w:hAnsi="宋体" w:hint="eastAsia"/>
          <w:color w:val="000000"/>
          <w:kern w:val="0"/>
          <w:sz w:val="24"/>
        </w:rPr>
        <w:t>rar</w:t>
      </w:r>
      <w:proofErr w:type="spellEnd"/>
      <w:r>
        <w:rPr>
          <w:rFonts w:ascii="宋体" w:hAnsi="宋体" w:hint="eastAsia"/>
          <w:color w:val="000000"/>
          <w:kern w:val="0"/>
          <w:sz w:val="24"/>
        </w:rPr>
        <w:t>）。</w:t>
      </w:r>
    </w:p>
    <w:p w14:paraId="2722051C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软件版本：</w:t>
      </w:r>
      <w:ins w:id="1073" w:author="wwlh8026" w:date="2022-05-24T10:43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若为内部软件，则为编译版本号；若为客供软件，则为客供版本号</w:t>
        </w:r>
      </w:ins>
      <w:del w:id="1074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delText>研发内部版本，包含build的完整版本表示</w:delText>
        </w:r>
      </w:del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5F2ABAD8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适用机型：</w:t>
      </w:r>
      <w:r>
        <w:rPr>
          <w:rFonts w:ascii="宋体" w:hAnsi="宋体" w:hint="eastAsia"/>
          <w:color w:val="000000"/>
          <w:spacing w:val="-2"/>
          <w:kern w:val="0"/>
          <w:sz w:val="24"/>
        </w:rPr>
        <w:t>最先设计使用此软件的机型版本，如果有多机型使用，仅随机选取一种机型名称后增加“等多机型”字样。机型名称见立项报告。</w:t>
      </w:r>
    </w:p>
    <w:p w14:paraId="054EC8BD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ins w:id="1075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t>软件</w:t>
        </w:r>
      </w:ins>
      <w:r>
        <w:rPr>
          <w:rFonts w:ascii="宋体" w:hAnsi="宋体" w:hint="eastAsia"/>
          <w:color w:val="000000"/>
          <w:kern w:val="0"/>
          <w:sz w:val="24"/>
        </w:rPr>
        <w:t>日期：</w:t>
      </w:r>
      <w:ins w:id="1076" w:author="wwlh8026" w:date="2022-05-24T10:43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若为内部版本，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则为此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固件的编译时间，为完整年月日时分秒，标示为：</w:t>
        </w:r>
        <w:proofErr w:type="spell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aaaabbccddeeff</w:t>
        </w:r>
        <w:proofErr w:type="spell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，如20220510103024；若为客供软件，则为该压缩文件的生成日期，为完整年月日，标示为</w:t>
        </w:r>
        <w:proofErr w:type="spell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yyyymmdd</w:t>
        </w:r>
        <w:proofErr w:type="spell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，如20220510</w:t>
        </w:r>
      </w:ins>
      <w:del w:id="1077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delText>此压缩文件的生成日期。需完整的年月日表示。标示为：yy-mm-dd</w:delText>
        </w:r>
      </w:del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3A77AD16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del w:id="1078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delText>字节数</w:delText>
        </w:r>
      </w:del>
      <w:ins w:id="1079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t>m</w:t>
        </w:r>
        <w:r>
          <w:rPr>
            <w:rFonts w:ascii="宋体" w:hAnsi="宋体"/>
            <w:color w:val="000000"/>
            <w:kern w:val="0"/>
            <w:sz w:val="24"/>
          </w:rPr>
          <w:t>d5</w:t>
        </w:r>
        <w:r>
          <w:rPr>
            <w:rFonts w:ascii="宋体" w:hAnsi="宋体" w:hint="eastAsia"/>
            <w:color w:val="000000"/>
            <w:kern w:val="0"/>
            <w:sz w:val="24"/>
          </w:rPr>
          <w:t>值</w:t>
        </w:r>
      </w:ins>
      <w:r>
        <w:rPr>
          <w:rFonts w:ascii="宋体" w:hAnsi="宋体" w:hint="eastAsia"/>
          <w:color w:val="000000"/>
          <w:kern w:val="0"/>
          <w:sz w:val="24"/>
        </w:rPr>
        <w:t>：</w:t>
      </w:r>
      <w:ins w:id="1080" w:author="wwlh8026" w:date="2022-05-24T10:43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此压缩文件的校验值。标示为：32位16进制数</w:t>
        </w:r>
      </w:ins>
      <w:del w:id="1081" w:author="wwlh8026" w:date="2022-05-24T10:43:00Z">
        <w:r>
          <w:rPr>
            <w:rFonts w:ascii="宋体" w:hAnsi="宋体" w:hint="eastAsia"/>
            <w:color w:val="000000"/>
            <w:kern w:val="0"/>
            <w:sz w:val="24"/>
          </w:rPr>
          <w:delText>此压缩文件的系统属性标示字节数。标示为：xxx字节</w:delText>
        </w:r>
      </w:del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1C380833" w14:textId="77777777" w:rsidR="003543AF" w:rsidRDefault="008D0C55">
      <w:pPr>
        <w:pStyle w:val="afd"/>
        <w:widowControl/>
        <w:numPr>
          <w:ilvl w:val="0"/>
          <w:numId w:val="62"/>
        </w:numPr>
        <w:shd w:val="clear" w:color="auto" w:fill="FFFFFF"/>
        <w:snapToGrid w:val="0"/>
        <w:spacing w:line="380" w:lineRule="atLeast"/>
        <w:ind w:left="993" w:firstLineChars="0" w:hanging="426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必要说明：</w:t>
      </w:r>
      <w:ins w:id="1082" w:author="wwlh8026" w:date="2022-05-24T10:44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省份/国家专用、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客供软件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、语言要求、标识要求、多种使用方法等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需重要</w:t>
        </w:r>
        <w:proofErr w:type="gramEnd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说明项目</w:t>
        </w:r>
      </w:ins>
      <w:del w:id="1083" w:author="wwlh8026" w:date="2022-05-24T10:44:00Z">
        <w:r>
          <w:rPr>
            <w:rFonts w:ascii="宋体" w:hAnsi="宋体" w:hint="eastAsia"/>
            <w:color w:val="000000"/>
            <w:kern w:val="0"/>
            <w:sz w:val="24"/>
          </w:rPr>
          <w:delText>特制单使用、语言要求、标识要求等需重要说明项目</w:delText>
        </w:r>
      </w:del>
      <w:r>
        <w:rPr>
          <w:rFonts w:ascii="宋体" w:hAnsi="宋体" w:hint="eastAsia"/>
          <w:color w:val="000000"/>
          <w:kern w:val="0"/>
          <w:sz w:val="24"/>
        </w:rPr>
        <w:t>。</w:t>
      </w:r>
    </w:p>
    <w:p w14:paraId="2C9F52E3" w14:textId="77777777" w:rsidR="003543AF" w:rsidRDefault="008D0C55">
      <w:pPr>
        <w:widowControl/>
        <w:shd w:val="clear" w:color="auto" w:fill="FFFFFF"/>
        <w:wordWrap w:val="0"/>
        <w:snapToGrid w:val="0"/>
        <w:spacing w:line="380" w:lineRule="atLeast"/>
        <w:ind w:firstLine="480"/>
        <w:rPr>
          <w:ins w:id="1084" w:author="wwlh8026" w:date="2022-05-24T10:44:00Z"/>
          <w:rFonts w:ascii="Microsoft YaHei UI" w:eastAsia="Microsoft YaHei UI" w:hAnsi="Microsoft YaHei UI"/>
          <w:color w:val="000000"/>
          <w:spacing w:val="10"/>
          <w:szCs w:val="21"/>
          <w:shd w:val="clear" w:color="auto" w:fill="FFFFFF"/>
        </w:rPr>
      </w:pPr>
      <w:r>
        <w:rPr>
          <w:rFonts w:ascii="宋体" w:hAnsi="宋体" w:hint="eastAsia"/>
          <w:color w:val="000000"/>
          <w:kern w:val="0"/>
          <w:sz w:val="24"/>
        </w:rPr>
        <w:t>举例：</w:t>
      </w:r>
      <w:ins w:id="1085" w:author="wwlh8026" w:date="2022-05-24T10:44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</w:rPr>
          <w:t>60200001 </w:t>
        </w:r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升级软件|60200001.rar|cd106|T18 Pro V2.0移动通用版|20220510103024|1234***1234|不适用四川出货</w:t>
        </w:r>
      </w:ins>
      <w:del w:id="1086" w:author="wwlh8026" w:date="2022-05-24T10:44:00Z">
        <w:r>
          <w:rPr>
            <w:rFonts w:ascii="宋体" w:hAnsi="宋体" w:hint="eastAsia"/>
            <w:color w:val="000000"/>
            <w:kern w:val="0"/>
            <w:sz w:val="24"/>
          </w:rPr>
          <w:delText>升级软件|60200001.rar|1.0.1 Build 210520 Rel.10101n|T18 pro REV1.0.0等多机型|2021-5-1|6,232,626字节</w:delText>
        </w:r>
      </w:del>
    </w:p>
    <w:p w14:paraId="773B9771" w14:textId="77777777" w:rsidR="003543AF" w:rsidRDefault="008D0C55">
      <w:pPr>
        <w:widowControl/>
        <w:shd w:val="clear" w:color="auto" w:fill="FFFFFF"/>
        <w:wordWrap w:val="0"/>
        <w:snapToGrid w:val="0"/>
        <w:spacing w:line="380" w:lineRule="atLeast"/>
        <w:ind w:firstLine="480"/>
        <w:rPr>
          <w:rFonts w:ascii="宋体" w:hAnsi="宋体"/>
          <w:color w:val="000000"/>
          <w:kern w:val="0"/>
          <w:sz w:val="24"/>
        </w:rPr>
      </w:pPr>
      <w:ins w:id="1087" w:author="wwlh8026" w:date="2022-05-24T10:44:00Z"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 60200002 升级软件|60200002.rar|cd106|RE022|20220512|1234***4321|Mutilaser</w:t>
        </w:r>
        <w:proofErr w:type="gramStart"/>
        <w:r>
          <w:rPr>
            <w:rFonts w:ascii="Microsoft YaHei UI" w:eastAsia="Microsoft YaHei UI" w:hAnsi="Microsoft YaHei UI" w:hint="eastAsia"/>
            <w:color w:val="000000"/>
            <w:spacing w:val="10"/>
            <w:szCs w:val="21"/>
            <w:shd w:val="clear" w:color="auto" w:fill="FFFFFF"/>
          </w:rPr>
          <w:t>客供软件</w:t>
        </w:r>
      </w:ins>
      <w:proofErr w:type="gramEnd"/>
    </w:p>
    <w:p w14:paraId="442DC71B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6030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sz w:val="24"/>
        </w:rPr>
        <w:t>生产工具</w:t>
      </w:r>
      <w:r>
        <w:rPr>
          <w:b/>
          <w:bCs/>
          <w:color w:val="000000"/>
          <w:spacing w:val="10"/>
          <w:kern w:val="0"/>
          <w:sz w:val="24"/>
        </w:rPr>
        <w:t>软件</w:t>
      </w:r>
      <w:r>
        <w:rPr>
          <w:color w:val="000000"/>
          <w:spacing w:val="10"/>
          <w:kern w:val="0"/>
          <w:sz w:val="24"/>
        </w:rPr>
        <w:t>(</w:t>
      </w:r>
      <w:proofErr w:type="gramStart"/>
      <w:r>
        <w:rPr>
          <w:color w:val="000000"/>
          <w:spacing w:val="10"/>
          <w:kern w:val="0"/>
          <w:sz w:val="24"/>
        </w:rPr>
        <w:t>产线使用</w:t>
      </w:r>
      <w:proofErr w:type="gramEnd"/>
      <w:r>
        <w:rPr>
          <w:color w:val="000000"/>
          <w:spacing w:val="10"/>
          <w:kern w:val="0"/>
          <w:sz w:val="24"/>
        </w:rPr>
        <w:t>，测试、升级工具、</w:t>
      </w:r>
      <w:r>
        <w:rPr>
          <w:color w:val="000000"/>
          <w:spacing w:val="10"/>
          <w:kern w:val="0"/>
          <w:sz w:val="24"/>
        </w:rPr>
        <w:t>mac</w:t>
      </w:r>
      <w:r>
        <w:rPr>
          <w:color w:val="000000"/>
          <w:spacing w:val="10"/>
          <w:kern w:val="0"/>
          <w:sz w:val="24"/>
        </w:rPr>
        <w:t>地址编写等辅助工具软件</w:t>
      </w:r>
      <w:r>
        <w:rPr>
          <w:color w:val="000000"/>
          <w:spacing w:val="10"/>
          <w:kern w:val="0"/>
          <w:sz w:val="24"/>
        </w:rPr>
        <w:t>)</w:t>
      </w:r>
    </w:p>
    <w:p w14:paraId="2B3C36CB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文件名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软件版本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适用机型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日期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字节数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400ED75F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类别：工具软件。</w:t>
      </w:r>
    </w:p>
    <w:p w14:paraId="1469383F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文件名：压缩文件名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规定为：物料编码</w:t>
      </w:r>
      <w:r>
        <w:rPr>
          <w:color w:val="000000"/>
          <w:spacing w:val="10"/>
          <w:kern w:val="0"/>
          <w:sz w:val="24"/>
        </w:rPr>
        <w:t>.zip</w:t>
      </w:r>
      <w:r>
        <w:rPr>
          <w:color w:val="000000"/>
          <w:spacing w:val="10"/>
          <w:kern w:val="0"/>
          <w:sz w:val="24"/>
        </w:rPr>
        <w:t>或物料编码</w:t>
      </w:r>
      <w:r>
        <w:rPr>
          <w:color w:val="000000"/>
          <w:spacing w:val="10"/>
          <w:kern w:val="0"/>
          <w:sz w:val="24"/>
        </w:rPr>
        <w:t>.</w:t>
      </w:r>
      <w:proofErr w:type="spellStart"/>
      <w:r>
        <w:rPr>
          <w:color w:val="000000"/>
          <w:spacing w:val="10"/>
          <w:kern w:val="0"/>
          <w:sz w:val="24"/>
        </w:rPr>
        <w:t>rar</w:t>
      </w:r>
      <w:proofErr w:type="spell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。</w:t>
      </w:r>
    </w:p>
    <w:p w14:paraId="239F8F79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软件版本：研发内部版本。</w:t>
      </w:r>
    </w:p>
    <w:p w14:paraId="3B4FCC7B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lastRenderedPageBreak/>
        <w:t>适用机型：最先设计使用此软件的机型版本，如果有多机型使用，仅随机选取一种机型名称后增加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字样。机型名称</w:t>
      </w:r>
      <w:r>
        <w:rPr>
          <w:rFonts w:hint="eastAsia"/>
          <w:color w:val="000000"/>
          <w:spacing w:val="10"/>
          <w:kern w:val="0"/>
          <w:sz w:val="24"/>
        </w:rPr>
        <w:t>见</w:t>
      </w:r>
      <w:r>
        <w:rPr>
          <w:color w:val="000000"/>
          <w:spacing w:val="10"/>
          <w:kern w:val="0"/>
          <w:sz w:val="24"/>
        </w:rPr>
        <w:t>立项报告。</w:t>
      </w:r>
    </w:p>
    <w:p w14:paraId="7F645502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日期：此压缩文件的生成日期。需完整的年月日表示。标示为：</w:t>
      </w:r>
      <w:proofErr w:type="spellStart"/>
      <w:r>
        <w:rPr>
          <w:color w:val="000000"/>
          <w:spacing w:val="10"/>
          <w:kern w:val="0"/>
          <w:sz w:val="24"/>
        </w:rPr>
        <w:t>yy</w:t>
      </w:r>
      <w:proofErr w:type="spellEnd"/>
      <w:r>
        <w:rPr>
          <w:color w:val="000000"/>
          <w:spacing w:val="10"/>
          <w:kern w:val="0"/>
          <w:sz w:val="24"/>
        </w:rPr>
        <w:t>-mm-dd</w:t>
      </w:r>
      <w:r>
        <w:rPr>
          <w:color w:val="000000"/>
          <w:spacing w:val="10"/>
          <w:kern w:val="0"/>
          <w:sz w:val="24"/>
        </w:rPr>
        <w:t>。</w:t>
      </w:r>
    </w:p>
    <w:p w14:paraId="471E351F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字节数：此压缩文件的系统属性标示</w:t>
      </w:r>
      <w:r>
        <w:rPr>
          <w:bCs/>
          <w:color w:val="000000"/>
          <w:spacing w:val="10"/>
          <w:kern w:val="0"/>
          <w:sz w:val="24"/>
        </w:rPr>
        <w:t>字节</w:t>
      </w:r>
      <w:r>
        <w:rPr>
          <w:color w:val="000000"/>
          <w:spacing w:val="10"/>
          <w:kern w:val="0"/>
          <w:sz w:val="24"/>
        </w:rPr>
        <w:t>数。标示为：</w:t>
      </w:r>
      <w:r>
        <w:rPr>
          <w:color w:val="000000"/>
          <w:spacing w:val="10"/>
          <w:kern w:val="0"/>
          <w:sz w:val="24"/>
        </w:rPr>
        <w:t>xxx</w:t>
      </w:r>
      <w:r>
        <w:rPr>
          <w:color w:val="000000"/>
          <w:spacing w:val="10"/>
          <w:kern w:val="0"/>
          <w:sz w:val="24"/>
        </w:rPr>
        <w:t>字节。</w:t>
      </w:r>
    </w:p>
    <w:p w14:paraId="6CE8C8CA" w14:textId="77777777" w:rsidR="003543AF" w:rsidRDefault="008D0C55">
      <w:pPr>
        <w:widowControl/>
        <w:numPr>
          <w:ilvl w:val="0"/>
          <w:numId w:val="63"/>
        </w:numPr>
        <w:spacing w:line="400" w:lineRule="exact"/>
        <w:ind w:left="993" w:hanging="426"/>
        <w:rPr>
          <w:color w:val="000000"/>
          <w:spacing w:val="10"/>
          <w:kern w:val="0"/>
          <w:szCs w:val="21"/>
        </w:rPr>
      </w:pPr>
      <w:r>
        <w:rPr>
          <w:color w:val="000000"/>
          <w:spacing w:val="10"/>
          <w:kern w:val="0"/>
          <w:sz w:val="24"/>
        </w:rPr>
        <w:t>必要说明：软件适用操作系统、主要功能等需说明项目。</w:t>
      </w:r>
      <w:r>
        <w:rPr>
          <w:color w:val="000000"/>
          <w:spacing w:val="10"/>
          <w:kern w:val="0"/>
          <w:szCs w:val="21"/>
        </w:rPr>
        <w:t> </w:t>
      </w:r>
    </w:p>
    <w:p w14:paraId="396BE81E" w14:textId="77777777" w:rsidR="003543AF" w:rsidRDefault="008D0C55">
      <w:pPr>
        <w:widowControl/>
        <w:spacing w:line="400" w:lineRule="exact"/>
        <w:ind w:leftChars="247" w:left="1273" w:hangingChars="290" w:hanging="754"/>
        <w:rPr>
          <w:color w:val="000000"/>
          <w:spacing w:val="10"/>
          <w:kern w:val="0"/>
          <w:szCs w:val="21"/>
        </w:rPr>
      </w:pPr>
      <w:r>
        <w:rPr>
          <w:color w:val="000000"/>
          <w:spacing w:val="10"/>
          <w:kern w:val="0"/>
          <w:sz w:val="24"/>
        </w:rPr>
        <w:t>举例：工具软件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6</w:t>
      </w:r>
      <w:r>
        <w:rPr>
          <w:color w:val="000000"/>
          <w:spacing w:val="10"/>
          <w:kern w:val="0"/>
          <w:sz w:val="24"/>
        </w:rPr>
        <w:t>0300001.rar|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.3.1|</w:t>
      </w:r>
      <w:r>
        <w:rPr>
          <w:rFonts w:hint="eastAsia"/>
          <w:color w:val="000000"/>
          <w:spacing w:val="10"/>
          <w:kern w:val="0"/>
          <w:sz w:val="24"/>
        </w:rPr>
        <w:t xml:space="preserve">T18 pro </w:t>
      </w:r>
      <w:r>
        <w:rPr>
          <w:color w:val="000000"/>
          <w:spacing w:val="10"/>
          <w:kern w:val="0"/>
          <w:sz w:val="24"/>
        </w:rPr>
        <w:t>REV1.0.0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|20</w:t>
      </w:r>
      <w:r>
        <w:rPr>
          <w:rFonts w:hint="eastAsia"/>
          <w:color w:val="000000"/>
          <w:spacing w:val="10"/>
          <w:kern w:val="0"/>
          <w:sz w:val="24"/>
        </w:rPr>
        <w:t>21</w:t>
      </w:r>
      <w:r>
        <w:rPr>
          <w:color w:val="000000"/>
          <w:spacing w:val="10"/>
          <w:kern w:val="0"/>
          <w:sz w:val="24"/>
        </w:rPr>
        <w:t>-</w:t>
      </w:r>
      <w:r>
        <w:rPr>
          <w:rFonts w:hint="eastAsia"/>
          <w:color w:val="000000"/>
          <w:spacing w:val="10"/>
          <w:kern w:val="0"/>
          <w:sz w:val="24"/>
        </w:rPr>
        <w:t>5</w:t>
      </w:r>
      <w:r>
        <w:rPr>
          <w:color w:val="000000"/>
          <w:spacing w:val="10"/>
          <w:kern w:val="0"/>
          <w:sz w:val="24"/>
        </w:rPr>
        <w:t>-11|</w:t>
      </w:r>
      <w:r>
        <w:rPr>
          <w:rFonts w:hint="eastAsia"/>
          <w:color w:val="000000"/>
          <w:spacing w:val="10"/>
          <w:kern w:val="0"/>
          <w:sz w:val="24"/>
        </w:rPr>
        <w:t>50</w:t>
      </w:r>
      <w:r>
        <w:rPr>
          <w:color w:val="000000"/>
          <w:spacing w:val="10"/>
          <w:kern w:val="0"/>
          <w:sz w:val="24"/>
        </w:rPr>
        <w:t>0,</w:t>
      </w:r>
      <w:r>
        <w:rPr>
          <w:rFonts w:hint="eastAsia"/>
          <w:color w:val="000000"/>
          <w:spacing w:val="10"/>
          <w:kern w:val="0"/>
          <w:sz w:val="24"/>
        </w:rPr>
        <w:t>128</w:t>
      </w:r>
      <w:r>
        <w:rPr>
          <w:color w:val="000000"/>
          <w:spacing w:val="10"/>
          <w:kern w:val="0"/>
          <w:sz w:val="24"/>
        </w:rPr>
        <w:t>字节</w:t>
      </w:r>
      <w:r>
        <w:rPr>
          <w:color w:val="000000"/>
          <w:spacing w:val="10"/>
          <w:kern w:val="0"/>
          <w:sz w:val="24"/>
        </w:rPr>
        <w:t>|[</w:t>
      </w:r>
      <w:r>
        <w:rPr>
          <w:rFonts w:hint="eastAsia"/>
          <w:color w:val="000000"/>
          <w:spacing w:val="10"/>
          <w:kern w:val="0"/>
          <w:sz w:val="24"/>
        </w:rPr>
        <w:t>Win10</w:t>
      </w:r>
      <w:r>
        <w:rPr>
          <w:color w:val="000000"/>
          <w:spacing w:val="10"/>
          <w:kern w:val="0"/>
          <w:sz w:val="24"/>
        </w:rPr>
        <w:t>/</w:t>
      </w:r>
      <w:r>
        <w:rPr>
          <w:color w:val="000000"/>
          <w:spacing w:val="10"/>
          <w:kern w:val="0"/>
          <w:sz w:val="24"/>
        </w:rPr>
        <w:t>写</w:t>
      </w:r>
      <w:r>
        <w:rPr>
          <w:color w:val="000000"/>
          <w:spacing w:val="10"/>
          <w:kern w:val="0"/>
          <w:sz w:val="24"/>
        </w:rPr>
        <w:t>mac</w:t>
      </w:r>
      <w:r>
        <w:rPr>
          <w:color w:val="000000"/>
          <w:spacing w:val="10"/>
          <w:kern w:val="0"/>
          <w:sz w:val="24"/>
        </w:rPr>
        <w:t>用</w:t>
      </w:r>
      <w:r>
        <w:rPr>
          <w:color w:val="000000"/>
          <w:spacing w:val="10"/>
          <w:kern w:val="0"/>
          <w:sz w:val="24"/>
        </w:rPr>
        <w:t>]</w:t>
      </w:r>
    </w:p>
    <w:p w14:paraId="7BB48EC0" w14:textId="77777777" w:rsidR="003543AF" w:rsidRDefault="008D0C55">
      <w:pPr>
        <w:spacing w:beforeLines="50" w:before="156" w:line="400" w:lineRule="exact"/>
        <w:ind w:leftChars="249" w:left="1274" w:hangingChars="288" w:hanging="751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6040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sz w:val="24"/>
        </w:rPr>
        <w:t>驱动程序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产品驱动程序，包含驱动程序的客户</w:t>
      </w:r>
      <w:proofErr w:type="gramStart"/>
      <w:r>
        <w:rPr>
          <w:color w:val="000000"/>
          <w:spacing w:val="10"/>
          <w:kern w:val="0"/>
          <w:sz w:val="24"/>
        </w:rPr>
        <w:t>端安装程序</w:t>
      </w:r>
      <w:proofErr w:type="gramEnd"/>
      <w:r>
        <w:rPr>
          <w:color w:val="000000"/>
          <w:spacing w:val="10"/>
          <w:kern w:val="0"/>
          <w:sz w:val="24"/>
        </w:rPr>
        <w:t>也属于此类，卡类软件因驱动、配置程序和安装程序均打包在一起，都归</w:t>
      </w:r>
      <w:r>
        <w:rPr>
          <w:color w:val="000000"/>
          <w:spacing w:val="10"/>
          <w:kern w:val="0"/>
          <w:sz w:val="24"/>
        </w:rPr>
        <w:t>40</w:t>
      </w:r>
      <w:r>
        <w:rPr>
          <w:color w:val="000000"/>
          <w:spacing w:val="10"/>
          <w:kern w:val="0"/>
          <w:sz w:val="24"/>
        </w:rPr>
        <w:t>类</w:t>
      </w:r>
      <w:r>
        <w:rPr>
          <w:color w:val="000000"/>
          <w:spacing w:val="10"/>
          <w:kern w:val="0"/>
          <w:sz w:val="24"/>
        </w:rPr>
        <w:t>)</w:t>
      </w:r>
    </w:p>
    <w:p w14:paraId="58D5635E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文件名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版本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适用机型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操作系统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语言类别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日期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字节数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0D5204AA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类别：驱动程序。</w:t>
      </w:r>
    </w:p>
    <w:p w14:paraId="1E89965F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文件名：压缩文件名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规定为：物料编码</w:t>
      </w:r>
      <w:r>
        <w:rPr>
          <w:color w:val="000000"/>
          <w:spacing w:val="10"/>
          <w:kern w:val="0"/>
          <w:sz w:val="24"/>
        </w:rPr>
        <w:t>.zip</w:t>
      </w:r>
      <w:r>
        <w:rPr>
          <w:color w:val="000000"/>
          <w:spacing w:val="10"/>
          <w:kern w:val="0"/>
          <w:sz w:val="24"/>
        </w:rPr>
        <w:t>或物料编码</w:t>
      </w:r>
      <w:r>
        <w:rPr>
          <w:color w:val="000000"/>
          <w:spacing w:val="10"/>
          <w:kern w:val="0"/>
          <w:sz w:val="24"/>
        </w:rPr>
        <w:t>.</w:t>
      </w:r>
      <w:proofErr w:type="spellStart"/>
      <w:r>
        <w:rPr>
          <w:color w:val="000000"/>
          <w:spacing w:val="10"/>
          <w:kern w:val="0"/>
          <w:sz w:val="24"/>
        </w:rPr>
        <w:t>rar</w:t>
      </w:r>
      <w:proofErr w:type="spell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。</w:t>
      </w:r>
    </w:p>
    <w:p w14:paraId="1F5A7F39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版本：驱动程序的版本，格式为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驱动版本</w:t>
      </w:r>
      <w:r>
        <w:rPr>
          <w:color w:val="000000"/>
          <w:spacing w:val="10"/>
          <w:kern w:val="0"/>
          <w:sz w:val="24"/>
        </w:rPr>
        <w:t>_</w:t>
      </w:r>
      <w:r>
        <w:rPr>
          <w:color w:val="000000"/>
          <w:spacing w:val="10"/>
          <w:kern w:val="0"/>
          <w:sz w:val="24"/>
        </w:rPr>
        <w:t>应用程序版本</w:t>
      </w:r>
      <w:r>
        <w:rPr>
          <w:color w:val="000000"/>
          <w:spacing w:val="10"/>
          <w:kern w:val="0"/>
          <w:sz w:val="24"/>
        </w:rPr>
        <w:t>_</w:t>
      </w:r>
      <w:r>
        <w:rPr>
          <w:color w:val="000000"/>
          <w:spacing w:val="10"/>
          <w:kern w:val="0"/>
          <w:sz w:val="24"/>
        </w:rPr>
        <w:t>安装程序版本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，若无对应版本，则可不填。如此版本通过</w:t>
      </w:r>
      <w:r>
        <w:rPr>
          <w:color w:val="000000"/>
          <w:spacing w:val="10"/>
          <w:kern w:val="0"/>
          <w:sz w:val="24"/>
        </w:rPr>
        <w:t>WHQL</w:t>
      </w:r>
      <w:r>
        <w:rPr>
          <w:color w:val="000000"/>
          <w:spacing w:val="10"/>
          <w:kern w:val="0"/>
          <w:sz w:val="24"/>
        </w:rPr>
        <w:t>、</w:t>
      </w:r>
      <w:proofErr w:type="spellStart"/>
      <w:r>
        <w:rPr>
          <w:color w:val="000000"/>
          <w:spacing w:val="10"/>
          <w:kern w:val="0"/>
          <w:sz w:val="24"/>
        </w:rPr>
        <w:t>WiFi</w:t>
      </w:r>
      <w:proofErr w:type="spellEnd"/>
      <w:r>
        <w:rPr>
          <w:color w:val="000000"/>
          <w:spacing w:val="10"/>
          <w:kern w:val="0"/>
          <w:sz w:val="24"/>
        </w:rPr>
        <w:t>等认证，需在版本末尾以</w:t>
      </w:r>
      <w:r>
        <w:rPr>
          <w:color w:val="000000"/>
          <w:spacing w:val="10"/>
          <w:kern w:val="0"/>
          <w:sz w:val="24"/>
        </w:rPr>
        <w:t>WHQL</w:t>
      </w:r>
      <w:r>
        <w:rPr>
          <w:color w:val="000000"/>
          <w:spacing w:val="10"/>
          <w:kern w:val="0"/>
          <w:sz w:val="24"/>
        </w:rPr>
        <w:t>、</w:t>
      </w:r>
      <w:proofErr w:type="spellStart"/>
      <w:r>
        <w:rPr>
          <w:color w:val="000000"/>
          <w:spacing w:val="10"/>
          <w:kern w:val="0"/>
          <w:sz w:val="24"/>
        </w:rPr>
        <w:t>WiFi</w:t>
      </w:r>
      <w:proofErr w:type="spellEnd"/>
      <w:r>
        <w:rPr>
          <w:color w:val="000000"/>
          <w:spacing w:val="10"/>
          <w:kern w:val="0"/>
          <w:sz w:val="24"/>
        </w:rPr>
        <w:t>标注，以下划线分隔。如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.</w:t>
      </w:r>
      <w:r>
        <w:rPr>
          <w:rFonts w:hint="eastAsia"/>
          <w:color w:val="000000"/>
          <w:spacing w:val="10"/>
          <w:kern w:val="0"/>
          <w:sz w:val="24"/>
        </w:rPr>
        <w:t>2</w:t>
      </w:r>
      <w:r>
        <w:rPr>
          <w:color w:val="000000"/>
          <w:spacing w:val="10"/>
          <w:kern w:val="0"/>
          <w:sz w:val="24"/>
        </w:rPr>
        <w:t>.0.18_WHQL</w:t>
      </w:r>
      <w:r>
        <w:rPr>
          <w:color w:val="000000"/>
          <w:spacing w:val="10"/>
          <w:kern w:val="0"/>
          <w:sz w:val="24"/>
        </w:rPr>
        <w:t>。</w:t>
      </w:r>
    </w:p>
    <w:p w14:paraId="6DCF76D6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适用机型：最先设计使用此软件的机型版本，如果有多机型使用，仅随机选取一种机型名称后增加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字样。机型名称</w:t>
      </w:r>
      <w:r>
        <w:rPr>
          <w:rFonts w:hint="eastAsia"/>
          <w:color w:val="000000"/>
          <w:spacing w:val="10"/>
          <w:kern w:val="0"/>
          <w:sz w:val="24"/>
        </w:rPr>
        <w:t>见</w:t>
      </w:r>
      <w:r>
        <w:rPr>
          <w:color w:val="000000"/>
          <w:spacing w:val="10"/>
          <w:kern w:val="0"/>
          <w:sz w:val="24"/>
        </w:rPr>
        <w:t>立项报告。</w:t>
      </w:r>
    </w:p>
    <w:p w14:paraId="4B0ED45F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操作系统：适用操作系统，以下划线分隔多个操作系统。如</w:t>
      </w:r>
      <w:r>
        <w:rPr>
          <w:color w:val="000000"/>
          <w:spacing w:val="10"/>
          <w:kern w:val="0"/>
          <w:sz w:val="24"/>
        </w:rPr>
        <w:t>Win</w:t>
      </w:r>
      <w:r>
        <w:rPr>
          <w:rFonts w:hint="eastAsia"/>
          <w:color w:val="000000"/>
          <w:spacing w:val="10"/>
          <w:kern w:val="0"/>
          <w:sz w:val="24"/>
        </w:rPr>
        <w:t>7</w:t>
      </w:r>
      <w:r>
        <w:rPr>
          <w:color w:val="000000"/>
          <w:spacing w:val="10"/>
          <w:kern w:val="0"/>
          <w:sz w:val="24"/>
        </w:rPr>
        <w:t>_</w:t>
      </w:r>
      <w:r>
        <w:rPr>
          <w:rFonts w:hint="eastAsia"/>
          <w:color w:val="000000"/>
          <w:spacing w:val="10"/>
          <w:kern w:val="0"/>
          <w:sz w:val="24"/>
        </w:rPr>
        <w:t>Win10</w:t>
      </w:r>
      <w:r>
        <w:rPr>
          <w:color w:val="000000"/>
          <w:spacing w:val="10"/>
          <w:kern w:val="0"/>
          <w:sz w:val="24"/>
        </w:rPr>
        <w:t>。</w:t>
      </w:r>
    </w:p>
    <w:p w14:paraId="12F61841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语言类别：适用的某一语言或多语言。</w:t>
      </w:r>
    </w:p>
    <w:p w14:paraId="060D43FE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日期：此压缩文件的生成日期。需完整的年月日表示。标示为：</w:t>
      </w:r>
      <w:proofErr w:type="spellStart"/>
      <w:r>
        <w:rPr>
          <w:color w:val="000000"/>
          <w:spacing w:val="10"/>
          <w:kern w:val="0"/>
          <w:sz w:val="24"/>
        </w:rPr>
        <w:t>yy</w:t>
      </w:r>
      <w:proofErr w:type="spellEnd"/>
      <w:r>
        <w:rPr>
          <w:color w:val="000000"/>
          <w:spacing w:val="10"/>
          <w:kern w:val="0"/>
          <w:sz w:val="24"/>
        </w:rPr>
        <w:t>-mm-dd</w:t>
      </w:r>
      <w:r>
        <w:rPr>
          <w:color w:val="000000"/>
          <w:spacing w:val="10"/>
          <w:kern w:val="0"/>
          <w:sz w:val="24"/>
        </w:rPr>
        <w:t>。</w:t>
      </w:r>
    </w:p>
    <w:p w14:paraId="45F61A99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字节数：此压缩文件的系统属性标示</w:t>
      </w:r>
      <w:r>
        <w:rPr>
          <w:bCs/>
          <w:color w:val="000000"/>
          <w:spacing w:val="10"/>
          <w:kern w:val="0"/>
          <w:sz w:val="24"/>
        </w:rPr>
        <w:t>字节</w:t>
      </w:r>
      <w:r>
        <w:rPr>
          <w:color w:val="000000"/>
          <w:spacing w:val="10"/>
          <w:kern w:val="0"/>
          <w:sz w:val="24"/>
        </w:rPr>
        <w:t>数。标示为：</w:t>
      </w:r>
      <w:r>
        <w:rPr>
          <w:color w:val="000000"/>
          <w:spacing w:val="10"/>
          <w:kern w:val="0"/>
          <w:sz w:val="24"/>
        </w:rPr>
        <w:t>xxx</w:t>
      </w:r>
      <w:r>
        <w:rPr>
          <w:color w:val="000000"/>
          <w:spacing w:val="10"/>
          <w:kern w:val="0"/>
          <w:sz w:val="24"/>
        </w:rPr>
        <w:t>字节。</w:t>
      </w:r>
    </w:p>
    <w:p w14:paraId="0D6749AF" w14:textId="77777777" w:rsidR="003543AF" w:rsidRDefault="008D0C55">
      <w:pPr>
        <w:widowControl/>
        <w:numPr>
          <w:ilvl w:val="0"/>
          <w:numId w:val="64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必要说明：需说明项目，如</w:t>
      </w:r>
      <w:r>
        <w:rPr>
          <w:color w:val="000000"/>
          <w:spacing w:val="10"/>
          <w:kern w:val="0"/>
          <w:sz w:val="24"/>
        </w:rPr>
        <w:t>ODM</w:t>
      </w:r>
      <w:r>
        <w:rPr>
          <w:color w:val="000000"/>
          <w:spacing w:val="10"/>
          <w:kern w:val="0"/>
          <w:sz w:val="24"/>
        </w:rPr>
        <w:t>客户名称等。</w:t>
      </w:r>
    </w:p>
    <w:p w14:paraId="4E8279D8" w14:textId="77777777" w:rsidR="003543AF" w:rsidRDefault="008D0C55">
      <w:pPr>
        <w:widowControl/>
        <w:spacing w:line="400" w:lineRule="exact"/>
        <w:ind w:leftChars="259" w:left="1418" w:hangingChars="336" w:hanging="874"/>
        <w:jc w:val="left"/>
        <w:rPr>
          <w:color w:val="000000"/>
          <w:spacing w:val="10"/>
          <w:kern w:val="0"/>
          <w:szCs w:val="21"/>
        </w:rPr>
      </w:pPr>
      <w:r>
        <w:rPr>
          <w:rFonts w:hint="eastAsia"/>
          <w:color w:val="000000"/>
          <w:spacing w:val="10"/>
          <w:kern w:val="0"/>
          <w:sz w:val="24"/>
        </w:rPr>
        <w:t>举</w:t>
      </w:r>
      <w:r>
        <w:rPr>
          <w:color w:val="000000"/>
          <w:spacing w:val="10"/>
          <w:kern w:val="0"/>
          <w:sz w:val="24"/>
        </w:rPr>
        <w:t>例</w:t>
      </w:r>
      <w:r>
        <w:rPr>
          <w:rFonts w:hint="eastAsia"/>
          <w:color w:val="000000"/>
          <w:spacing w:val="10"/>
          <w:kern w:val="0"/>
          <w:sz w:val="24"/>
        </w:rPr>
        <w:t>：</w:t>
      </w:r>
      <w:r>
        <w:rPr>
          <w:color w:val="000000"/>
          <w:spacing w:val="10"/>
          <w:kern w:val="0"/>
          <w:sz w:val="24"/>
        </w:rPr>
        <w:t>驱动程序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6</w:t>
      </w:r>
      <w:r>
        <w:rPr>
          <w:color w:val="000000"/>
          <w:spacing w:val="10"/>
          <w:kern w:val="0"/>
          <w:sz w:val="24"/>
        </w:rPr>
        <w:t>0400001.zip|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.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.0_WHQL|</w:t>
      </w:r>
      <w:r>
        <w:rPr>
          <w:rFonts w:hint="eastAsia"/>
          <w:color w:val="000000"/>
          <w:spacing w:val="10"/>
          <w:kern w:val="0"/>
          <w:sz w:val="24"/>
        </w:rPr>
        <w:t>AX1800 Dongle</w:t>
      </w:r>
      <w:r>
        <w:rPr>
          <w:color w:val="000000"/>
          <w:spacing w:val="10"/>
          <w:kern w:val="0"/>
          <w:sz w:val="24"/>
        </w:rPr>
        <w:t>|Win</w:t>
      </w:r>
      <w:r>
        <w:rPr>
          <w:rFonts w:hint="eastAsia"/>
          <w:color w:val="000000"/>
          <w:spacing w:val="10"/>
          <w:kern w:val="0"/>
          <w:sz w:val="24"/>
        </w:rPr>
        <w:t>10</w:t>
      </w:r>
      <w:r>
        <w:rPr>
          <w:color w:val="000000"/>
          <w:spacing w:val="10"/>
          <w:kern w:val="0"/>
          <w:sz w:val="24"/>
        </w:rPr>
        <w:t>_</w:t>
      </w:r>
      <w:r>
        <w:rPr>
          <w:rFonts w:hint="eastAsia"/>
          <w:color w:val="000000"/>
          <w:spacing w:val="10"/>
          <w:kern w:val="0"/>
          <w:sz w:val="24"/>
        </w:rPr>
        <w:t>64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中文</w:t>
      </w:r>
      <w:r>
        <w:rPr>
          <w:color w:val="000000"/>
          <w:spacing w:val="10"/>
          <w:kern w:val="0"/>
          <w:sz w:val="24"/>
        </w:rPr>
        <w:t>|20</w:t>
      </w:r>
      <w:r>
        <w:rPr>
          <w:rFonts w:hint="eastAsia"/>
          <w:color w:val="000000"/>
          <w:spacing w:val="10"/>
          <w:kern w:val="0"/>
          <w:sz w:val="24"/>
        </w:rPr>
        <w:t>21</w:t>
      </w:r>
      <w:r>
        <w:rPr>
          <w:color w:val="000000"/>
          <w:spacing w:val="10"/>
          <w:kern w:val="0"/>
          <w:sz w:val="24"/>
        </w:rPr>
        <w:t>-6-1|</w:t>
      </w:r>
      <w:r>
        <w:rPr>
          <w:rFonts w:hint="eastAsia"/>
          <w:color w:val="000000"/>
          <w:spacing w:val="10"/>
          <w:kern w:val="0"/>
          <w:sz w:val="24"/>
        </w:rPr>
        <w:t>10</w:t>
      </w:r>
      <w:r>
        <w:rPr>
          <w:color w:val="000000"/>
          <w:spacing w:val="10"/>
          <w:kern w:val="0"/>
          <w:sz w:val="24"/>
        </w:rPr>
        <w:t>,</w:t>
      </w:r>
      <w:r>
        <w:rPr>
          <w:rFonts w:hint="eastAsia"/>
          <w:color w:val="000000"/>
          <w:spacing w:val="10"/>
          <w:kern w:val="0"/>
          <w:sz w:val="24"/>
        </w:rPr>
        <w:t>20</w:t>
      </w:r>
      <w:r>
        <w:rPr>
          <w:color w:val="000000"/>
          <w:spacing w:val="10"/>
          <w:kern w:val="0"/>
          <w:sz w:val="24"/>
        </w:rPr>
        <w:t>4,</w:t>
      </w:r>
      <w:r>
        <w:rPr>
          <w:rFonts w:hint="eastAsia"/>
          <w:color w:val="000000"/>
          <w:spacing w:val="10"/>
          <w:kern w:val="0"/>
          <w:sz w:val="24"/>
        </w:rPr>
        <w:t>254</w:t>
      </w:r>
      <w:r>
        <w:rPr>
          <w:color w:val="000000"/>
          <w:spacing w:val="10"/>
          <w:kern w:val="0"/>
          <w:sz w:val="24"/>
        </w:rPr>
        <w:t>字节</w:t>
      </w:r>
    </w:p>
    <w:p w14:paraId="7E8920F1" w14:textId="77777777" w:rsidR="003543AF" w:rsidRDefault="008D0C55">
      <w:pPr>
        <w:spacing w:beforeLines="50" w:before="156" w:line="400" w:lineRule="exact"/>
        <w:ind w:leftChars="248" w:left="1272" w:hangingChars="288" w:hanging="751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6050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sz w:val="24"/>
        </w:rPr>
        <w:t>客户端</w:t>
      </w:r>
      <w:r>
        <w:rPr>
          <w:b/>
          <w:bCs/>
          <w:color w:val="000000"/>
          <w:spacing w:val="10"/>
          <w:kern w:val="0"/>
          <w:sz w:val="24"/>
        </w:rPr>
        <w:t>应用程序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产品最终用户的客户端应用程序，用于配置对应产品，如路由器快速配置向导程序等</w:t>
      </w:r>
      <w:r>
        <w:rPr>
          <w:color w:val="000000"/>
          <w:spacing w:val="10"/>
          <w:kern w:val="0"/>
          <w:sz w:val="24"/>
        </w:rPr>
        <w:t>)</w:t>
      </w:r>
    </w:p>
    <w:p w14:paraId="6DC1B6B5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文件名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版本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适用机型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操作系统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语言类别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日期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字节数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Cs/>
          <w:color w:val="000000"/>
          <w:spacing w:val="10"/>
          <w:kern w:val="0"/>
          <w:sz w:val="24"/>
        </w:rPr>
        <w:t>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]</w:t>
      </w:r>
    </w:p>
    <w:p w14:paraId="3B8B3304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类别：</w:t>
      </w:r>
      <w:r>
        <w:rPr>
          <w:bCs/>
          <w:color w:val="000000"/>
          <w:spacing w:val="10"/>
          <w:kern w:val="0"/>
          <w:sz w:val="24"/>
        </w:rPr>
        <w:t>客户端应用程序。</w:t>
      </w:r>
    </w:p>
    <w:p w14:paraId="663104A1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文件名：压缩文件名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规定为：物料编码</w:t>
      </w:r>
      <w:r>
        <w:rPr>
          <w:color w:val="000000"/>
          <w:spacing w:val="10"/>
          <w:kern w:val="0"/>
          <w:sz w:val="24"/>
        </w:rPr>
        <w:t>.zip</w:t>
      </w:r>
      <w:r>
        <w:rPr>
          <w:color w:val="000000"/>
          <w:spacing w:val="10"/>
          <w:kern w:val="0"/>
          <w:sz w:val="24"/>
        </w:rPr>
        <w:t>或物料编码</w:t>
      </w:r>
      <w:r>
        <w:rPr>
          <w:color w:val="000000"/>
          <w:spacing w:val="10"/>
          <w:kern w:val="0"/>
          <w:sz w:val="24"/>
        </w:rPr>
        <w:t>.</w:t>
      </w:r>
      <w:proofErr w:type="spellStart"/>
      <w:r>
        <w:rPr>
          <w:color w:val="000000"/>
          <w:spacing w:val="10"/>
          <w:kern w:val="0"/>
          <w:sz w:val="24"/>
        </w:rPr>
        <w:t>rar</w:t>
      </w:r>
      <w:proofErr w:type="spell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。</w:t>
      </w:r>
    </w:p>
    <w:p w14:paraId="018B8F13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1134" w:hanging="567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lastRenderedPageBreak/>
        <w:t>版本：软件的版本，格式为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应用程序版本</w:t>
      </w:r>
      <w:r>
        <w:rPr>
          <w:color w:val="000000"/>
          <w:spacing w:val="10"/>
          <w:kern w:val="0"/>
          <w:sz w:val="24"/>
        </w:rPr>
        <w:t>_</w:t>
      </w:r>
      <w:r>
        <w:rPr>
          <w:color w:val="000000"/>
          <w:spacing w:val="10"/>
          <w:kern w:val="0"/>
          <w:sz w:val="24"/>
        </w:rPr>
        <w:t>安装程序版本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，若无对应版本，则可不填。如此程序通过认证，需在版本末尾以对应认证标注，以下划线分隔。</w:t>
      </w:r>
    </w:p>
    <w:p w14:paraId="61FC85AC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1134" w:hanging="567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适用机型：最先设计使用此软件的机型版本，如果有多机型使用，仅随机选取一种机型名称后增加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字样。机型名称</w:t>
      </w:r>
      <w:r>
        <w:rPr>
          <w:rFonts w:hint="eastAsia"/>
          <w:color w:val="000000"/>
          <w:spacing w:val="10"/>
          <w:kern w:val="0"/>
          <w:sz w:val="24"/>
        </w:rPr>
        <w:t>见</w:t>
      </w:r>
      <w:r>
        <w:rPr>
          <w:color w:val="000000"/>
          <w:spacing w:val="10"/>
          <w:kern w:val="0"/>
          <w:sz w:val="24"/>
        </w:rPr>
        <w:t>立项报告。</w:t>
      </w:r>
    </w:p>
    <w:p w14:paraId="2FA0F30D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操作系统：适用操作系统，以下划线分隔多个操作系统。如</w:t>
      </w:r>
      <w:r>
        <w:rPr>
          <w:color w:val="000000"/>
          <w:spacing w:val="10"/>
          <w:kern w:val="0"/>
          <w:sz w:val="24"/>
        </w:rPr>
        <w:t>Win</w:t>
      </w:r>
      <w:r>
        <w:rPr>
          <w:rFonts w:hint="eastAsia"/>
          <w:color w:val="000000"/>
          <w:spacing w:val="10"/>
          <w:kern w:val="0"/>
          <w:sz w:val="24"/>
        </w:rPr>
        <w:t>10</w:t>
      </w:r>
      <w:r>
        <w:rPr>
          <w:color w:val="000000"/>
          <w:spacing w:val="10"/>
          <w:kern w:val="0"/>
          <w:sz w:val="24"/>
        </w:rPr>
        <w:t>_</w:t>
      </w:r>
      <w:r>
        <w:rPr>
          <w:rFonts w:hint="eastAsia"/>
          <w:color w:val="000000"/>
          <w:spacing w:val="10"/>
          <w:kern w:val="0"/>
          <w:sz w:val="24"/>
        </w:rPr>
        <w:t>64</w:t>
      </w:r>
      <w:r>
        <w:rPr>
          <w:color w:val="000000"/>
          <w:spacing w:val="10"/>
          <w:kern w:val="0"/>
          <w:sz w:val="24"/>
        </w:rPr>
        <w:t>。</w:t>
      </w:r>
    </w:p>
    <w:p w14:paraId="4C98F750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语言类别：适用的某一语言或多语言。</w:t>
      </w:r>
    </w:p>
    <w:p w14:paraId="23549DBE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日期：此压缩文件的生成日期。需完整的年月日表示。标示为：</w:t>
      </w:r>
      <w:proofErr w:type="spellStart"/>
      <w:r>
        <w:rPr>
          <w:color w:val="000000"/>
          <w:spacing w:val="10"/>
          <w:kern w:val="0"/>
          <w:sz w:val="24"/>
        </w:rPr>
        <w:t>yy</w:t>
      </w:r>
      <w:proofErr w:type="spellEnd"/>
      <w:r>
        <w:rPr>
          <w:color w:val="000000"/>
          <w:spacing w:val="10"/>
          <w:kern w:val="0"/>
          <w:sz w:val="24"/>
        </w:rPr>
        <w:t>-mm-dd</w:t>
      </w:r>
      <w:r>
        <w:rPr>
          <w:color w:val="000000"/>
          <w:spacing w:val="10"/>
          <w:kern w:val="0"/>
          <w:sz w:val="24"/>
        </w:rPr>
        <w:t>。</w:t>
      </w:r>
    </w:p>
    <w:p w14:paraId="00344829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字节数：此压缩文件的系统属性标示</w:t>
      </w:r>
      <w:r>
        <w:rPr>
          <w:bCs/>
          <w:color w:val="000000"/>
          <w:spacing w:val="10"/>
          <w:kern w:val="0"/>
          <w:sz w:val="24"/>
        </w:rPr>
        <w:t>字节</w:t>
      </w:r>
      <w:r>
        <w:rPr>
          <w:color w:val="000000"/>
          <w:spacing w:val="10"/>
          <w:kern w:val="0"/>
          <w:sz w:val="24"/>
        </w:rPr>
        <w:t>数。标示为：</w:t>
      </w:r>
      <w:r>
        <w:rPr>
          <w:color w:val="000000"/>
          <w:spacing w:val="10"/>
          <w:kern w:val="0"/>
          <w:sz w:val="24"/>
        </w:rPr>
        <w:t>xxx</w:t>
      </w:r>
      <w:r>
        <w:rPr>
          <w:color w:val="000000"/>
          <w:spacing w:val="10"/>
          <w:kern w:val="0"/>
          <w:sz w:val="24"/>
        </w:rPr>
        <w:t>字节。</w:t>
      </w:r>
    </w:p>
    <w:p w14:paraId="70C100F8" w14:textId="77777777" w:rsidR="003543AF" w:rsidRDefault="008D0C55">
      <w:pPr>
        <w:widowControl/>
        <w:numPr>
          <w:ilvl w:val="0"/>
          <w:numId w:val="65"/>
        </w:numPr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必要说明：</w:t>
      </w:r>
      <w:proofErr w:type="gramStart"/>
      <w:r>
        <w:rPr>
          <w:color w:val="000000"/>
          <w:spacing w:val="10"/>
          <w:kern w:val="0"/>
          <w:sz w:val="24"/>
        </w:rPr>
        <w:t>需重要</w:t>
      </w:r>
      <w:proofErr w:type="gramEnd"/>
      <w:r>
        <w:rPr>
          <w:color w:val="000000"/>
          <w:spacing w:val="10"/>
          <w:kern w:val="0"/>
          <w:sz w:val="24"/>
        </w:rPr>
        <w:t>说明项目。</w:t>
      </w:r>
    </w:p>
    <w:p w14:paraId="374F0D27" w14:textId="77777777" w:rsidR="003543AF" w:rsidRDefault="008D0C55">
      <w:pPr>
        <w:widowControl/>
        <w:spacing w:line="400" w:lineRule="exact"/>
        <w:ind w:leftChars="247" w:left="1273" w:hangingChars="290" w:hanging="754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举例：客户端应用程序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6</w:t>
      </w:r>
      <w:r>
        <w:rPr>
          <w:color w:val="000000"/>
          <w:spacing w:val="10"/>
          <w:kern w:val="0"/>
          <w:sz w:val="24"/>
        </w:rPr>
        <w:t>0500001.zip|1.2.</w:t>
      </w:r>
      <w:r>
        <w:rPr>
          <w:rFonts w:hint="eastAsia"/>
          <w:color w:val="000000"/>
          <w:spacing w:val="10"/>
          <w:kern w:val="0"/>
          <w:sz w:val="24"/>
        </w:rPr>
        <w:t>1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 xml:space="preserve">T18 pro </w:t>
      </w:r>
      <w:r>
        <w:rPr>
          <w:color w:val="000000"/>
          <w:spacing w:val="10"/>
          <w:kern w:val="0"/>
          <w:sz w:val="24"/>
        </w:rPr>
        <w:t>REV1.0.0</w:t>
      </w:r>
      <w:r>
        <w:rPr>
          <w:color w:val="000000"/>
          <w:spacing w:val="10"/>
          <w:kern w:val="0"/>
          <w:sz w:val="24"/>
        </w:rPr>
        <w:t>等多机型</w:t>
      </w:r>
      <w:r>
        <w:rPr>
          <w:color w:val="000000"/>
          <w:spacing w:val="10"/>
          <w:kern w:val="0"/>
          <w:sz w:val="24"/>
        </w:rPr>
        <w:t>|Win</w:t>
      </w:r>
      <w:r>
        <w:rPr>
          <w:rFonts w:hint="eastAsia"/>
          <w:color w:val="000000"/>
          <w:spacing w:val="10"/>
          <w:kern w:val="0"/>
          <w:sz w:val="24"/>
        </w:rPr>
        <w:t>10</w:t>
      </w:r>
      <w:r>
        <w:rPr>
          <w:color w:val="000000"/>
          <w:spacing w:val="10"/>
          <w:kern w:val="0"/>
          <w:sz w:val="24"/>
        </w:rPr>
        <w:t>_</w:t>
      </w:r>
      <w:r>
        <w:rPr>
          <w:rFonts w:hint="eastAsia"/>
          <w:color w:val="000000"/>
          <w:spacing w:val="10"/>
          <w:kern w:val="0"/>
          <w:sz w:val="24"/>
        </w:rPr>
        <w:t>64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中文</w:t>
      </w:r>
      <w:r>
        <w:rPr>
          <w:color w:val="000000"/>
          <w:spacing w:val="10"/>
          <w:kern w:val="0"/>
          <w:sz w:val="24"/>
        </w:rPr>
        <w:t>|20</w:t>
      </w:r>
      <w:r>
        <w:rPr>
          <w:rFonts w:hint="eastAsia"/>
          <w:color w:val="000000"/>
          <w:spacing w:val="10"/>
          <w:kern w:val="0"/>
          <w:sz w:val="24"/>
        </w:rPr>
        <w:t>21</w:t>
      </w:r>
      <w:r>
        <w:rPr>
          <w:color w:val="000000"/>
          <w:spacing w:val="10"/>
          <w:kern w:val="0"/>
          <w:sz w:val="24"/>
        </w:rPr>
        <w:t>-1-1|</w:t>
      </w:r>
      <w:r>
        <w:rPr>
          <w:rFonts w:hint="eastAsia"/>
          <w:color w:val="000000"/>
          <w:spacing w:val="10"/>
          <w:kern w:val="0"/>
          <w:sz w:val="24"/>
        </w:rPr>
        <w:t>10,546</w:t>
      </w:r>
      <w:r>
        <w:rPr>
          <w:rFonts w:hint="eastAsia"/>
          <w:color w:val="000000"/>
          <w:spacing w:val="10"/>
          <w:kern w:val="0"/>
          <w:sz w:val="24"/>
        </w:rPr>
        <w:t>字节</w:t>
      </w:r>
    </w:p>
    <w:p w14:paraId="6EB857F9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088" w:name="_Toc421544855"/>
      <w:r>
        <w:rPr>
          <w:rFonts w:asciiTheme="majorEastAsia" w:eastAsiaTheme="majorEastAsia" w:hAnsiTheme="majorEastAsia"/>
          <w:sz w:val="28"/>
          <w:szCs w:val="28"/>
        </w:rPr>
        <w:t>70大类：五金件</w:t>
      </w:r>
      <w:bookmarkEnd w:id="1088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985"/>
        <w:gridCol w:w="3118"/>
      </w:tblGrid>
      <w:tr w:rsidR="003543AF" w14:paraId="184F4F24" w14:textId="77777777">
        <w:trPr>
          <w:jc w:val="center"/>
        </w:trPr>
        <w:tc>
          <w:tcPr>
            <w:tcW w:w="3539" w:type="dxa"/>
            <w:gridSpan w:val="2"/>
          </w:tcPr>
          <w:p w14:paraId="3113DE40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5103" w:type="dxa"/>
            <w:gridSpan w:val="2"/>
          </w:tcPr>
          <w:p w14:paraId="6241FB37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6FD5C008" w14:textId="77777777">
        <w:trPr>
          <w:jc w:val="center"/>
        </w:trPr>
        <w:tc>
          <w:tcPr>
            <w:tcW w:w="1555" w:type="dxa"/>
          </w:tcPr>
          <w:p w14:paraId="359BC99B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1984" w:type="dxa"/>
          </w:tcPr>
          <w:p w14:paraId="34921B9F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985" w:type="dxa"/>
          </w:tcPr>
          <w:p w14:paraId="643A7435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3118" w:type="dxa"/>
          </w:tcPr>
          <w:p w14:paraId="3189001A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2D9AAE8B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7634E3E5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7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1984" w:type="dxa"/>
            <w:vMerge w:val="restart"/>
            <w:vAlign w:val="center"/>
          </w:tcPr>
          <w:p w14:paraId="6617C518" w14:textId="77777777" w:rsidR="003543AF" w:rsidRDefault="008D0C55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五金件</w:t>
            </w:r>
          </w:p>
        </w:tc>
        <w:tc>
          <w:tcPr>
            <w:tcW w:w="1985" w:type="dxa"/>
          </w:tcPr>
          <w:p w14:paraId="38F12221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0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118" w:type="dxa"/>
          </w:tcPr>
          <w:p w14:paraId="15B721DC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proofErr w:type="gramStart"/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五金壳料</w:t>
            </w:r>
            <w:proofErr w:type="gramEnd"/>
          </w:p>
        </w:tc>
      </w:tr>
      <w:tr w:rsidR="003543AF" w14:paraId="354A31C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2226D820" w14:textId="77777777" w:rsidR="003543AF" w:rsidRDefault="003543AF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473DFDFE" w14:textId="77777777" w:rsidR="003543AF" w:rsidRDefault="003543AF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5" w:type="dxa"/>
          </w:tcPr>
          <w:p w14:paraId="3045E638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0</w:t>
            </w:r>
          </w:p>
        </w:tc>
        <w:tc>
          <w:tcPr>
            <w:tcW w:w="3118" w:type="dxa"/>
          </w:tcPr>
          <w:p w14:paraId="049DD03C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散热片</w:t>
            </w:r>
          </w:p>
        </w:tc>
      </w:tr>
      <w:tr w:rsidR="003543AF" w14:paraId="307A84F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A63E6DE" w14:textId="77777777" w:rsidR="003543AF" w:rsidRDefault="003543AF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659CDB77" w14:textId="77777777" w:rsidR="003543AF" w:rsidRDefault="003543AF">
            <w:pPr>
              <w:spacing w:line="400" w:lineRule="exact"/>
              <w:jc w:val="center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5" w:type="dxa"/>
          </w:tcPr>
          <w:p w14:paraId="4D9C5825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118" w:type="dxa"/>
          </w:tcPr>
          <w:p w14:paraId="01EE5D36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五金支架</w:t>
            </w:r>
          </w:p>
        </w:tc>
      </w:tr>
      <w:tr w:rsidR="003543AF" w14:paraId="57BC125F" w14:textId="77777777">
        <w:trPr>
          <w:jc w:val="center"/>
        </w:trPr>
        <w:tc>
          <w:tcPr>
            <w:tcW w:w="1555" w:type="dxa"/>
            <w:vMerge/>
          </w:tcPr>
          <w:p w14:paraId="674B8884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</w:tcPr>
          <w:p w14:paraId="57C114CE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5" w:type="dxa"/>
          </w:tcPr>
          <w:p w14:paraId="25480F69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5</w:t>
            </w:r>
          </w:p>
        </w:tc>
        <w:tc>
          <w:tcPr>
            <w:tcW w:w="3118" w:type="dxa"/>
          </w:tcPr>
          <w:p w14:paraId="5883EA30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天线金属片</w:t>
            </w:r>
          </w:p>
        </w:tc>
      </w:tr>
      <w:tr w:rsidR="003543AF" w14:paraId="78A0295F" w14:textId="77777777">
        <w:trPr>
          <w:jc w:val="center"/>
        </w:trPr>
        <w:tc>
          <w:tcPr>
            <w:tcW w:w="1555" w:type="dxa"/>
            <w:vMerge/>
          </w:tcPr>
          <w:p w14:paraId="6519A5AB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</w:tcPr>
          <w:p w14:paraId="23F58530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5" w:type="dxa"/>
          </w:tcPr>
          <w:p w14:paraId="1D0343C7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6</w:t>
            </w:r>
            <w:r>
              <w:rPr>
                <w:snapToGrid w:val="0"/>
                <w:color w:val="000000"/>
                <w:spacing w:val="10"/>
                <w:sz w:val="24"/>
              </w:rPr>
              <w:t>5</w:t>
            </w:r>
          </w:p>
        </w:tc>
        <w:tc>
          <w:tcPr>
            <w:tcW w:w="3118" w:type="dxa"/>
          </w:tcPr>
          <w:p w14:paraId="214BEBC2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屏蔽罩</w:t>
            </w:r>
          </w:p>
        </w:tc>
      </w:tr>
      <w:tr w:rsidR="009D6580" w14:paraId="1D4BF177" w14:textId="77777777">
        <w:trPr>
          <w:jc w:val="center"/>
          <w:ins w:id="1089" w:author="wwlh8026" w:date="2022-06-17T16:37:00Z"/>
        </w:trPr>
        <w:tc>
          <w:tcPr>
            <w:tcW w:w="1555" w:type="dxa"/>
            <w:vMerge/>
          </w:tcPr>
          <w:p w14:paraId="60026BFD" w14:textId="77777777" w:rsidR="009D6580" w:rsidRDefault="009D6580">
            <w:pPr>
              <w:spacing w:line="400" w:lineRule="exact"/>
              <w:rPr>
                <w:ins w:id="1090" w:author="wwlh8026" w:date="2022-06-17T16:37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</w:tcPr>
          <w:p w14:paraId="57F5A5BF" w14:textId="77777777" w:rsidR="009D6580" w:rsidRDefault="009D6580">
            <w:pPr>
              <w:spacing w:line="400" w:lineRule="exact"/>
              <w:rPr>
                <w:ins w:id="1091" w:author="wwlh8026" w:date="2022-06-17T16:37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5" w:type="dxa"/>
          </w:tcPr>
          <w:p w14:paraId="05E46C41" w14:textId="77777777" w:rsidR="009D6580" w:rsidRDefault="009D6580">
            <w:pPr>
              <w:spacing w:line="400" w:lineRule="exact"/>
              <w:rPr>
                <w:ins w:id="1092" w:author="wwlh8026" w:date="2022-06-17T16:37:00Z"/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3118" w:type="dxa"/>
          </w:tcPr>
          <w:p w14:paraId="2719A141" w14:textId="77777777" w:rsidR="009D6580" w:rsidRDefault="009D6580">
            <w:pPr>
              <w:spacing w:line="400" w:lineRule="exact"/>
              <w:rPr>
                <w:ins w:id="1093" w:author="wwlh8026" w:date="2022-06-17T16:37:00Z"/>
                <w:snapToGrid w:val="0"/>
                <w:color w:val="000000"/>
                <w:spacing w:val="10"/>
                <w:sz w:val="24"/>
              </w:rPr>
            </w:pPr>
          </w:p>
        </w:tc>
      </w:tr>
      <w:tr w:rsidR="003543AF" w14:paraId="77C8B28F" w14:textId="77777777">
        <w:trPr>
          <w:jc w:val="center"/>
        </w:trPr>
        <w:tc>
          <w:tcPr>
            <w:tcW w:w="1555" w:type="dxa"/>
            <w:vMerge/>
          </w:tcPr>
          <w:p w14:paraId="33600EAF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1984" w:type="dxa"/>
            <w:vMerge/>
          </w:tcPr>
          <w:p w14:paraId="07201C14" w14:textId="77777777" w:rsidR="003543AF" w:rsidRDefault="003543AF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</w:p>
        </w:tc>
        <w:tc>
          <w:tcPr>
            <w:tcW w:w="5103" w:type="dxa"/>
            <w:gridSpan w:val="2"/>
          </w:tcPr>
          <w:p w14:paraId="75E1F032" w14:textId="77777777" w:rsidR="003543AF" w:rsidRDefault="008D0C55">
            <w:pPr>
              <w:spacing w:line="400" w:lineRule="exact"/>
              <w:rPr>
                <w:snapToGrid w:val="0"/>
                <w:color w:val="000000"/>
                <w:spacing w:val="10"/>
                <w:sz w:val="24"/>
              </w:rPr>
            </w:pP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0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29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1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34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3</w:t>
            </w:r>
            <w:r>
              <w:rPr>
                <w:snapToGrid w:val="0"/>
                <w:color w:val="000000"/>
                <w:spacing w:val="10"/>
                <w:sz w:val="24"/>
              </w:rPr>
              <w:t>6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64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6</w:t>
            </w:r>
            <w:r>
              <w:rPr>
                <w:snapToGrid w:val="0"/>
                <w:color w:val="000000"/>
                <w:spacing w:val="10"/>
                <w:sz w:val="24"/>
              </w:rPr>
              <w:t>6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~</w:t>
            </w:r>
            <w:r>
              <w:rPr>
                <w:snapToGrid w:val="0"/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snapToGrid w:val="0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697716A7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7</w:t>
      </w:r>
      <w:r>
        <w:rPr>
          <w:b/>
          <w:bCs/>
          <w:color w:val="000000"/>
          <w:spacing w:val="10"/>
          <w:sz w:val="24"/>
        </w:rPr>
        <w:t xml:space="preserve">001 </w:t>
      </w:r>
      <w:proofErr w:type="gramStart"/>
      <w:r>
        <w:rPr>
          <w:rFonts w:hint="eastAsia"/>
          <w:b/>
          <w:bCs/>
          <w:color w:val="000000"/>
          <w:spacing w:val="10"/>
          <w:sz w:val="24"/>
        </w:rPr>
        <w:t>五金壳料</w:t>
      </w:r>
      <w:proofErr w:type="gramEnd"/>
      <w:r>
        <w:rPr>
          <w:rFonts w:hint="eastAsia"/>
          <w:color w:val="000000"/>
          <w:spacing w:val="10"/>
          <w:sz w:val="24"/>
        </w:rPr>
        <w:t>（材料属于五金的壳料）</w:t>
      </w:r>
    </w:p>
    <w:p w14:paraId="18ACE481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rFonts w:hint="eastAsia"/>
          <w:b/>
          <w:bCs/>
          <w:color w:val="000000"/>
          <w:spacing w:val="10"/>
          <w:sz w:val="24"/>
        </w:rPr>
        <w:t>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颜色以及后期处理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品牌标识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3BC6E88E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proofErr w:type="gramStart"/>
      <w:r>
        <w:rPr>
          <w:rFonts w:hint="eastAsia"/>
          <w:color w:val="000000"/>
          <w:spacing w:val="10"/>
          <w:sz w:val="24"/>
        </w:rPr>
        <w:t>五金壳料</w:t>
      </w:r>
      <w:proofErr w:type="gramEnd"/>
      <w:r>
        <w:rPr>
          <w:color w:val="000000"/>
          <w:spacing w:val="10"/>
          <w:sz w:val="24"/>
        </w:rPr>
        <w:t>。</w:t>
      </w:r>
    </w:p>
    <w:p w14:paraId="58D45232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分类：按照五金壳体的几个组件的装配位置来分类</w:t>
      </w:r>
      <w:r>
        <w:rPr>
          <w:rFonts w:hint="eastAsia"/>
          <w:color w:val="000000"/>
          <w:spacing w:val="10"/>
          <w:sz w:val="24"/>
        </w:rPr>
        <w:t>(</w:t>
      </w:r>
      <w:r>
        <w:rPr>
          <w:rFonts w:hint="eastAsia"/>
          <w:color w:val="000000"/>
          <w:spacing w:val="10"/>
          <w:sz w:val="24"/>
        </w:rPr>
        <w:t>用上盖、下盖、底壳、金属盖等来表示</w:t>
      </w:r>
      <w:r>
        <w:rPr>
          <w:rFonts w:hint="eastAsia"/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6462345C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机型系列：此五金壳体所使用的</w:t>
      </w:r>
      <w:r>
        <w:rPr>
          <w:rFonts w:hint="eastAsia"/>
          <w:color w:val="000000"/>
          <w:spacing w:val="10"/>
          <w:sz w:val="24"/>
        </w:rPr>
        <w:t>ID</w:t>
      </w:r>
      <w:r>
        <w:rPr>
          <w:rFonts w:hint="eastAsia"/>
          <w:color w:val="000000"/>
          <w:spacing w:val="10"/>
          <w:sz w:val="24"/>
        </w:rPr>
        <w:t>造型系列</w:t>
      </w:r>
      <w:r>
        <w:rPr>
          <w:color w:val="000000"/>
          <w:spacing w:val="10"/>
          <w:sz w:val="24"/>
        </w:rPr>
        <w:t>。</w:t>
      </w:r>
    </w:p>
    <w:p w14:paraId="267F925A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图纸编号：见《图号编码原则》</w:t>
      </w:r>
      <w:r>
        <w:rPr>
          <w:color w:val="000000"/>
          <w:spacing w:val="10"/>
          <w:sz w:val="24"/>
        </w:rPr>
        <w:t>。</w:t>
      </w:r>
    </w:p>
    <w:p w14:paraId="071E53E0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材质：指生产五金壳体件所用的金属材料，例如：</w:t>
      </w:r>
      <w:proofErr w:type="gramStart"/>
      <w:r>
        <w:rPr>
          <w:rFonts w:hint="eastAsia"/>
          <w:color w:val="000000"/>
          <w:spacing w:val="10"/>
          <w:sz w:val="24"/>
        </w:rPr>
        <w:t>锌</w:t>
      </w:r>
      <w:proofErr w:type="gramEnd"/>
      <w:r>
        <w:rPr>
          <w:rFonts w:hint="eastAsia"/>
          <w:color w:val="000000"/>
          <w:spacing w:val="10"/>
          <w:sz w:val="24"/>
        </w:rPr>
        <w:t>合金</w:t>
      </w:r>
      <w:r>
        <w:rPr>
          <w:color w:val="000000"/>
          <w:spacing w:val="10"/>
          <w:sz w:val="24"/>
        </w:rPr>
        <w:t>。</w:t>
      </w:r>
    </w:p>
    <w:p w14:paraId="31846F4C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lastRenderedPageBreak/>
        <w:t>颜色及后期处理：是指产品</w:t>
      </w:r>
      <w:proofErr w:type="gramStart"/>
      <w:r>
        <w:rPr>
          <w:rFonts w:hint="eastAsia"/>
          <w:color w:val="000000"/>
          <w:spacing w:val="10"/>
          <w:sz w:val="24"/>
        </w:rPr>
        <w:t>喷土或者</w:t>
      </w:r>
      <w:proofErr w:type="gramEnd"/>
      <w:r>
        <w:rPr>
          <w:rFonts w:hint="eastAsia"/>
          <w:color w:val="000000"/>
          <w:spacing w:val="10"/>
          <w:sz w:val="24"/>
        </w:rPr>
        <w:t>表面后的表面颜色，要求尽量用</w:t>
      </w:r>
      <w:r>
        <w:rPr>
          <w:rFonts w:hint="eastAsia"/>
          <w:color w:val="000000"/>
          <w:spacing w:val="10"/>
          <w:sz w:val="24"/>
        </w:rPr>
        <w:t>PANTONE</w:t>
      </w:r>
      <w:r>
        <w:rPr>
          <w:rFonts w:hint="eastAsia"/>
          <w:color w:val="000000"/>
          <w:spacing w:val="10"/>
          <w:sz w:val="24"/>
        </w:rPr>
        <w:t>编码来表示。</w:t>
      </w:r>
    </w:p>
    <w:p w14:paraId="40AE95EB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品牌标识：如果有品牌则标明品牌，若无则写中性。</w:t>
      </w:r>
    </w:p>
    <w:p w14:paraId="04BA3403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</w:t>
      </w:r>
      <w:proofErr w:type="gramStart"/>
      <w:r>
        <w:rPr>
          <w:rFonts w:hint="eastAsia"/>
          <w:color w:val="000000"/>
          <w:spacing w:val="10"/>
          <w:sz w:val="24"/>
        </w:rPr>
        <w:t>五金壳料</w:t>
      </w:r>
      <w:proofErr w:type="gramEnd"/>
      <w:r>
        <w:rPr>
          <w:rFonts w:hint="eastAsia"/>
          <w:color w:val="000000"/>
          <w:spacing w:val="10"/>
          <w:sz w:val="24"/>
        </w:rPr>
        <w:t>的一些其他必要说明。</w:t>
      </w:r>
    </w:p>
    <w:p w14:paraId="766A102F" w14:textId="77777777" w:rsidR="003543AF" w:rsidRDefault="008D0C55">
      <w:pPr>
        <w:spacing w:beforeLines="25" w:before="78"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proofErr w:type="gramStart"/>
      <w:r>
        <w:rPr>
          <w:rFonts w:hint="eastAsia"/>
          <w:color w:val="000000"/>
          <w:spacing w:val="10"/>
          <w:sz w:val="24"/>
        </w:rPr>
        <w:t>五金前壳</w:t>
      </w:r>
      <w:proofErr w:type="gramEnd"/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哈曼系列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图纸编号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压铸铝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黑色</w:t>
      </w:r>
      <w:r>
        <w:rPr>
          <w:rFonts w:hint="eastAsia"/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中性</w:t>
      </w:r>
      <w:r>
        <w:rPr>
          <w:rFonts w:hint="eastAsia"/>
          <w:color w:val="000000"/>
          <w:spacing w:val="10"/>
          <w:sz w:val="24"/>
        </w:rPr>
        <w:t>|[</w:t>
      </w:r>
      <w:r>
        <w:rPr>
          <w:rFonts w:hint="eastAsia"/>
          <w:color w:val="000000"/>
          <w:spacing w:val="10"/>
          <w:sz w:val="24"/>
        </w:rPr>
        <w:t>无丝印</w:t>
      </w:r>
      <w:r>
        <w:rPr>
          <w:rFonts w:hint="eastAsia"/>
          <w:color w:val="000000"/>
          <w:spacing w:val="10"/>
          <w:sz w:val="24"/>
        </w:rPr>
        <w:t>92x88x33]</w:t>
      </w:r>
    </w:p>
    <w:p w14:paraId="5DFBC4A6" w14:textId="77777777" w:rsidR="003543AF" w:rsidRDefault="003543AF">
      <w:pPr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</w:p>
    <w:p w14:paraId="1EB3EB99" w14:textId="77777777" w:rsidR="003543AF" w:rsidRDefault="008D0C55">
      <w:pPr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7030</w:t>
      </w:r>
      <w:r>
        <w:rPr>
          <w:b/>
          <w:bCs/>
          <w:color w:val="000000"/>
          <w:spacing w:val="10"/>
          <w:sz w:val="24"/>
        </w:rPr>
        <w:t>：散热片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一般使用铝材料制成的各种形状用来散热的器件</w:t>
      </w:r>
      <w:r>
        <w:rPr>
          <w:color w:val="000000"/>
          <w:spacing w:val="10"/>
          <w:sz w:val="24"/>
        </w:rPr>
        <w:t>)</w:t>
      </w:r>
    </w:p>
    <w:p w14:paraId="77621782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颜色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092CC8A5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名称：统一填写散热片。</w:t>
      </w:r>
    </w:p>
    <w:p w14:paraId="161A2382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尺寸：用来描述散热片的大小，用长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高来表示，单位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，例如：</w:t>
      </w:r>
      <w:r>
        <w:rPr>
          <w:color w:val="000000"/>
          <w:spacing w:val="10"/>
          <w:sz w:val="24"/>
        </w:rPr>
        <w:t>40*37*2.3</w:t>
      </w:r>
      <w:r>
        <w:rPr>
          <w:color w:val="000000"/>
          <w:spacing w:val="10"/>
          <w:sz w:val="24"/>
        </w:rPr>
        <w:t>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03D0E33C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材质：表示制造散热片所用的材料。例如：铝、铜</w:t>
      </w:r>
      <w:r>
        <w:rPr>
          <w:rFonts w:hint="eastAsia"/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陶瓷等散热材料。</w:t>
      </w:r>
    </w:p>
    <w:p w14:paraId="7FAA2054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红、橙、黄、绿、蓝、紫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色等语言来表示。</w:t>
      </w:r>
    </w:p>
    <w:p w14:paraId="3CA724D0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</w:t>
      </w:r>
      <w:r>
        <w:rPr>
          <w:color w:val="000000"/>
          <w:spacing w:val="10"/>
          <w:sz w:val="24"/>
        </w:rPr>
        <w:t>说明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无需注明厂家，需说明是否</w:t>
      </w:r>
      <w:proofErr w:type="gramStart"/>
      <w:r>
        <w:rPr>
          <w:color w:val="000000"/>
          <w:spacing w:val="10"/>
          <w:sz w:val="24"/>
        </w:rPr>
        <w:t>带固定柱</w:t>
      </w:r>
      <w:proofErr w:type="gramEnd"/>
      <w:r>
        <w:rPr>
          <w:color w:val="000000"/>
          <w:spacing w:val="10"/>
          <w:sz w:val="24"/>
        </w:rPr>
        <w:t>。</w:t>
      </w:r>
    </w:p>
    <w:p w14:paraId="733C016C" w14:textId="77777777" w:rsidR="003543AF" w:rsidRDefault="008D0C55">
      <w:pPr>
        <w:spacing w:beforeLines="25" w:before="78"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举例：散热片</w:t>
      </w:r>
      <w:r>
        <w:rPr>
          <w:color w:val="000000"/>
          <w:spacing w:val="10"/>
          <w:sz w:val="24"/>
        </w:rPr>
        <w:t>||40*37*2.3|</w:t>
      </w:r>
      <w:r>
        <w:rPr>
          <w:color w:val="000000"/>
          <w:spacing w:val="10"/>
          <w:sz w:val="24"/>
        </w:rPr>
        <w:t>铝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黑色</w:t>
      </w:r>
      <w:r>
        <w:rPr>
          <w:color w:val="000000"/>
          <w:spacing w:val="10"/>
          <w:sz w:val="24"/>
        </w:rPr>
        <w:t>|[</w:t>
      </w:r>
      <w:r>
        <w:rPr>
          <w:color w:val="000000"/>
          <w:spacing w:val="10"/>
          <w:sz w:val="24"/>
        </w:rPr>
        <w:t>对角</w:t>
      </w:r>
      <w:proofErr w:type="gramStart"/>
      <w:r>
        <w:rPr>
          <w:color w:val="000000"/>
          <w:spacing w:val="10"/>
          <w:sz w:val="24"/>
        </w:rPr>
        <w:t>固定柱</w:t>
      </w:r>
      <w:proofErr w:type="gramEnd"/>
      <w:r>
        <w:rPr>
          <w:color w:val="000000"/>
          <w:spacing w:val="10"/>
          <w:sz w:val="24"/>
        </w:rPr>
        <w:t>]</w:t>
      </w:r>
    </w:p>
    <w:p w14:paraId="600F7F79" w14:textId="77777777" w:rsidR="003543AF" w:rsidRDefault="003543AF">
      <w:pPr>
        <w:spacing w:beforeLines="25" w:before="78" w:line="400" w:lineRule="exact"/>
        <w:ind w:firstLineChars="200" w:firstLine="520"/>
        <w:rPr>
          <w:color w:val="000000"/>
          <w:spacing w:val="10"/>
          <w:sz w:val="24"/>
        </w:rPr>
      </w:pPr>
    </w:p>
    <w:p w14:paraId="4D9A2CE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7031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五金支架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(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材料属于五金的支架</w:t>
      </w:r>
      <w:r>
        <w:rPr>
          <w:b/>
          <w:bCs/>
          <w:color w:val="000000"/>
          <w:spacing w:val="10"/>
          <w:kern w:val="0"/>
          <w:sz w:val="24"/>
        </w:rPr>
        <w:t>)</w:t>
      </w:r>
    </w:p>
    <w:p w14:paraId="2EB8B178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kern w:val="0"/>
          <w:szCs w:val="21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材质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颜色以及后期处理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品牌标识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|[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]</w:t>
      </w:r>
    </w:p>
    <w:p w14:paraId="7E7D1A7D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名称：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五金支架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206E1BB5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机型系列：此五金支架所使用的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ID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造型系列。</w:t>
      </w:r>
    </w:p>
    <w:p w14:paraId="3B29B09E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图纸编号：见《图号编码原则》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49696A46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材质：指生产五金壳体件所用的金属材料，例如：</w:t>
      </w:r>
      <w:proofErr w:type="gramStart"/>
      <w:r>
        <w:rPr>
          <w:rFonts w:hint="eastAsia"/>
          <w:snapToGrid w:val="0"/>
          <w:color w:val="000000"/>
          <w:spacing w:val="10"/>
          <w:kern w:val="0"/>
          <w:sz w:val="24"/>
        </w:rPr>
        <w:t>锌</w:t>
      </w:r>
      <w:proofErr w:type="gramEnd"/>
      <w:r>
        <w:rPr>
          <w:rFonts w:hint="eastAsia"/>
          <w:snapToGrid w:val="0"/>
          <w:color w:val="000000"/>
          <w:spacing w:val="10"/>
          <w:kern w:val="0"/>
          <w:sz w:val="24"/>
        </w:rPr>
        <w:t>合金</w:t>
      </w:r>
      <w:r>
        <w:rPr>
          <w:snapToGrid w:val="0"/>
          <w:color w:val="000000"/>
          <w:spacing w:val="10"/>
          <w:kern w:val="0"/>
          <w:sz w:val="24"/>
        </w:rPr>
        <w:t>。</w:t>
      </w:r>
      <w:r>
        <w:rPr>
          <w:snapToGrid w:val="0"/>
          <w:color w:val="000000"/>
          <w:spacing w:val="10"/>
          <w:kern w:val="0"/>
          <w:sz w:val="24"/>
        </w:rPr>
        <w:t xml:space="preserve">        </w:t>
      </w:r>
    </w:p>
    <w:p w14:paraId="6C1EE734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颜色及后期处理：是指产品</w:t>
      </w:r>
      <w:proofErr w:type="gramStart"/>
      <w:r>
        <w:rPr>
          <w:rFonts w:hint="eastAsia"/>
          <w:snapToGrid w:val="0"/>
          <w:color w:val="000000"/>
          <w:spacing w:val="10"/>
          <w:kern w:val="0"/>
          <w:sz w:val="24"/>
        </w:rPr>
        <w:t>喷土或者</w:t>
      </w:r>
      <w:proofErr w:type="gramEnd"/>
      <w:r>
        <w:rPr>
          <w:rFonts w:hint="eastAsia"/>
          <w:snapToGrid w:val="0"/>
          <w:color w:val="000000"/>
          <w:spacing w:val="10"/>
          <w:kern w:val="0"/>
          <w:sz w:val="24"/>
        </w:rPr>
        <w:t>表面后的表面颜色，要求尽量用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PANTONE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编码来表示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7898A5AE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品牌标识：如果有品牌则标明品牌，若无则写中性。</w:t>
      </w:r>
    </w:p>
    <w:p w14:paraId="131904B7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rFonts w:hint="eastAsia"/>
          <w:snapToGrid w:val="0"/>
          <w:color w:val="000000"/>
          <w:spacing w:val="10"/>
          <w:kern w:val="0"/>
          <w:sz w:val="24"/>
        </w:rPr>
        <w:t>必要说明：</w:t>
      </w:r>
      <w:proofErr w:type="gramStart"/>
      <w:r>
        <w:rPr>
          <w:rFonts w:hint="eastAsia"/>
          <w:snapToGrid w:val="0"/>
          <w:color w:val="000000"/>
          <w:spacing w:val="10"/>
          <w:kern w:val="0"/>
          <w:sz w:val="24"/>
        </w:rPr>
        <w:t>五金壳料</w:t>
      </w:r>
      <w:proofErr w:type="gramEnd"/>
      <w:r>
        <w:rPr>
          <w:rFonts w:hint="eastAsia"/>
          <w:snapToGrid w:val="0"/>
          <w:color w:val="000000"/>
          <w:spacing w:val="10"/>
          <w:kern w:val="0"/>
          <w:sz w:val="24"/>
        </w:rPr>
        <w:t>的一些其他必要说明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41D6A7BD" w14:textId="77777777" w:rsidR="003543AF" w:rsidRDefault="008D0C55">
      <w:pPr>
        <w:widowControl/>
        <w:spacing w:line="400" w:lineRule="exact"/>
        <w:ind w:firstLineChars="200" w:firstLine="520"/>
        <w:rPr>
          <w:color w:val="000000"/>
          <w:spacing w:val="10"/>
          <w:kern w:val="0"/>
          <w:szCs w:val="21"/>
        </w:rPr>
      </w:pPr>
      <w:r>
        <w:rPr>
          <w:bCs/>
          <w:snapToGrid w:val="0"/>
          <w:color w:val="000000"/>
          <w:spacing w:val="10"/>
          <w:kern w:val="0"/>
          <w:sz w:val="24"/>
        </w:rPr>
        <w:t>举例：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支架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加厚版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|TC618|1.5mm|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铝合金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白色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中性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|</w:t>
      </w:r>
    </w:p>
    <w:p w14:paraId="62EDCD88" w14:textId="77777777" w:rsidR="003543AF" w:rsidRDefault="003543AF">
      <w:pPr>
        <w:spacing w:beforeLines="25" w:before="78" w:line="400" w:lineRule="exact"/>
        <w:ind w:firstLineChars="200" w:firstLine="520"/>
        <w:rPr>
          <w:color w:val="000000"/>
          <w:spacing w:val="10"/>
          <w:sz w:val="24"/>
        </w:rPr>
      </w:pPr>
    </w:p>
    <w:p w14:paraId="57F2CC5F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7035</w:t>
      </w:r>
      <w:r>
        <w:rPr>
          <w:b/>
          <w:bCs/>
          <w:color w:val="000000"/>
          <w:spacing w:val="10"/>
          <w:kern w:val="0"/>
          <w:sz w:val="24"/>
        </w:rPr>
        <w:t>：天线金属片</w:t>
      </w:r>
    </w:p>
    <w:p w14:paraId="18973CEB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kern w:val="0"/>
          <w:szCs w:val="21"/>
        </w:rPr>
      </w:pPr>
      <w:r>
        <w:rPr>
          <w:b/>
          <w:bCs/>
          <w:color w:val="000000"/>
          <w:spacing w:val="10"/>
          <w:kern w:val="0"/>
          <w:sz w:val="24"/>
        </w:rPr>
        <w:lastRenderedPageBreak/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天线型号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图纸编号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外围尺寸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展开尺寸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  <w:r>
        <w:rPr>
          <w:color w:val="000000"/>
          <w:spacing w:val="10"/>
          <w:kern w:val="0"/>
          <w:sz w:val="24"/>
        </w:rPr>
        <w:t xml:space="preserve"> </w:t>
      </w:r>
    </w:p>
    <w:p w14:paraId="7D08C621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名称：统一填写天线金属片。</w:t>
      </w:r>
    </w:p>
    <w:p w14:paraId="54A5DA1F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天线型号：使用此金属片的天线型号，如果同时用于几款天线，仅随机选取一款天线型号；若该金属片属于非天线辐射体，且直接用于整机，用使用该金属片的机型型号代替。</w:t>
      </w:r>
    </w:p>
    <w:p w14:paraId="79ADB418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图纸编号：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预留，</w:t>
      </w:r>
      <w:r>
        <w:rPr>
          <w:snapToGrid w:val="0"/>
          <w:color w:val="000000"/>
          <w:spacing w:val="10"/>
          <w:kern w:val="0"/>
          <w:sz w:val="24"/>
        </w:rPr>
        <w:t>后续自制后根据编码规范填写</w:t>
      </w:r>
      <w:r>
        <w:rPr>
          <w:rFonts w:hint="eastAsia"/>
          <w:snapToGrid w:val="0"/>
          <w:color w:val="000000"/>
          <w:spacing w:val="10"/>
          <w:kern w:val="0"/>
          <w:sz w:val="24"/>
        </w:rPr>
        <w:t>，</w:t>
      </w:r>
      <w:r>
        <w:rPr>
          <w:snapToGrid w:val="0"/>
          <w:color w:val="000000"/>
          <w:spacing w:val="10"/>
          <w:kern w:val="0"/>
          <w:sz w:val="24"/>
        </w:rPr>
        <w:t>目前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暂时写</w:t>
      </w:r>
      <w:proofErr w:type="gramEnd"/>
      <w:r>
        <w:rPr>
          <w:rFonts w:hint="eastAsia"/>
          <w:snapToGrid w:val="0"/>
          <w:color w:val="000000"/>
          <w:spacing w:val="10"/>
          <w:kern w:val="0"/>
          <w:sz w:val="24"/>
        </w:rPr>
        <w:t>“无”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17E2FEF2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材质：表示生产天线金属片所使用的材料，描述中需包含材料的厚度。例如：</w:t>
      </w:r>
      <w:r>
        <w:rPr>
          <w:snapToGrid w:val="0"/>
          <w:color w:val="000000"/>
          <w:spacing w:val="10"/>
          <w:kern w:val="0"/>
          <w:sz w:val="24"/>
        </w:rPr>
        <w:t>t0.23</w:t>
      </w:r>
      <w:r>
        <w:rPr>
          <w:snapToGrid w:val="0"/>
          <w:color w:val="000000"/>
          <w:spacing w:val="10"/>
          <w:kern w:val="0"/>
          <w:sz w:val="24"/>
        </w:rPr>
        <w:t>磷铜，其中厚度的单位是</w:t>
      </w:r>
      <w:r>
        <w:rPr>
          <w:snapToGrid w:val="0"/>
          <w:color w:val="000000"/>
          <w:spacing w:val="10"/>
          <w:kern w:val="0"/>
          <w:sz w:val="24"/>
        </w:rPr>
        <w:t>“mm”</w:t>
      </w:r>
      <w:r>
        <w:rPr>
          <w:snapToGrid w:val="0"/>
          <w:color w:val="000000"/>
          <w:spacing w:val="10"/>
          <w:kern w:val="0"/>
          <w:sz w:val="24"/>
        </w:rPr>
        <w:t>。</w:t>
      </w:r>
      <w:r>
        <w:rPr>
          <w:snapToGrid w:val="0"/>
          <w:color w:val="000000"/>
          <w:spacing w:val="10"/>
          <w:kern w:val="0"/>
          <w:sz w:val="24"/>
        </w:rPr>
        <w:t xml:space="preserve">        </w:t>
      </w:r>
    </w:p>
    <w:p w14:paraId="7A5B5810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left="993" w:firstLineChars="0" w:hanging="426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外围尺寸：表示天线的最大外围尺寸，尺寸的表示方法是按照长、宽、高的顺序来表示。乘号统一使用</w:t>
      </w:r>
      <w:r>
        <w:rPr>
          <w:snapToGrid w:val="0"/>
          <w:color w:val="000000"/>
          <w:spacing w:val="10"/>
          <w:kern w:val="0"/>
          <w:sz w:val="24"/>
        </w:rPr>
        <w:t>“*”</w:t>
      </w:r>
      <w:r>
        <w:rPr>
          <w:snapToGrid w:val="0"/>
          <w:color w:val="000000"/>
          <w:spacing w:val="10"/>
          <w:kern w:val="0"/>
          <w:sz w:val="24"/>
        </w:rPr>
        <w:t>，单位是</w:t>
      </w:r>
      <w:r>
        <w:rPr>
          <w:snapToGrid w:val="0"/>
          <w:color w:val="000000"/>
          <w:spacing w:val="10"/>
          <w:kern w:val="0"/>
          <w:sz w:val="24"/>
        </w:rPr>
        <w:t>“mm”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1D4E48F6" w14:textId="77777777" w:rsidR="003543AF" w:rsidRDefault="008D0C55">
      <w:pPr>
        <w:pStyle w:val="afd"/>
        <w:widowControl/>
        <w:numPr>
          <w:ilvl w:val="0"/>
          <w:numId w:val="67"/>
        </w:numPr>
        <w:tabs>
          <w:tab w:val="left" w:pos="993"/>
        </w:tabs>
        <w:spacing w:line="400" w:lineRule="exact"/>
        <w:ind w:firstLineChars="0" w:hanging="860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展开尺寸：用天线展开后最长尺寸</w:t>
      </w:r>
      <w:r>
        <w:rPr>
          <w:snapToGrid w:val="0"/>
          <w:color w:val="000000"/>
          <w:spacing w:val="10"/>
          <w:kern w:val="0"/>
          <w:sz w:val="24"/>
        </w:rPr>
        <w:t>*</w:t>
      </w:r>
      <w:r>
        <w:rPr>
          <w:snapToGrid w:val="0"/>
          <w:color w:val="000000"/>
          <w:spacing w:val="10"/>
          <w:kern w:val="0"/>
          <w:sz w:val="24"/>
        </w:rPr>
        <w:t>最宽尺寸表示，乘号统一使用</w:t>
      </w:r>
      <w:r>
        <w:rPr>
          <w:snapToGrid w:val="0"/>
          <w:color w:val="000000"/>
          <w:spacing w:val="10"/>
          <w:kern w:val="0"/>
          <w:sz w:val="24"/>
        </w:rPr>
        <w:t>“*”</w:t>
      </w:r>
      <w:r>
        <w:rPr>
          <w:snapToGrid w:val="0"/>
          <w:color w:val="000000"/>
          <w:spacing w:val="10"/>
          <w:kern w:val="0"/>
          <w:sz w:val="24"/>
        </w:rPr>
        <w:t>，单位是</w:t>
      </w:r>
      <w:r>
        <w:rPr>
          <w:snapToGrid w:val="0"/>
          <w:color w:val="000000"/>
          <w:spacing w:val="10"/>
          <w:kern w:val="0"/>
          <w:sz w:val="24"/>
        </w:rPr>
        <w:t>“mm”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5F51D59D" w14:textId="77777777" w:rsidR="003543AF" w:rsidRDefault="008D0C55">
      <w:pPr>
        <w:widowControl/>
        <w:spacing w:line="400" w:lineRule="exact"/>
        <w:ind w:left="993" w:firstLine="14"/>
        <w:jc w:val="left"/>
        <w:rPr>
          <w:snapToGrid w:val="0"/>
          <w:color w:val="000000"/>
          <w:spacing w:val="10"/>
          <w:kern w:val="0"/>
          <w:sz w:val="24"/>
        </w:rPr>
      </w:pPr>
      <w:r>
        <w:rPr>
          <w:snapToGrid w:val="0"/>
          <w:color w:val="000000"/>
          <w:spacing w:val="10"/>
          <w:kern w:val="0"/>
          <w:sz w:val="24"/>
        </w:rPr>
        <w:t>规则内的其余字段的描述规范</w:t>
      </w:r>
      <w:proofErr w:type="gramStart"/>
      <w:r>
        <w:rPr>
          <w:snapToGrid w:val="0"/>
          <w:color w:val="000000"/>
          <w:spacing w:val="10"/>
          <w:kern w:val="0"/>
          <w:sz w:val="24"/>
        </w:rPr>
        <w:t>见内容</w:t>
      </w:r>
      <w:proofErr w:type="gramEnd"/>
      <w:r>
        <w:rPr>
          <w:snapToGrid w:val="0"/>
          <w:color w:val="000000"/>
          <w:spacing w:val="10"/>
          <w:kern w:val="0"/>
          <w:sz w:val="24"/>
        </w:rPr>
        <w:t>(</w:t>
      </w:r>
      <w:r>
        <w:rPr>
          <w:snapToGrid w:val="0"/>
          <w:color w:val="000000"/>
          <w:spacing w:val="10"/>
          <w:kern w:val="0"/>
          <w:sz w:val="24"/>
        </w:rPr>
        <w:t>三</w:t>
      </w:r>
      <w:r>
        <w:rPr>
          <w:snapToGrid w:val="0"/>
          <w:color w:val="000000"/>
          <w:spacing w:val="10"/>
          <w:kern w:val="0"/>
          <w:sz w:val="24"/>
        </w:rPr>
        <w:t>)</w:t>
      </w:r>
      <w:r>
        <w:rPr>
          <w:snapToGrid w:val="0"/>
          <w:color w:val="000000"/>
          <w:spacing w:val="10"/>
          <w:kern w:val="0"/>
          <w:sz w:val="24"/>
        </w:rPr>
        <w:t>。</w:t>
      </w:r>
    </w:p>
    <w:p w14:paraId="617CD67A" w14:textId="77777777" w:rsidR="003543AF" w:rsidRDefault="008D0C55">
      <w:pPr>
        <w:widowControl/>
        <w:tabs>
          <w:tab w:val="left" w:pos="1260"/>
        </w:tabs>
        <w:spacing w:line="400" w:lineRule="exact"/>
        <w:ind w:left="993" w:firstLine="14"/>
        <w:jc w:val="left"/>
        <w:rPr>
          <w:color w:val="000000"/>
          <w:spacing w:val="10"/>
          <w:kern w:val="0"/>
          <w:szCs w:val="21"/>
        </w:rPr>
      </w:pPr>
      <w:r>
        <w:rPr>
          <w:snapToGrid w:val="0"/>
          <w:color w:val="000000"/>
          <w:spacing w:val="10"/>
          <w:kern w:val="0"/>
          <w:sz w:val="24"/>
        </w:rPr>
        <w:t>必要说明：对金属片的用途做补充说明，如内置</w:t>
      </w:r>
      <w:r>
        <w:rPr>
          <w:snapToGrid w:val="0"/>
          <w:color w:val="000000"/>
          <w:spacing w:val="10"/>
          <w:kern w:val="0"/>
          <w:sz w:val="24"/>
        </w:rPr>
        <w:t>PIFA</w:t>
      </w:r>
      <w:r>
        <w:rPr>
          <w:snapToGrid w:val="0"/>
          <w:color w:val="000000"/>
          <w:spacing w:val="10"/>
          <w:kern w:val="0"/>
          <w:sz w:val="24"/>
        </w:rPr>
        <w:t>天线</w:t>
      </w:r>
      <w:r>
        <w:rPr>
          <w:snapToGrid w:val="0"/>
          <w:color w:val="000000"/>
          <w:spacing w:val="10"/>
          <w:szCs w:val="21"/>
        </w:rPr>
        <w:t>、内置</w:t>
      </w:r>
      <w:r>
        <w:rPr>
          <w:snapToGrid w:val="0"/>
          <w:color w:val="000000"/>
          <w:spacing w:val="10"/>
          <w:kern w:val="0"/>
          <w:sz w:val="24"/>
        </w:rPr>
        <w:t>天线隔离条</w:t>
      </w:r>
      <w:r>
        <w:rPr>
          <w:snapToGrid w:val="0"/>
          <w:color w:val="000000"/>
          <w:spacing w:val="10"/>
          <w:szCs w:val="21"/>
        </w:rPr>
        <w:t>、</w:t>
      </w:r>
      <w:r>
        <w:rPr>
          <w:snapToGrid w:val="0"/>
          <w:color w:val="000000"/>
          <w:spacing w:val="10"/>
          <w:kern w:val="0"/>
          <w:sz w:val="24"/>
        </w:rPr>
        <w:t>天线挡板等</w:t>
      </w:r>
    </w:p>
    <w:p w14:paraId="0D3CFC7C" w14:textId="77777777" w:rsidR="003543AF" w:rsidRDefault="008D0C55">
      <w:pPr>
        <w:widowControl/>
        <w:spacing w:line="400" w:lineRule="exact"/>
        <w:ind w:firstLineChars="200" w:firstLine="520"/>
        <w:rPr>
          <w:color w:val="000000"/>
          <w:spacing w:val="10"/>
          <w:kern w:val="0"/>
          <w:szCs w:val="21"/>
        </w:rPr>
      </w:pPr>
      <w:r>
        <w:rPr>
          <w:bCs/>
          <w:snapToGrid w:val="0"/>
          <w:color w:val="000000"/>
          <w:spacing w:val="10"/>
          <w:kern w:val="0"/>
          <w:sz w:val="24"/>
        </w:rPr>
        <w:t>举例：天线金属片</w:t>
      </w:r>
      <w:r>
        <w:rPr>
          <w:bCs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AX1800 Dongle</w:t>
      </w:r>
      <w:r>
        <w:rPr>
          <w:bCs/>
          <w:snapToGrid w:val="0"/>
          <w:color w:val="000000"/>
          <w:spacing w:val="10"/>
          <w:kern w:val="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kern w:val="0"/>
          <w:sz w:val="24"/>
        </w:rPr>
        <w:t>无</w:t>
      </w:r>
      <w:r>
        <w:rPr>
          <w:bCs/>
          <w:snapToGrid w:val="0"/>
          <w:color w:val="000000"/>
          <w:spacing w:val="10"/>
          <w:kern w:val="0"/>
          <w:sz w:val="24"/>
        </w:rPr>
        <w:t>|t0.23</w:t>
      </w:r>
      <w:proofErr w:type="gramStart"/>
      <w:r>
        <w:rPr>
          <w:bCs/>
          <w:snapToGrid w:val="0"/>
          <w:color w:val="000000"/>
          <w:spacing w:val="10"/>
          <w:kern w:val="0"/>
          <w:sz w:val="24"/>
        </w:rPr>
        <w:t>磷铜</w:t>
      </w:r>
      <w:proofErr w:type="gramEnd"/>
      <w:r>
        <w:rPr>
          <w:bCs/>
          <w:snapToGrid w:val="0"/>
          <w:color w:val="000000"/>
          <w:spacing w:val="10"/>
          <w:kern w:val="0"/>
          <w:sz w:val="24"/>
        </w:rPr>
        <w:t>|39*14.7*5.3|39*25</w:t>
      </w:r>
    </w:p>
    <w:p w14:paraId="77AEE5AE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7065</w:t>
      </w:r>
      <w:r>
        <w:rPr>
          <w:b/>
          <w:bCs/>
          <w:color w:val="000000"/>
          <w:spacing w:val="10"/>
          <w:sz w:val="24"/>
        </w:rPr>
        <w:t>：屏蔽罩</w:t>
      </w:r>
    </w:p>
    <w:p w14:paraId="0BAE2CBD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ins w:id="1094" w:author="WPS_1622815912" w:date="2022-06-14T10:09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|</w:t>
        </w:r>
      </w:ins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33F7111F" w14:textId="77777777" w:rsidR="003543AF" w:rsidRDefault="008D0C55">
      <w:pPr>
        <w:pStyle w:val="afd"/>
        <w:widowControl/>
        <w:numPr>
          <w:ilvl w:val="1"/>
          <w:numId w:val="11"/>
        </w:numPr>
        <w:tabs>
          <w:tab w:val="left" w:pos="993"/>
        </w:tabs>
        <w:spacing w:line="400" w:lineRule="exact"/>
        <w:ind w:firstLineChars="0" w:hanging="1263"/>
        <w:rPr>
          <w:ins w:id="1095" w:author="WPS_1622815912" w:date="2022-06-14T10:23:00Z"/>
          <w:color w:val="000000"/>
          <w:spacing w:val="10"/>
          <w:sz w:val="24"/>
          <w:u w:color="FFFFFF" w:themeColor="background1"/>
        </w:rPr>
      </w:pPr>
      <w:ins w:id="1096" w:author="WPS_1622815912" w:date="2022-06-14T10:23:00Z">
        <w:r>
          <w:rPr>
            <w:rFonts w:hint="eastAsia"/>
            <w:b/>
            <w:bCs/>
            <w:snapToGrid w:val="0"/>
            <w:color w:val="000000"/>
            <w:spacing w:val="10"/>
            <w:sz w:val="24"/>
            <w:u w:color="FFFFFF" w:themeColor="background1"/>
          </w:rPr>
          <w:t>安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装方式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: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器件在工厂组装时采用的安装工艺，如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SMD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DIP</w:t>
        </w:r>
        <w:r>
          <w:rPr>
            <w:rFonts w:hint="eastAsia"/>
            <w:b/>
            <w:bCs/>
            <w:spacing w:val="10"/>
            <w:sz w:val="24"/>
            <w:u w:val="single" w:color="FFFFFF" w:themeColor="background1"/>
          </w:rPr>
          <w:t>、焊接、扣线等等。</w:t>
        </w:r>
      </w:ins>
    </w:p>
    <w:p w14:paraId="2858B086" w14:textId="77777777" w:rsidR="003543AF" w:rsidRDefault="008D0C55">
      <w:pPr>
        <w:numPr>
          <w:ilvl w:val="0"/>
          <w:numId w:val="68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名称：统一填写屏蔽罩，如果是</w:t>
      </w:r>
      <w:proofErr w:type="gramStart"/>
      <w:r>
        <w:rPr>
          <w:color w:val="000000"/>
          <w:spacing w:val="10"/>
          <w:sz w:val="24"/>
        </w:rPr>
        <w:t>双件套</w:t>
      </w:r>
      <w:proofErr w:type="gramEnd"/>
      <w:r>
        <w:rPr>
          <w:color w:val="000000"/>
          <w:spacing w:val="10"/>
          <w:sz w:val="24"/>
        </w:rPr>
        <w:t>则写成屏蔽罩盖或屏蔽罩座。</w:t>
      </w:r>
    </w:p>
    <w:p w14:paraId="6D78CB7C" w14:textId="77777777" w:rsidR="003543AF" w:rsidRDefault="008D0C55">
      <w:pPr>
        <w:numPr>
          <w:ilvl w:val="0"/>
          <w:numId w:val="68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产品型号：此</w:t>
      </w:r>
      <w:proofErr w:type="gramStart"/>
      <w:r>
        <w:rPr>
          <w:color w:val="000000"/>
          <w:spacing w:val="10"/>
          <w:sz w:val="24"/>
        </w:rPr>
        <w:t>屏蔽罩所使用</w:t>
      </w:r>
      <w:proofErr w:type="gramEnd"/>
      <w:r>
        <w:rPr>
          <w:color w:val="000000"/>
          <w:spacing w:val="10"/>
          <w:sz w:val="24"/>
        </w:rPr>
        <w:t>的机型，如果同时有几个机型，仅随机选取一种机型名称。</w:t>
      </w:r>
    </w:p>
    <w:p w14:paraId="4E2346D6" w14:textId="77777777" w:rsidR="003543AF" w:rsidRDefault="008D0C55">
      <w:pPr>
        <w:numPr>
          <w:ilvl w:val="0"/>
          <w:numId w:val="68"/>
        </w:numPr>
        <w:tabs>
          <w:tab w:val="clear" w:pos="1275"/>
          <w:tab w:val="left" w:pos="993"/>
        </w:tabs>
        <w:spacing w:line="400" w:lineRule="exact"/>
        <w:ind w:hanging="708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图纸编号：见《图号编码原则》。</w:t>
      </w:r>
    </w:p>
    <w:p w14:paraId="3A616412" w14:textId="77777777" w:rsidR="003543AF" w:rsidRDefault="008D0C55">
      <w:pPr>
        <w:numPr>
          <w:ilvl w:val="0"/>
          <w:numId w:val="68"/>
        </w:numPr>
        <w:tabs>
          <w:tab w:val="clear" w:pos="1275"/>
          <w:tab w:val="left" w:pos="993"/>
        </w:tabs>
        <w:spacing w:line="400" w:lineRule="exact"/>
        <w:ind w:left="993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材质：表示生产</w:t>
      </w:r>
      <w:proofErr w:type="gramStart"/>
      <w:r>
        <w:rPr>
          <w:color w:val="000000"/>
          <w:spacing w:val="10"/>
          <w:sz w:val="24"/>
        </w:rPr>
        <w:t>屏蔽罩所使用</w:t>
      </w:r>
      <w:proofErr w:type="gramEnd"/>
      <w:r>
        <w:rPr>
          <w:color w:val="000000"/>
          <w:spacing w:val="10"/>
          <w:sz w:val="24"/>
        </w:rPr>
        <w:t>的材料，描述中需包含材料的厚度。例如：</w:t>
      </w:r>
      <w:r>
        <w:rPr>
          <w:color w:val="000000"/>
          <w:spacing w:val="10"/>
          <w:sz w:val="24"/>
        </w:rPr>
        <w:t>t0.2</w:t>
      </w:r>
      <w:r>
        <w:rPr>
          <w:color w:val="000000"/>
          <w:spacing w:val="10"/>
          <w:sz w:val="24"/>
        </w:rPr>
        <w:t>洋白铜，其中厚度的单位是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。</w:t>
      </w:r>
    </w:p>
    <w:p w14:paraId="4548E8B2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1097" w:author="WPS_1622815912" w:date="2022-06-14T10:09:00Z">
        <w:r>
          <w:rPr>
            <w:rFonts w:hint="eastAsia"/>
            <w:color w:val="000000"/>
            <w:spacing w:val="10"/>
            <w:sz w:val="24"/>
          </w:rPr>
          <w:t>SMD|</w:t>
        </w:r>
      </w:ins>
      <w:r>
        <w:rPr>
          <w:color w:val="000000"/>
          <w:spacing w:val="10"/>
          <w:sz w:val="24"/>
        </w:rPr>
        <w:t>屏蔽罩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AX1800 Dongle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SH-0001</w:t>
      </w:r>
      <w:r>
        <w:rPr>
          <w:color w:val="000000"/>
          <w:spacing w:val="10"/>
          <w:sz w:val="24"/>
        </w:rPr>
        <w:t>|t0.2</w:t>
      </w:r>
      <w:r>
        <w:rPr>
          <w:color w:val="000000"/>
          <w:spacing w:val="10"/>
          <w:sz w:val="24"/>
        </w:rPr>
        <w:t>洋白铜</w:t>
      </w:r>
    </w:p>
    <w:p w14:paraId="1913CC8F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098" w:name="_Toc421544856"/>
      <w:r>
        <w:rPr>
          <w:rFonts w:asciiTheme="majorEastAsia" w:eastAsiaTheme="majorEastAsia" w:hAnsiTheme="majorEastAsia"/>
          <w:sz w:val="28"/>
          <w:szCs w:val="28"/>
        </w:rPr>
        <w:t>71大类：塑胶件</w:t>
      </w:r>
      <w:bookmarkEnd w:id="1098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  <w:gridCol w:w="3544"/>
      </w:tblGrid>
      <w:tr w:rsidR="003543AF" w14:paraId="3777E6D9" w14:textId="77777777">
        <w:trPr>
          <w:jc w:val="center"/>
        </w:trPr>
        <w:tc>
          <w:tcPr>
            <w:tcW w:w="3539" w:type="dxa"/>
            <w:gridSpan w:val="2"/>
          </w:tcPr>
          <w:p w14:paraId="279B3FE6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5245" w:type="dxa"/>
            <w:gridSpan w:val="2"/>
          </w:tcPr>
          <w:p w14:paraId="09EF2C01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5A2624CF" w14:textId="77777777">
        <w:trPr>
          <w:jc w:val="center"/>
        </w:trPr>
        <w:tc>
          <w:tcPr>
            <w:tcW w:w="1696" w:type="dxa"/>
          </w:tcPr>
          <w:p w14:paraId="0DDFED6C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1843" w:type="dxa"/>
          </w:tcPr>
          <w:p w14:paraId="62A412DC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701" w:type="dxa"/>
          </w:tcPr>
          <w:p w14:paraId="4B747ED4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3544" w:type="dxa"/>
          </w:tcPr>
          <w:p w14:paraId="4F325CFD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47F5016A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045EFD4F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lastRenderedPageBreak/>
              <w:t>7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14:paraId="4B286696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塑胶件</w:t>
            </w:r>
          </w:p>
        </w:tc>
        <w:tc>
          <w:tcPr>
            <w:tcW w:w="1701" w:type="dxa"/>
          </w:tcPr>
          <w:p w14:paraId="67F46CBE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544" w:type="dxa"/>
          </w:tcPr>
          <w:p w14:paraId="26FCB694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壳体</w:t>
            </w:r>
          </w:p>
        </w:tc>
      </w:tr>
      <w:tr w:rsidR="003543AF" w14:paraId="54575DB0" w14:textId="77777777">
        <w:trPr>
          <w:jc w:val="center"/>
        </w:trPr>
        <w:tc>
          <w:tcPr>
            <w:tcW w:w="1696" w:type="dxa"/>
            <w:vMerge/>
            <w:vAlign w:val="center"/>
          </w:tcPr>
          <w:p w14:paraId="1D441B73" w14:textId="77777777" w:rsidR="003543AF" w:rsidRDefault="003543AF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58DDB962" w14:textId="77777777" w:rsidR="003543AF" w:rsidRDefault="003543AF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4D1DBDB1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5</w:t>
            </w:r>
          </w:p>
        </w:tc>
        <w:tc>
          <w:tcPr>
            <w:tcW w:w="3544" w:type="dxa"/>
          </w:tcPr>
          <w:p w14:paraId="09030805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proofErr w:type="gramStart"/>
            <w:r>
              <w:rPr>
                <w:rFonts w:hint="eastAsia"/>
                <w:color w:val="000000"/>
                <w:spacing w:val="10"/>
                <w:sz w:val="24"/>
              </w:rPr>
              <w:t>固定座</w:t>
            </w:r>
            <w:proofErr w:type="gramEnd"/>
          </w:p>
        </w:tc>
      </w:tr>
      <w:tr w:rsidR="003543AF" w14:paraId="3E08EA72" w14:textId="77777777">
        <w:trPr>
          <w:jc w:val="center"/>
        </w:trPr>
        <w:tc>
          <w:tcPr>
            <w:tcW w:w="1696" w:type="dxa"/>
            <w:vMerge/>
          </w:tcPr>
          <w:p w14:paraId="36B219C8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6993D642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678FA28D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0</w:t>
            </w:r>
          </w:p>
        </w:tc>
        <w:tc>
          <w:tcPr>
            <w:tcW w:w="3544" w:type="dxa"/>
          </w:tcPr>
          <w:p w14:paraId="0C5BEFBD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按键类</w:t>
            </w:r>
          </w:p>
        </w:tc>
      </w:tr>
      <w:tr w:rsidR="003543AF" w14:paraId="18130DCC" w14:textId="77777777">
        <w:trPr>
          <w:jc w:val="center"/>
        </w:trPr>
        <w:tc>
          <w:tcPr>
            <w:tcW w:w="1696" w:type="dxa"/>
            <w:vMerge/>
          </w:tcPr>
          <w:p w14:paraId="7716E782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44BC6D19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0BB23020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544" w:type="dxa"/>
          </w:tcPr>
          <w:p w14:paraId="4DECFF82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脚垫</w:t>
            </w:r>
          </w:p>
        </w:tc>
      </w:tr>
      <w:tr w:rsidR="003543AF" w14:paraId="057DE39D" w14:textId="77777777">
        <w:trPr>
          <w:jc w:val="center"/>
        </w:trPr>
        <w:tc>
          <w:tcPr>
            <w:tcW w:w="1696" w:type="dxa"/>
            <w:vMerge/>
          </w:tcPr>
          <w:p w14:paraId="2E051058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1350D384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1ECF36BD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22</w:t>
            </w:r>
          </w:p>
        </w:tc>
        <w:tc>
          <w:tcPr>
            <w:tcW w:w="3544" w:type="dxa"/>
          </w:tcPr>
          <w:p w14:paraId="0E73A497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导光柱</w:t>
            </w:r>
          </w:p>
        </w:tc>
      </w:tr>
      <w:tr w:rsidR="003543AF" w14:paraId="1728E08A" w14:textId="77777777">
        <w:trPr>
          <w:jc w:val="center"/>
        </w:trPr>
        <w:tc>
          <w:tcPr>
            <w:tcW w:w="1696" w:type="dxa"/>
            <w:vMerge/>
          </w:tcPr>
          <w:p w14:paraId="4991BEB3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774DA97F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796C707C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3</w:t>
            </w:r>
          </w:p>
        </w:tc>
        <w:tc>
          <w:tcPr>
            <w:tcW w:w="3544" w:type="dxa"/>
          </w:tcPr>
          <w:p w14:paraId="50242EEB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proofErr w:type="gramStart"/>
            <w:r>
              <w:rPr>
                <w:rFonts w:hint="eastAsia"/>
                <w:color w:val="000000"/>
                <w:spacing w:val="10"/>
                <w:sz w:val="24"/>
              </w:rPr>
              <w:t>灯杯</w:t>
            </w:r>
            <w:proofErr w:type="gramEnd"/>
          </w:p>
        </w:tc>
      </w:tr>
      <w:tr w:rsidR="003543AF" w14:paraId="7420605F" w14:textId="77777777">
        <w:trPr>
          <w:jc w:val="center"/>
        </w:trPr>
        <w:tc>
          <w:tcPr>
            <w:tcW w:w="1696" w:type="dxa"/>
            <w:vMerge/>
          </w:tcPr>
          <w:p w14:paraId="163AC894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682DA350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39DF3431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4</w:t>
            </w:r>
          </w:p>
        </w:tc>
        <w:tc>
          <w:tcPr>
            <w:tcW w:w="3544" w:type="dxa"/>
          </w:tcPr>
          <w:p w14:paraId="42E20681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镜片</w:t>
            </w:r>
          </w:p>
        </w:tc>
      </w:tr>
      <w:tr w:rsidR="003543AF" w14:paraId="389D1644" w14:textId="77777777">
        <w:trPr>
          <w:jc w:val="center"/>
          <w:ins w:id="1099" w:author="wwlh8026" w:date="2022-05-26T18:46:00Z"/>
        </w:trPr>
        <w:tc>
          <w:tcPr>
            <w:tcW w:w="1696" w:type="dxa"/>
            <w:vMerge/>
          </w:tcPr>
          <w:p w14:paraId="191E10BA" w14:textId="77777777" w:rsidR="003543AF" w:rsidRDefault="003543AF">
            <w:pPr>
              <w:spacing w:line="400" w:lineRule="exact"/>
              <w:jc w:val="left"/>
              <w:rPr>
                <w:ins w:id="1100" w:author="wwlh8026" w:date="2022-05-26T18:46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31747EEC" w14:textId="77777777" w:rsidR="003543AF" w:rsidRDefault="003543AF">
            <w:pPr>
              <w:spacing w:line="400" w:lineRule="exact"/>
              <w:jc w:val="left"/>
              <w:rPr>
                <w:ins w:id="1101" w:author="wwlh8026" w:date="2022-05-26T18:46:00Z"/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5D35E4EC" w14:textId="77777777" w:rsidR="003543AF" w:rsidRDefault="008D0C55">
            <w:pPr>
              <w:spacing w:line="400" w:lineRule="exact"/>
              <w:jc w:val="left"/>
              <w:rPr>
                <w:ins w:id="1102" w:author="wwlh8026" w:date="2022-05-26T18:46:00Z"/>
                <w:color w:val="000000"/>
                <w:spacing w:val="10"/>
                <w:sz w:val="24"/>
              </w:rPr>
            </w:pPr>
            <w:ins w:id="1103" w:author="wwlh8026" w:date="2022-05-26T18:46:00Z">
              <w:r>
                <w:rPr>
                  <w:rFonts w:hint="eastAsia"/>
                  <w:color w:val="000000"/>
                  <w:spacing w:val="10"/>
                  <w:sz w:val="24"/>
                </w:rPr>
                <w:t>3</w:t>
              </w:r>
              <w:r>
                <w:rPr>
                  <w:color w:val="000000"/>
                  <w:spacing w:val="10"/>
                  <w:sz w:val="24"/>
                </w:rPr>
                <w:t>0</w:t>
              </w:r>
            </w:ins>
          </w:p>
        </w:tc>
        <w:tc>
          <w:tcPr>
            <w:tcW w:w="3544" w:type="dxa"/>
          </w:tcPr>
          <w:p w14:paraId="779C0C9F" w14:textId="77777777" w:rsidR="003543AF" w:rsidRDefault="008D0C55">
            <w:pPr>
              <w:spacing w:line="400" w:lineRule="exact"/>
              <w:jc w:val="left"/>
              <w:rPr>
                <w:ins w:id="1104" w:author="wwlh8026" w:date="2022-05-26T18:46:00Z"/>
                <w:color w:val="000000"/>
                <w:spacing w:val="10"/>
                <w:sz w:val="24"/>
              </w:rPr>
            </w:pPr>
            <w:ins w:id="1105" w:author="wwlh8026" w:date="2022-05-26T18:46:00Z">
              <w:r>
                <w:rPr>
                  <w:rFonts w:hint="eastAsia"/>
                  <w:color w:val="000000"/>
                  <w:spacing w:val="10"/>
                  <w:sz w:val="24"/>
                </w:rPr>
                <w:t>法兰盘</w:t>
              </w:r>
            </w:ins>
          </w:p>
        </w:tc>
      </w:tr>
      <w:tr w:rsidR="003543AF" w14:paraId="6285EFB1" w14:textId="77777777">
        <w:trPr>
          <w:jc w:val="center"/>
        </w:trPr>
        <w:tc>
          <w:tcPr>
            <w:tcW w:w="1696" w:type="dxa"/>
            <w:vMerge/>
          </w:tcPr>
          <w:p w14:paraId="7D6BF4C2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3199B050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700DAE06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7</w:t>
            </w:r>
            <w:r>
              <w:rPr>
                <w:color w:val="000000"/>
                <w:spacing w:val="10"/>
                <w:sz w:val="24"/>
              </w:rPr>
              <w:t>0</w:t>
            </w:r>
          </w:p>
        </w:tc>
        <w:tc>
          <w:tcPr>
            <w:tcW w:w="3544" w:type="dxa"/>
          </w:tcPr>
          <w:p w14:paraId="57DA0886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del w:id="1106" w:author="wwlh8026" w:date="2022-06-06T14:50:00Z">
              <w:r>
                <w:rPr>
                  <w:rFonts w:hint="eastAsia"/>
                  <w:color w:val="000000"/>
                  <w:spacing w:val="10"/>
                  <w:sz w:val="24"/>
                </w:rPr>
                <w:delText>导热硅胶垫</w:delText>
              </w:r>
            </w:del>
            <w:ins w:id="1107" w:author="wwlh8026" w:date="2022-06-06T14:50:00Z">
              <w:r>
                <w:rPr>
                  <w:rFonts w:hint="eastAsia"/>
                  <w:color w:val="000000"/>
                  <w:spacing w:val="10"/>
                  <w:sz w:val="24"/>
                </w:rPr>
                <w:t>导热材料</w:t>
              </w:r>
            </w:ins>
          </w:p>
        </w:tc>
      </w:tr>
      <w:tr w:rsidR="003543AF" w14:paraId="766B0AB2" w14:textId="77777777">
        <w:trPr>
          <w:jc w:val="center"/>
        </w:trPr>
        <w:tc>
          <w:tcPr>
            <w:tcW w:w="1696" w:type="dxa"/>
            <w:vMerge/>
          </w:tcPr>
          <w:p w14:paraId="47495289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62F02790" w14:textId="77777777" w:rsidR="003543AF" w:rsidRDefault="003543AF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322A9854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7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544" w:type="dxa"/>
          </w:tcPr>
          <w:p w14:paraId="2722A044" w14:textId="77777777" w:rsidR="003543AF" w:rsidRDefault="008D0C55">
            <w:pPr>
              <w:spacing w:line="400" w:lineRule="exact"/>
              <w:jc w:val="lef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防水硅胶圈</w:t>
            </w:r>
          </w:p>
        </w:tc>
      </w:tr>
      <w:tr w:rsidR="008C1EEB" w14:paraId="7DB3F528" w14:textId="77777777">
        <w:trPr>
          <w:jc w:val="center"/>
          <w:ins w:id="1108" w:author="wwlh8026" w:date="2022-06-17T16:31:00Z"/>
        </w:trPr>
        <w:tc>
          <w:tcPr>
            <w:tcW w:w="1696" w:type="dxa"/>
            <w:vMerge/>
          </w:tcPr>
          <w:p w14:paraId="12D7CEFA" w14:textId="77777777" w:rsidR="008C1EEB" w:rsidRDefault="008C1EEB">
            <w:pPr>
              <w:spacing w:line="400" w:lineRule="exact"/>
              <w:jc w:val="left"/>
              <w:rPr>
                <w:ins w:id="1109" w:author="wwlh8026" w:date="2022-06-17T16:31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7C2C0949" w14:textId="77777777" w:rsidR="008C1EEB" w:rsidRDefault="008C1EEB">
            <w:pPr>
              <w:spacing w:line="400" w:lineRule="exact"/>
              <w:jc w:val="left"/>
              <w:rPr>
                <w:ins w:id="1110" w:author="wwlh8026" w:date="2022-06-17T16:31:00Z"/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406D25C3" w14:textId="1A63B92D" w:rsidR="008C1EEB" w:rsidRDefault="008C1EEB">
            <w:pPr>
              <w:spacing w:line="400" w:lineRule="exact"/>
              <w:jc w:val="left"/>
              <w:rPr>
                <w:ins w:id="1111" w:author="wwlh8026" w:date="2022-06-17T16:31:00Z"/>
                <w:color w:val="000000"/>
                <w:spacing w:val="10"/>
                <w:sz w:val="24"/>
              </w:rPr>
            </w:pPr>
            <w:ins w:id="1112" w:author="wwlh8026" w:date="2022-06-17T16:31:00Z">
              <w:r>
                <w:rPr>
                  <w:rFonts w:hint="eastAsia"/>
                  <w:color w:val="000000"/>
                  <w:spacing w:val="10"/>
                  <w:sz w:val="24"/>
                </w:rPr>
                <w:t>7</w:t>
              </w:r>
              <w:r>
                <w:rPr>
                  <w:color w:val="000000"/>
                  <w:spacing w:val="10"/>
                  <w:sz w:val="24"/>
                </w:rPr>
                <w:t>2</w:t>
              </w:r>
            </w:ins>
          </w:p>
        </w:tc>
        <w:tc>
          <w:tcPr>
            <w:tcW w:w="3544" w:type="dxa"/>
          </w:tcPr>
          <w:p w14:paraId="364E8793" w14:textId="216143E5" w:rsidR="008C1EEB" w:rsidRDefault="008C1EEB">
            <w:pPr>
              <w:spacing w:line="400" w:lineRule="exact"/>
              <w:jc w:val="left"/>
              <w:rPr>
                <w:ins w:id="1113" w:author="wwlh8026" w:date="2022-06-17T16:31:00Z"/>
                <w:color w:val="000000"/>
                <w:spacing w:val="10"/>
                <w:sz w:val="24"/>
              </w:rPr>
            </w:pPr>
            <w:ins w:id="1114" w:author="wwlh8026" w:date="2022-06-17T16:31:00Z">
              <w:r>
                <w:rPr>
                  <w:rFonts w:hint="eastAsia"/>
                  <w:color w:val="000000"/>
                  <w:spacing w:val="10"/>
                  <w:sz w:val="24"/>
                </w:rPr>
                <w:t>镜头帽</w:t>
              </w:r>
            </w:ins>
          </w:p>
        </w:tc>
      </w:tr>
      <w:tr w:rsidR="008C1EEB" w14:paraId="58F4C1A2" w14:textId="77777777">
        <w:trPr>
          <w:jc w:val="center"/>
          <w:ins w:id="1115" w:author="wwlh8026" w:date="2022-06-17T16:31:00Z"/>
        </w:trPr>
        <w:tc>
          <w:tcPr>
            <w:tcW w:w="1696" w:type="dxa"/>
            <w:vMerge/>
          </w:tcPr>
          <w:p w14:paraId="4472C6F6" w14:textId="77777777" w:rsidR="008C1EEB" w:rsidRDefault="008C1EEB">
            <w:pPr>
              <w:spacing w:line="400" w:lineRule="exact"/>
              <w:jc w:val="left"/>
              <w:rPr>
                <w:ins w:id="1116" w:author="wwlh8026" w:date="2022-06-17T16:31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0247AFED" w14:textId="77777777" w:rsidR="008C1EEB" w:rsidRDefault="008C1EEB">
            <w:pPr>
              <w:spacing w:line="400" w:lineRule="exact"/>
              <w:jc w:val="left"/>
              <w:rPr>
                <w:ins w:id="1117" w:author="wwlh8026" w:date="2022-06-17T16:31:00Z"/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1334C16F" w14:textId="3D44173D" w:rsidR="008C1EEB" w:rsidRDefault="008C1EEB">
            <w:pPr>
              <w:spacing w:line="400" w:lineRule="exact"/>
              <w:jc w:val="left"/>
              <w:rPr>
                <w:ins w:id="1118" w:author="wwlh8026" w:date="2022-06-17T16:31:00Z"/>
                <w:color w:val="000000"/>
                <w:spacing w:val="10"/>
                <w:sz w:val="24"/>
              </w:rPr>
            </w:pPr>
            <w:ins w:id="1119" w:author="wwlh8026" w:date="2022-06-17T16:32:00Z">
              <w:r>
                <w:rPr>
                  <w:rFonts w:hint="eastAsia"/>
                  <w:color w:val="000000"/>
                  <w:spacing w:val="10"/>
                  <w:sz w:val="24"/>
                </w:rPr>
                <w:t>7</w:t>
              </w:r>
              <w:r>
                <w:rPr>
                  <w:color w:val="000000"/>
                  <w:spacing w:val="10"/>
                  <w:sz w:val="24"/>
                </w:rPr>
                <w:t>8</w:t>
              </w:r>
            </w:ins>
          </w:p>
        </w:tc>
        <w:tc>
          <w:tcPr>
            <w:tcW w:w="3544" w:type="dxa"/>
          </w:tcPr>
          <w:p w14:paraId="69ED8ADA" w14:textId="22F6766D" w:rsidR="008C1EEB" w:rsidRDefault="008C1EEB">
            <w:pPr>
              <w:spacing w:line="400" w:lineRule="exact"/>
              <w:jc w:val="left"/>
              <w:rPr>
                <w:ins w:id="1120" w:author="wwlh8026" w:date="2022-06-17T16:31:00Z"/>
                <w:color w:val="000000"/>
                <w:spacing w:val="10"/>
                <w:sz w:val="24"/>
              </w:rPr>
            </w:pPr>
            <w:ins w:id="1121" w:author="wwlh8026" w:date="2022-06-17T16:32:00Z">
              <w:r>
                <w:rPr>
                  <w:rFonts w:hint="eastAsia"/>
                  <w:color w:val="000000"/>
                  <w:spacing w:val="10"/>
                  <w:sz w:val="24"/>
                </w:rPr>
                <w:t>橡胶塞</w:t>
              </w:r>
            </w:ins>
          </w:p>
        </w:tc>
      </w:tr>
      <w:tr w:rsidR="008C1EEB" w14:paraId="3E54FBF9" w14:textId="77777777">
        <w:trPr>
          <w:jc w:val="center"/>
          <w:ins w:id="1122" w:author="wwlh8026" w:date="2022-06-17T16:29:00Z"/>
        </w:trPr>
        <w:tc>
          <w:tcPr>
            <w:tcW w:w="1696" w:type="dxa"/>
            <w:vMerge/>
          </w:tcPr>
          <w:p w14:paraId="5D246146" w14:textId="77777777" w:rsidR="008C1EEB" w:rsidRDefault="008C1EEB">
            <w:pPr>
              <w:spacing w:line="400" w:lineRule="exact"/>
              <w:jc w:val="left"/>
              <w:rPr>
                <w:ins w:id="1123" w:author="wwlh8026" w:date="2022-06-17T16:29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57B48F79" w14:textId="77777777" w:rsidR="008C1EEB" w:rsidRDefault="008C1EEB">
            <w:pPr>
              <w:spacing w:line="400" w:lineRule="exact"/>
              <w:jc w:val="left"/>
              <w:rPr>
                <w:ins w:id="1124" w:author="wwlh8026" w:date="2022-06-17T16:29:00Z"/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44F0F504" w14:textId="330FC565" w:rsidR="008C1EEB" w:rsidRDefault="008C1EEB">
            <w:pPr>
              <w:spacing w:line="400" w:lineRule="exact"/>
              <w:jc w:val="left"/>
              <w:rPr>
                <w:ins w:id="1125" w:author="wwlh8026" w:date="2022-06-17T16:29:00Z"/>
                <w:color w:val="000000"/>
                <w:spacing w:val="10"/>
                <w:sz w:val="24"/>
              </w:rPr>
            </w:pPr>
            <w:ins w:id="1126" w:author="wwlh8026" w:date="2022-06-17T16:29:00Z">
              <w:r>
                <w:rPr>
                  <w:rFonts w:hint="eastAsia"/>
                  <w:color w:val="000000"/>
                  <w:spacing w:val="10"/>
                  <w:sz w:val="24"/>
                </w:rPr>
                <w:t>7</w:t>
              </w:r>
            </w:ins>
            <w:ins w:id="1127" w:author="wwlh8026" w:date="2022-06-17T16:32:00Z">
              <w:r>
                <w:rPr>
                  <w:color w:val="000000"/>
                  <w:spacing w:val="10"/>
                  <w:sz w:val="24"/>
                </w:rPr>
                <w:t>9</w:t>
              </w:r>
            </w:ins>
          </w:p>
        </w:tc>
        <w:tc>
          <w:tcPr>
            <w:tcW w:w="3544" w:type="dxa"/>
          </w:tcPr>
          <w:p w14:paraId="6AF46F0B" w14:textId="3D7515AC" w:rsidR="008C1EEB" w:rsidRDefault="008C1EEB">
            <w:pPr>
              <w:spacing w:line="400" w:lineRule="exact"/>
              <w:jc w:val="left"/>
              <w:rPr>
                <w:ins w:id="1128" w:author="wwlh8026" w:date="2022-06-17T16:29:00Z"/>
                <w:color w:val="000000"/>
                <w:spacing w:val="10"/>
                <w:sz w:val="24"/>
              </w:rPr>
            </w:pPr>
            <w:ins w:id="1129" w:author="wwlh8026" w:date="2022-06-17T16:32:00Z">
              <w:r>
                <w:rPr>
                  <w:rFonts w:hint="eastAsia"/>
                  <w:color w:val="000000"/>
                  <w:spacing w:val="10"/>
                  <w:sz w:val="24"/>
                </w:rPr>
                <w:t>防尘塞</w:t>
              </w:r>
            </w:ins>
          </w:p>
        </w:tc>
      </w:tr>
      <w:tr w:rsidR="003543AF" w14:paraId="7810D53E" w14:textId="77777777">
        <w:trPr>
          <w:jc w:val="center"/>
        </w:trPr>
        <w:tc>
          <w:tcPr>
            <w:tcW w:w="1696" w:type="dxa"/>
            <w:vMerge/>
          </w:tcPr>
          <w:p w14:paraId="03863F23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  <w:vMerge/>
          </w:tcPr>
          <w:p w14:paraId="5030C78E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5245" w:type="dxa"/>
            <w:gridSpan w:val="2"/>
          </w:tcPr>
          <w:p w14:paraId="7A646202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2</w:t>
            </w:r>
            <w:r>
              <w:rPr>
                <w:rFonts w:hint="eastAsia"/>
                <w:color w:val="000000"/>
                <w:spacing w:val="10"/>
                <w:sz w:val="24"/>
              </w:rPr>
              <w:t>~</w:t>
            </w:r>
            <w:r>
              <w:rPr>
                <w:color w:val="000000"/>
                <w:spacing w:val="10"/>
                <w:sz w:val="24"/>
              </w:rPr>
              <w:t>19</w:t>
            </w:r>
            <w:r>
              <w:rPr>
                <w:rFonts w:hint="eastAsia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color w:val="000000"/>
                <w:spacing w:val="10"/>
                <w:sz w:val="24"/>
              </w:rPr>
              <w:t>23~</w:t>
            </w:r>
            <w:r>
              <w:rPr>
                <w:color w:val="000000"/>
                <w:spacing w:val="10"/>
                <w:sz w:val="24"/>
              </w:rPr>
              <w:t>69</w:t>
            </w:r>
            <w:r>
              <w:rPr>
                <w:rFonts w:hint="eastAsia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color w:val="000000"/>
                <w:spacing w:val="10"/>
                <w:sz w:val="24"/>
              </w:rPr>
              <w:t>7</w:t>
            </w:r>
            <w:r>
              <w:rPr>
                <w:color w:val="000000"/>
                <w:spacing w:val="10"/>
                <w:sz w:val="24"/>
              </w:rPr>
              <w:t>2</w:t>
            </w:r>
            <w:r>
              <w:rPr>
                <w:rFonts w:hint="eastAsia"/>
                <w:color w:val="000000"/>
                <w:spacing w:val="10"/>
                <w:sz w:val="24"/>
              </w:rPr>
              <w:t>~</w:t>
            </w:r>
            <w:r>
              <w:rPr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38D1A8BB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7101</w:t>
      </w:r>
      <w:r>
        <w:rPr>
          <w:b/>
          <w:bCs/>
          <w:color w:val="000000"/>
          <w:spacing w:val="10"/>
          <w:kern w:val="0"/>
          <w:sz w:val="24"/>
        </w:rPr>
        <w:t>：</w:t>
      </w:r>
      <w:proofErr w:type="gramStart"/>
      <w:r>
        <w:rPr>
          <w:rFonts w:hint="eastAsia"/>
          <w:b/>
          <w:bCs/>
          <w:color w:val="000000"/>
          <w:spacing w:val="10"/>
          <w:kern w:val="0"/>
          <w:sz w:val="24"/>
        </w:rPr>
        <w:t>壳</w:t>
      </w:r>
      <w:r>
        <w:rPr>
          <w:b/>
          <w:bCs/>
          <w:color w:val="000000"/>
          <w:spacing w:val="10"/>
          <w:kern w:val="0"/>
          <w:sz w:val="24"/>
        </w:rPr>
        <w:t>件</w:t>
      </w:r>
      <w:proofErr w:type="gramEnd"/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塑胶盒体组件，例如上盖、下盖、底壳、透明盖等</w:t>
      </w:r>
      <w:r>
        <w:rPr>
          <w:color w:val="000000"/>
          <w:spacing w:val="10"/>
          <w:kern w:val="0"/>
          <w:sz w:val="24"/>
        </w:rPr>
        <w:t>)</w:t>
      </w:r>
    </w:p>
    <w:p w14:paraId="5E42D57D" w14:textId="77777777" w:rsidR="003543AF" w:rsidRDefault="008D0C55">
      <w:pPr>
        <w:widowControl/>
        <w:spacing w:line="400" w:lineRule="exact"/>
        <w:ind w:leftChars="249" w:left="1841" w:hangingChars="505" w:hanging="1318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描述规则：分类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壳体</w:t>
      </w:r>
      <w:ins w:id="1130" w:author="wwlh8026" w:date="2022-05-27T15:04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系列</w:t>
        </w:r>
      </w:ins>
      <w:r>
        <w:rPr>
          <w:b/>
          <w:bCs/>
          <w:color w:val="000000"/>
          <w:spacing w:val="10"/>
          <w:kern w:val="0"/>
          <w:sz w:val="24"/>
        </w:rPr>
        <w:t>名称</w:t>
      </w:r>
      <w:ins w:id="1131" w:author="wwlh8026" w:date="2022-05-27T15:04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-</w:t>
        </w:r>
      </w:ins>
      <w:ins w:id="1132" w:author="wwlh8026" w:date="2022-05-27T15:05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外观</w:t>
        </w:r>
      </w:ins>
      <w:ins w:id="1133" w:author="wwlh8026" w:date="2022-05-27T15:04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编号</w:t>
        </w:r>
      </w:ins>
      <w:ins w:id="1134" w:author="wwlh8026" w:date="2022-05-27T15:05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-</w:t>
        </w:r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供应商简称</w:t>
        </w:r>
      </w:ins>
      <w:r>
        <w:rPr>
          <w:b/>
          <w:bCs/>
          <w:color w:val="000000"/>
          <w:spacing w:val="10"/>
          <w:kern w:val="0"/>
          <w:sz w:val="24"/>
        </w:rPr>
        <w:t>|</w:t>
      </w:r>
      <w:del w:id="1135" w:author="wwlh8026" w:date="2022-05-27T15:04:00Z">
        <w:r>
          <w:rPr>
            <w:b/>
            <w:bCs/>
            <w:color w:val="000000"/>
            <w:spacing w:val="10"/>
            <w:kern w:val="0"/>
            <w:sz w:val="24"/>
          </w:rPr>
          <w:delText>产品型号</w:delText>
        </w:r>
        <w:r>
          <w:rPr>
            <w:b/>
            <w:bCs/>
            <w:color w:val="000000"/>
            <w:spacing w:val="10"/>
            <w:kern w:val="0"/>
            <w:sz w:val="24"/>
          </w:rPr>
          <w:delText>|</w:delText>
        </w:r>
      </w:del>
      <w:del w:id="1136" w:author="wwlh8026" w:date="2022-05-27T15:00:00Z">
        <w:r>
          <w:rPr>
            <w:b/>
            <w:bCs/>
            <w:color w:val="000000"/>
            <w:spacing w:val="10"/>
            <w:kern w:val="0"/>
            <w:sz w:val="24"/>
          </w:rPr>
          <w:delText>图纸编号</w:delText>
        </w:r>
        <w:r>
          <w:rPr>
            <w:b/>
            <w:bCs/>
            <w:color w:val="000000"/>
            <w:spacing w:val="10"/>
            <w:kern w:val="0"/>
            <w:sz w:val="24"/>
          </w:rPr>
          <w:delText>|</w:delText>
        </w:r>
      </w:del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颜色</w:t>
      </w:r>
      <w:ins w:id="1137" w:author="wwlh8026" w:date="2022-05-27T15:05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|</w:t>
        </w:r>
      </w:ins>
      <w:del w:id="1138" w:author="wwlh8026" w:date="2022-05-27T15:05:00Z">
        <w:r>
          <w:rPr>
            <w:b/>
            <w:bCs/>
            <w:color w:val="000000"/>
            <w:spacing w:val="10"/>
            <w:kern w:val="0"/>
            <w:sz w:val="24"/>
          </w:rPr>
          <w:delText>及</w:delText>
        </w:r>
      </w:del>
      <w:ins w:id="1139" w:author="wwlh8026" w:date="2022-05-27T15:06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表面</w:t>
        </w:r>
      </w:ins>
      <w:del w:id="1140" w:author="wwlh8026" w:date="2022-05-27T15:05:00Z">
        <w:r>
          <w:rPr>
            <w:b/>
            <w:bCs/>
            <w:color w:val="000000"/>
            <w:spacing w:val="10"/>
            <w:kern w:val="0"/>
            <w:sz w:val="24"/>
          </w:rPr>
          <w:delText>后</w:delText>
        </w:r>
      </w:del>
      <w:r>
        <w:rPr>
          <w:b/>
          <w:bCs/>
          <w:color w:val="000000"/>
          <w:spacing w:val="10"/>
          <w:kern w:val="0"/>
          <w:sz w:val="24"/>
        </w:rPr>
        <w:t>处理</w:t>
      </w:r>
      <w:r>
        <w:rPr>
          <w:b/>
          <w:bCs/>
          <w:color w:val="000000"/>
          <w:spacing w:val="10"/>
          <w:kern w:val="0"/>
          <w:sz w:val="24"/>
        </w:rPr>
        <w:t>|</w:t>
      </w:r>
      <w:ins w:id="1141" w:author="wwlh8026" w:date="2022-05-27T15:17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标识内容</w:t>
        </w:r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|</w:t>
        </w:r>
      </w:ins>
      <w:del w:id="1142" w:author="wwlh8026" w:date="2022-05-27T15:05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delText>品牌标识</w:delText>
        </w:r>
      </w:del>
      <w:ins w:id="1143" w:author="wwlh8026" w:date="2022-05-27T15:05:00Z">
        <w:r>
          <w:rPr>
            <w:rFonts w:hint="eastAsia"/>
            <w:b/>
            <w:bCs/>
            <w:color w:val="000000"/>
            <w:spacing w:val="10"/>
            <w:kern w:val="0"/>
            <w:sz w:val="24"/>
          </w:rPr>
          <w:t>尺寸</w:t>
        </w:r>
      </w:ins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45050828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分类：按照塑胶</w:t>
      </w:r>
      <w:ins w:id="1144" w:author="wwlh8026" w:date="2022-05-27T15:07:00Z">
        <w:r>
          <w:rPr>
            <w:rFonts w:hint="eastAsia"/>
            <w:color w:val="000000"/>
            <w:spacing w:val="10"/>
            <w:kern w:val="0"/>
            <w:sz w:val="24"/>
          </w:rPr>
          <w:t>壳</w:t>
        </w:r>
      </w:ins>
      <w:del w:id="1145" w:author="wwlh8026" w:date="2022-05-27T15:07:00Z">
        <w:r>
          <w:rPr>
            <w:color w:val="000000"/>
            <w:spacing w:val="10"/>
            <w:kern w:val="0"/>
            <w:sz w:val="24"/>
          </w:rPr>
          <w:delText>盒</w:delText>
        </w:r>
      </w:del>
      <w:r>
        <w:rPr>
          <w:color w:val="000000"/>
          <w:spacing w:val="10"/>
          <w:kern w:val="0"/>
          <w:sz w:val="24"/>
        </w:rPr>
        <w:t>体的几个组件的装配位置来分类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用上盖、下盖、底壳、透明盖等来表示</w:t>
      </w:r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。</w:t>
      </w:r>
    </w:p>
    <w:p w14:paraId="6D16C803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ins w:id="1146" w:author="wwlh8026" w:date="2022-05-27T15:08:00Z"/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壳体</w:t>
      </w:r>
      <w:ins w:id="1147" w:author="wwlh8026" w:date="2022-05-27T15:07:00Z">
        <w:r>
          <w:rPr>
            <w:rFonts w:hint="eastAsia"/>
            <w:color w:val="000000"/>
            <w:spacing w:val="10"/>
            <w:kern w:val="0"/>
            <w:sz w:val="24"/>
          </w:rPr>
          <w:t>系列</w:t>
        </w:r>
      </w:ins>
      <w:ins w:id="1148" w:author="wwlh8026" w:date="2022-05-27T15:08:00Z">
        <w:r>
          <w:rPr>
            <w:rFonts w:hint="eastAsia"/>
            <w:color w:val="000000"/>
            <w:spacing w:val="10"/>
            <w:kern w:val="0"/>
            <w:sz w:val="24"/>
          </w:rPr>
          <w:t>名称</w:t>
        </w:r>
      </w:ins>
      <w:del w:id="1149" w:author="wwlh8026" w:date="2022-05-27T15:07:00Z">
        <w:r>
          <w:rPr>
            <w:color w:val="000000"/>
            <w:spacing w:val="10"/>
            <w:kern w:val="0"/>
            <w:sz w:val="24"/>
          </w:rPr>
          <w:delText>名称</w:delText>
        </w:r>
      </w:del>
      <w:r>
        <w:rPr>
          <w:color w:val="000000"/>
          <w:spacing w:val="10"/>
          <w:kern w:val="0"/>
          <w:sz w:val="24"/>
        </w:rPr>
        <w:t>：此塑胶</w:t>
      </w:r>
      <w:ins w:id="1150" w:author="wwlh8026" w:date="2022-05-27T15:07:00Z">
        <w:r>
          <w:rPr>
            <w:rFonts w:hint="eastAsia"/>
            <w:color w:val="000000"/>
            <w:spacing w:val="10"/>
            <w:kern w:val="0"/>
            <w:sz w:val="24"/>
          </w:rPr>
          <w:t>壳</w:t>
        </w:r>
      </w:ins>
      <w:del w:id="1151" w:author="wwlh8026" w:date="2022-05-27T15:07:00Z">
        <w:r>
          <w:rPr>
            <w:color w:val="000000"/>
            <w:spacing w:val="10"/>
            <w:kern w:val="0"/>
            <w:sz w:val="24"/>
          </w:rPr>
          <w:delText>盒</w:delText>
        </w:r>
      </w:del>
      <w:r>
        <w:rPr>
          <w:color w:val="000000"/>
          <w:spacing w:val="10"/>
          <w:kern w:val="0"/>
          <w:sz w:val="24"/>
        </w:rPr>
        <w:t>体所使用的</w:t>
      </w:r>
      <w:r>
        <w:rPr>
          <w:color w:val="000000"/>
          <w:spacing w:val="10"/>
          <w:kern w:val="0"/>
          <w:sz w:val="24"/>
        </w:rPr>
        <w:t>ID</w:t>
      </w:r>
      <w:r>
        <w:rPr>
          <w:color w:val="000000"/>
          <w:spacing w:val="10"/>
          <w:kern w:val="0"/>
          <w:sz w:val="24"/>
        </w:rPr>
        <w:t>造型名称</w:t>
      </w:r>
      <w:ins w:id="1152" w:author="wwlh8026" w:date="2022-05-27T15:10:00Z">
        <w:r>
          <w:rPr>
            <w:rFonts w:hint="eastAsia"/>
            <w:color w:val="000000"/>
            <w:spacing w:val="10"/>
            <w:kern w:val="0"/>
            <w:sz w:val="24"/>
          </w:rPr>
          <w:t>：如，高达</w:t>
        </w:r>
      </w:ins>
      <w:ins w:id="1153" w:author="wwlh8026" w:date="2022-05-27T15:11:00Z">
        <w:r>
          <w:rPr>
            <w:rFonts w:hint="eastAsia"/>
            <w:color w:val="000000"/>
            <w:spacing w:val="10"/>
            <w:kern w:val="0"/>
            <w:sz w:val="24"/>
          </w:rPr>
          <w:t>、佩奇</w:t>
        </w:r>
      </w:ins>
      <w:del w:id="1154" w:author="wwlh8026" w:date="2022-05-27T15:10:00Z">
        <w:r>
          <w:rPr>
            <w:color w:val="000000"/>
            <w:spacing w:val="10"/>
            <w:kern w:val="0"/>
            <w:sz w:val="24"/>
          </w:rPr>
          <w:delText>。</w:delText>
        </w:r>
      </w:del>
    </w:p>
    <w:p w14:paraId="1E0400FF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ins w:id="1155" w:author="wwlh8026" w:date="2022-05-27T15:11:00Z"/>
          <w:color w:val="000000"/>
          <w:spacing w:val="10"/>
          <w:kern w:val="0"/>
          <w:sz w:val="24"/>
        </w:rPr>
      </w:pPr>
      <w:ins w:id="1156" w:author="wwlh8026" w:date="2022-05-27T15:08:00Z">
        <w:r>
          <w:rPr>
            <w:rFonts w:hint="eastAsia"/>
            <w:color w:val="000000"/>
            <w:spacing w:val="10"/>
            <w:kern w:val="0"/>
            <w:sz w:val="24"/>
          </w:rPr>
          <w:t>外观编号：</w:t>
        </w:r>
        <w:r>
          <w:rPr>
            <w:rFonts w:hint="eastAsia"/>
            <w:color w:val="000000"/>
            <w:spacing w:val="10"/>
            <w:kern w:val="0"/>
            <w:sz w:val="24"/>
          </w:rPr>
          <w:t>I</w:t>
        </w:r>
        <w:r>
          <w:rPr>
            <w:color w:val="000000"/>
            <w:spacing w:val="10"/>
            <w:kern w:val="0"/>
            <w:sz w:val="24"/>
          </w:rPr>
          <w:t>D</w:t>
        </w:r>
        <w:r>
          <w:rPr>
            <w:rFonts w:hint="eastAsia"/>
            <w:color w:val="000000"/>
            <w:spacing w:val="10"/>
            <w:kern w:val="0"/>
            <w:sz w:val="24"/>
          </w:rPr>
          <w:t>造型系列中</w:t>
        </w:r>
      </w:ins>
      <w:ins w:id="1157" w:author="wwlh8026" w:date="2022-05-27T15:09:00Z">
        <w:r>
          <w:rPr>
            <w:rFonts w:hint="eastAsia"/>
            <w:color w:val="000000"/>
            <w:spacing w:val="10"/>
            <w:kern w:val="0"/>
            <w:sz w:val="24"/>
          </w:rPr>
          <w:t>外观编号：如</w:t>
        </w:r>
        <w:r>
          <w:rPr>
            <w:rFonts w:hint="eastAsia"/>
            <w:color w:val="000000"/>
            <w:spacing w:val="10"/>
            <w:kern w:val="0"/>
            <w:sz w:val="24"/>
          </w:rPr>
          <w:t xml:space="preserve"> </w:t>
        </w:r>
        <w:r>
          <w:rPr>
            <w:color w:val="000000"/>
            <w:spacing w:val="10"/>
            <w:kern w:val="0"/>
            <w:sz w:val="24"/>
          </w:rPr>
          <w:t>A</w:t>
        </w:r>
        <w:r>
          <w:rPr>
            <w:rFonts w:hint="eastAsia"/>
            <w:color w:val="000000"/>
            <w:spacing w:val="10"/>
            <w:kern w:val="0"/>
            <w:sz w:val="24"/>
          </w:rPr>
          <w:t>款、</w:t>
        </w:r>
        <w:r>
          <w:rPr>
            <w:color w:val="000000"/>
            <w:spacing w:val="10"/>
            <w:kern w:val="0"/>
            <w:sz w:val="24"/>
          </w:rPr>
          <w:t>B</w:t>
        </w:r>
        <w:r>
          <w:rPr>
            <w:rFonts w:hint="eastAsia"/>
            <w:color w:val="000000"/>
            <w:spacing w:val="10"/>
            <w:kern w:val="0"/>
            <w:sz w:val="24"/>
          </w:rPr>
          <w:t>款、</w:t>
        </w:r>
        <w:r>
          <w:rPr>
            <w:color w:val="000000"/>
            <w:spacing w:val="10"/>
            <w:kern w:val="0"/>
            <w:sz w:val="24"/>
          </w:rPr>
          <w:t>C</w:t>
        </w:r>
        <w:r>
          <w:rPr>
            <w:rFonts w:hint="eastAsia"/>
            <w:color w:val="000000"/>
            <w:spacing w:val="10"/>
            <w:kern w:val="0"/>
            <w:sz w:val="24"/>
          </w:rPr>
          <w:t>款</w:t>
        </w:r>
      </w:ins>
    </w:p>
    <w:p w14:paraId="1AA6EB50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ins w:id="1158" w:author="wwlh8026" w:date="2022-05-27T15:11:00Z">
        <w:r>
          <w:rPr>
            <w:rFonts w:hint="eastAsia"/>
            <w:color w:val="000000"/>
            <w:spacing w:val="10"/>
            <w:kern w:val="0"/>
            <w:sz w:val="24"/>
          </w:rPr>
          <w:t>供应商简称：壳料供应商名称的拼音首字母</w:t>
        </w:r>
      </w:ins>
      <w:ins w:id="1159" w:author="wwlh8026" w:date="2022-05-27T15:12:00Z">
        <w:r>
          <w:rPr>
            <w:rFonts w:hint="eastAsia"/>
            <w:color w:val="000000"/>
            <w:spacing w:val="10"/>
            <w:kern w:val="0"/>
            <w:sz w:val="24"/>
          </w:rPr>
          <w:t>，如：</w:t>
        </w:r>
        <w:proofErr w:type="gramStart"/>
        <w:r>
          <w:rPr>
            <w:rFonts w:hint="eastAsia"/>
            <w:color w:val="000000"/>
            <w:spacing w:val="10"/>
            <w:kern w:val="0"/>
            <w:sz w:val="24"/>
          </w:rPr>
          <w:t>创明供应</w:t>
        </w:r>
        <w:proofErr w:type="gramEnd"/>
        <w:r>
          <w:rPr>
            <w:rFonts w:hint="eastAsia"/>
            <w:color w:val="000000"/>
            <w:spacing w:val="10"/>
            <w:kern w:val="0"/>
            <w:sz w:val="24"/>
          </w:rPr>
          <w:t>商简称为：</w:t>
        </w:r>
        <w:r>
          <w:rPr>
            <w:rFonts w:hint="eastAsia"/>
            <w:color w:val="000000"/>
            <w:spacing w:val="10"/>
            <w:kern w:val="0"/>
            <w:sz w:val="24"/>
          </w:rPr>
          <w:t>C</w:t>
        </w:r>
        <w:r>
          <w:rPr>
            <w:color w:val="000000"/>
            <w:spacing w:val="10"/>
            <w:kern w:val="0"/>
            <w:sz w:val="24"/>
          </w:rPr>
          <w:t>M</w:t>
        </w:r>
      </w:ins>
    </w:p>
    <w:p w14:paraId="109E2A24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del w:id="1160" w:author="wwlh8026" w:date="2022-05-27T15:06:00Z"/>
          <w:color w:val="000000"/>
          <w:spacing w:val="10"/>
          <w:kern w:val="0"/>
          <w:sz w:val="24"/>
        </w:rPr>
      </w:pPr>
      <w:del w:id="1161" w:author="wwlh8026" w:date="2022-05-27T15:06:00Z">
        <w:r>
          <w:rPr>
            <w:rFonts w:hint="eastAsia"/>
            <w:color w:val="000000"/>
            <w:spacing w:val="10"/>
            <w:kern w:val="0"/>
            <w:sz w:val="24"/>
          </w:rPr>
          <w:delText>产品型号：此塑胶盒体件所使用的机型，如果同时有几个机型，仅随机选取一种机型名称。</w:delText>
        </w:r>
      </w:del>
    </w:p>
    <w:p w14:paraId="1EC364E5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del w:id="1162" w:author="wwlh8026" w:date="2022-05-27T15:00:00Z"/>
          <w:color w:val="000000"/>
          <w:spacing w:val="10"/>
          <w:kern w:val="0"/>
          <w:sz w:val="24"/>
        </w:rPr>
      </w:pPr>
      <w:del w:id="1163" w:author="wwlh8026" w:date="2022-05-27T15:00:00Z">
        <w:r>
          <w:rPr>
            <w:rFonts w:hint="eastAsia"/>
            <w:color w:val="000000"/>
            <w:spacing w:val="10"/>
            <w:kern w:val="0"/>
            <w:sz w:val="24"/>
          </w:rPr>
          <w:delText>图纸编号：见《图号编码原则》。</w:delText>
        </w:r>
      </w:del>
    </w:p>
    <w:p w14:paraId="49027969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材质：指生产塑胶</w:t>
      </w:r>
      <w:ins w:id="1164" w:author="wwlh8026" w:date="2022-05-27T15:13:00Z">
        <w:r>
          <w:rPr>
            <w:rFonts w:hint="eastAsia"/>
            <w:color w:val="000000"/>
            <w:spacing w:val="10"/>
            <w:kern w:val="0"/>
            <w:sz w:val="24"/>
          </w:rPr>
          <w:t>壳</w:t>
        </w:r>
      </w:ins>
      <w:del w:id="1165" w:author="wwlh8026" w:date="2022-05-27T15:13:00Z">
        <w:r>
          <w:rPr>
            <w:color w:val="000000"/>
            <w:spacing w:val="10"/>
            <w:kern w:val="0"/>
            <w:sz w:val="24"/>
          </w:rPr>
          <w:delText>盒</w:delText>
        </w:r>
      </w:del>
      <w:proofErr w:type="gramStart"/>
      <w:r>
        <w:rPr>
          <w:color w:val="000000"/>
          <w:spacing w:val="10"/>
          <w:kern w:val="0"/>
          <w:sz w:val="24"/>
        </w:rPr>
        <w:t>体件所用</w:t>
      </w:r>
      <w:proofErr w:type="gramEnd"/>
      <w:r>
        <w:rPr>
          <w:color w:val="000000"/>
          <w:spacing w:val="10"/>
          <w:kern w:val="0"/>
          <w:sz w:val="24"/>
        </w:rPr>
        <w:t>的塑胶材料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按照国家塑胶标准命名的代码来表示，例如：</w:t>
      </w:r>
      <w:r>
        <w:rPr>
          <w:color w:val="000000"/>
          <w:spacing w:val="10"/>
          <w:kern w:val="0"/>
          <w:sz w:val="24"/>
        </w:rPr>
        <w:t>ABS)</w:t>
      </w:r>
      <w:r>
        <w:rPr>
          <w:color w:val="000000"/>
          <w:spacing w:val="10"/>
          <w:kern w:val="0"/>
          <w:sz w:val="24"/>
        </w:rPr>
        <w:t>。描述中</w:t>
      </w:r>
      <w:r>
        <w:rPr>
          <w:color w:val="000000"/>
          <w:spacing w:val="10"/>
          <w:kern w:val="0"/>
          <w:sz w:val="24"/>
        </w:rPr>
        <w:t>A+B</w:t>
      </w:r>
      <w:r>
        <w:rPr>
          <w:color w:val="000000"/>
          <w:spacing w:val="10"/>
          <w:kern w:val="0"/>
          <w:sz w:val="24"/>
        </w:rPr>
        <w:t>格式，仅代表一种共混的塑胶材质，例如</w:t>
      </w:r>
      <w:r>
        <w:rPr>
          <w:color w:val="000000"/>
          <w:spacing w:val="10"/>
          <w:kern w:val="0"/>
          <w:sz w:val="24"/>
        </w:rPr>
        <w:t>PC+ABS</w:t>
      </w:r>
      <w:r>
        <w:rPr>
          <w:color w:val="000000"/>
          <w:spacing w:val="10"/>
          <w:kern w:val="0"/>
          <w:sz w:val="24"/>
        </w:rPr>
        <w:t>。</w:t>
      </w:r>
    </w:p>
    <w:p w14:paraId="7EF89146" w14:textId="77777777" w:rsidR="003543AF" w:rsidRDefault="008D0C55">
      <w:pPr>
        <w:widowControl/>
        <w:tabs>
          <w:tab w:val="left" w:pos="1275"/>
        </w:tabs>
        <w:spacing w:line="400" w:lineRule="exact"/>
        <w:ind w:left="993" w:firstLine="29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对于双色注塑</w:t>
      </w:r>
      <w:proofErr w:type="gramStart"/>
      <w:r>
        <w:rPr>
          <w:color w:val="000000"/>
          <w:spacing w:val="10"/>
          <w:kern w:val="0"/>
          <w:sz w:val="24"/>
        </w:rPr>
        <w:t>塑</w:t>
      </w:r>
      <w:proofErr w:type="gramEnd"/>
      <w:r>
        <w:rPr>
          <w:color w:val="000000"/>
          <w:spacing w:val="10"/>
          <w:kern w:val="0"/>
          <w:sz w:val="24"/>
        </w:rPr>
        <w:t>件材质以</w:t>
      </w:r>
      <w:r>
        <w:rPr>
          <w:color w:val="000000"/>
          <w:spacing w:val="10"/>
          <w:kern w:val="0"/>
          <w:sz w:val="24"/>
        </w:rPr>
        <w:t>A&amp;B(A</w:t>
      </w:r>
      <w:r>
        <w:rPr>
          <w:color w:val="000000"/>
          <w:spacing w:val="10"/>
          <w:kern w:val="0"/>
          <w:sz w:val="24"/>
        </w:rPr>
        <w:t>代表一射材料，</w:t>
      </w:r>
      <w:r>
        <w:rPr>
          <w:color w:val="000000"/>
          <w:spacing w:val="10"/>
          <w:kern w:val="0"/>
          <w:sz w:val="24"/>
        </w:rPr>
        <w:t>B</w:t>
      </w:r>
      <w:r>
        <w:rPr>
          <w:color w:val="000000"/>
          <w:spacing w:val="10"/>
          <w:kern w:val="0"/>
          <w:sz w:val="24"/>
        </w:rPr>
        <w:t>代表二</w:t>
      </w:r>
      <w:proofErr w:type="gramStart"/>
      <w:r>
        <w:rPr>
          <w:color w:val="000000"/>
          <w:spacing w:val="10"/>
          <w:kern w:val="0"/>
          <w:sz w:val="24"/>
        </w:rPr>
        <w:t>射材料</w:t>
      </w:r>
      <w:proofErr w:type="gram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的形式描述，且在必要说明部分注明双</w:t>
      </w:r>
      <w:ins w:id="1166" w:author="wwlh8026" w:date="2022-05-27T15:13:00Z">
        <w:r>
          <w:rPr>
            <w:rFonts w:hint="eastAsia"/>
            <w:color w:val="000000"/>
            <w:spacing w:val="10"/>
            <w:kern w:val="0"/>
            <w:sz w:val="24"/>
          </w:rPr>
          <w:t>色</w:t>
        </w:r>
      </w:ins>
      <w:del w:id="1167" w:author="wwlh8026" w:date="2022-05-27T15:13:00Z">
        <w:r>
          <w:rPr>
            <w:color w:val="000000"/>
            <w:spacing w:val="10"/>
            <w:kern w:val="0"/>
            <w:sz w:val="24"/>
          </w:rPr>
          <w:delText>射</w:delText>
        </w:r>
      </w:del>
      <w:r>
        <w:rPr>
          <w:color w:val="000000"/>
          <w:spacing w:val="10"/>
          <w:kern w:val="0"/>
          <w:sz w:val="24"/>
        </w:rPr>
        <w:t>。</w:t>
      </w:r>
    </w:p>
    <w:p w14:paraId="20EA2C5C" w14:textId="77777777" w:rsidR="003543AF" w:rsidRDefault="008D0C55">
      <w:pPr>
        <w:widowControl/>
        <w:tabs>
          <w:tab w:val="left" w:pos="1275"/>
        </w:tabs>
        <w:spacing w:line="400" w:lineRule="exact"/>
        <w:ind w:left="993" w:firstLine="29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材质描述中无需出现具体牌号。</w:t>
      </w:r>
      <w:proofErr w:type="gramStart"/>
      <w:r>
        <w:rPr>
          <w:color w:val="000000"/>
          <w:spacing w:val="10"/>
          <w:kern w:val="0"/>
          <w:sz w:val="24"/>
        </w:rPr>
        <w:t>若塑件</w:t>
      </w:r>
      <w:proofErr w:type="gramEnd"/>
      <w:r>
        <w:rPr>
          <w:color w:val="000000"/>
          <w:spacing w:val="10"/>
          <w:kern w:val="0"/>
          <w:sz w:val="24"/>
        </w:rPr>
        <w:t>对材质有特殊要求需要特别注明的，在必要说明部分注明。</w:t>
      </w:r>
    </w:p>
    <w:p w14:paraId="52B477B3" w14:textId="77777777" w:rsidR="003543AF" w:rsidRP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ins w:id="1168" w:author="wwlh8026" w:date="2022-05-27T15:13:00Z"/>
          <w:b/>
          <w:bCs/>
          <w:color w:val="000000"/>
          <w:spacing w:val="10"/>
          <w:kern w:val="0"/>
          <w:sz w:val="24"/>
          <w:rPrChange w:id="1169" w:author="wwlh8026" w:date="2022-05-27T15:13:00Z">
            <w:rPr>
              <w:ins w:id="1170" w:author="wwlh8026" w:date="2022-05-27T15:13:00Z"/>
              <w:color w:val="000000"/>
              <w:spacing w:val="10"/>
              <w:kern w:val="0"/>
              <w:sz w:val="24"/>
            </w:rPr>
          </w:rPrChange>
        </w:rPr>
      </w:pPr>
      <w:r>
        <w:rPr>
          <w:color w:val="000000"/>
          <w:spacing w:val="10"/>
          <w:kern w:val="0"/>
          <w:sz w:val="24"/>
        </w:rPr>
        <w:t>颜色</w:t>
      </w:r>
      <w:del w:id="1171" w:author="wwlh8026" w:date="2022-05-27T15:13:00Z">
        <w:r>
          <w:rPr>
            <w:color w:val="000000"/>
            <w:spacing w:val="10"/>
            <w:kern w:val="0"/>
            <w:sz w:val="24"/>
          </w:rPr>
          <w:delText>及后处理</w:delText>
        </w:r>
      </w:del>
      <w:r>
        <w:rPr>
          <w:color w:val="000000"/>
          <w:spacing w:val="10"/>
          <w:kern w:val="0"/>
          <w:sz w:val="24"/>
        </w:rPr>
        <w:t>：是指产品注塑或喷油后的表面颜色，要求尽量用</w:t>
      </w:r>
      <w:r>
        <w:rPr>
          <w:color w:val="000000"/>
          <w:spacing w:val="10"/>
          <w:kern w:val="0"/>
          <w:sz w:val="24"/>
        </w:rPr>
        <w:t>PANTONE</w:t>
      </w:r>
      <w:r>
        <w:rPr>
          <w:color w:val="000000"/>
          <w:spacing w:val="10"/>
          <w:kern w:val="0"/>
          <w:sz w:val="24"/>
        </w:rPr>
        <w:t>编码来表示。可以使用透明，原色等不会引起误解的描述。</w:t>
      </w:r>
      <w:del w:id="1172" w:author="wwlh8026" w:date="2022-05-27T15:14:00Z">
        <w:r>
          <w:rPr>
            <w:color w:val="000000"/>
            <w:spacing w:val="10"/>
            <w:kern w:val="0"/>
            <w:sz w:val="24"/>
          </w:rPr>
          <w:delText>后处理用镜面，皮纹等来表示，后处理方式的详细说明在图纸中标明，描述物料时不作详细说明。</w:delText>
        </w:r>
      </w:del>
    </w:p>
    <w:p w14:paraId="7060E34B" w14:textId="77777777" w:rsidR="003543AF" w:rsidRP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ins w:id="1173" w:author="wwlh8026" w:date="2022-05-27T15:18:00Z"/>
          <w:b/>
          <w:bCs/>
          <w:color w:val="000000"/>
          <w:spacing w:val="10"/>
          <w:kern w:val="0"/>
          <w:sz w:val="24"/>
          <w:rPrChange w:id="1174" w:author="wwlh8026" w:date="2022-05-27T15:18:00Z">
            <w:rPr>
              <w:ins w:id="1175" w:author="wwlh8026" w:date="2022-05-27T15:18:00Z"/>
              <w:color w:val="000000"/>
              <w:spacing w:val="10"/>
              <w:kern w:val="0"/>
              <w:sz w:val="24"/>
            </w:rPr>
          </w:rPrChange>
        </w:rPr>
      </w:pPr>
      <w:ins w:id="1176" w:author="wwlh8026" w:date="2022-05-27T15:13:00Z">
        <w:r>
          <w:rPr>
            <w:rFonts w:hint="eastAsia"/>
            <w:color w:val="000000"/>
            <w:spacing w:val="10"/>
            <w:kern w:val="0"/>
            <w:sz w:val="24"/>
          </w:rPr>
          <w:lastRenderedPageBreak/>
          <w:t>表面处理：</w:t>
        </w:r>
      </w:ins>
      <w:ins w:id="1177" w:author="wwlh8026" w:date="2022-05-27T15:14:00Z">
        <w:r>
          <w:rPr>
            <w:rFonts w:hint="eastAsia"/>
            <w:color w:val="000000"/>
            <w:spacing w:val="10"/>
            <w:kern w:val="0"/>
            <w:sz w:val="24"/>
          </w:rPr>
          <w:t>表面</w:t>
        </w:r>
        <w:del w:id="1178" w:author="wwlh8026" w:date="2022-05-27T15:14:00Z">
          <w:r>
            <w:rPr>
              <w:color w:val="000000"/>
              <w:spacing w:val="10"/>
              <w:kern w:val="0"/>
              <w:sz w:val="24"/>
            </w:rPr>
            <w:delText>后</w:delText>
          </w:r>
        </w:del>
        <w:r>
          <w:rPr>
            <w:color w:val="000000"/>
            <w:spacing w:val="10"/>
            <w:kern w:val="0"/>
            <w:sz w:val="24"/>
          </w:rPr>
          <w:t>处理用镜面，皮纹等来表示，</w:t>
        </w:r>
        <w:r>
          <w:rPr>
            <w:rFonts w:hint="eastAsia"/>
            <w:color w:val="000000"/>
            <w:spacing w:val="10"/>
            <w:kern w:val="0"/>
            <w:sz w:val="24"/>
          </w:rPr>
          <w:t>表面</w:t>
        </w:r>
        <w:r>
          <w:rPr>
            <w:color w:val="000000"/>
            <w:spacing w:val="10"/>
            <w:kern w:val="0"/>
            <w:sz w:val="24"/>
          </w:rPr>
          <w:t>处理方式的详细说明在图纸中标明，描述物料时不作详细说明。</w:t>
        </w:r>
      </w:ins>
    </w:p>
    <w:p w14:paraId="4FFCA935" w14:textId="77777777" w:rsidR="003543AF" w:rsidRP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ins w:id="1179" w:author="wwlh8026" w:date="2022-05-27T15:15:00Z"/>
          <w:b/>
          <w:bCs/>
          <w:color w:val="000000"/>
          <w:spacing w:val="10"/>
          <w:kern w:val="0"/>
          <w:sz w:val="24"/>
          <w:rPrChange w:id="1180" w:author="wwlh8026" w:date="2022-05-27T15:15:00Z">
            <w:rPr>
              <w:ins w:id="1181" w:author="wwlh8026" w:date="2022-05-27T15:15:00Z"/>
              <w:color w:val="000000"/>
              <w:spacing w:val="10"/>
              <w:kern w:val="0"/>
              <w:sz w:val="24"/>
            </w:rPr>
          </w:rPrChange>
        </w:rPr>
      </w:pPr>
      <w:ins w:id="1182" w:author="wwlh8026" w:date="2022-05-27T15:18:00Z">
        <w:r>
          <w:rPr>
            <w:rFonts w:hint="eastAsia"/>
            <w:color w:val="000000"/>
            <w:spacing w:val="10"/>
            <w:kern w:val="0"/>
            <w:sz w:val="24"/>
          </w:rPr>
          <w:t>标识内容：需标明丝印</w:t>
        </w:r>
        <w:r>
          <w:rPr>
            <w:rFonts w:hint="eastAsia"/>
            <w:color w:val="000000"/>
            <w:spacing w:val="10"/>
            <w:kern w:val="0"/>
            <w:sz w:val="24"/>
          </w:rPr>
          <w:t>/</w:t>
        </w:r>
        <w:r>
          <w:rPr>
            <w:rFonts w:hint="eastAsia"/>
            <w:color w:val="000000"/>
            <w:spacing w:val="10"/>
            <w:kern w:val="0"/>
            <w:sz w:val="24"/>
          </w:rPr>
          <w:t>模印内容。</w:t>
        </w:r>
      </w:ins>
    </w:p>
    <w:p w14:paraId="2AF444ED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b/>
          <w:bCs/>
          <w:color w:val="000000"/>
          <w:spacing w:val="10"/>
          <w:kern w:val="0"/>
          <w:sz w:val="24"/>
        </w:rPr>
      </w:pPr>
      <w:ins w:id="1183" w:author="wwlh8026" w:date="2022-05-27T15:15:00Z">
        <w:r>
          <w:rPr>
            <w:rFonts w:hint="eastAsia"/>
            <w:color w:val="000000"/>
            <w:spacing w:val="10"/>
            <w:kern w:val="0"/>
            <w:sz w:val="24"/>
          </w:rPr>
          <w:t>尺寸：壳料外尺寸</w:t>
        </w:r>
        <w:r>
          <w:rPr>
            <w:rFonts w:hint="eastAsia"/>
            <w:color w:val="000000"/>
            <w:spacing w:val="10"/>
            <w:kern w:val="0"/>
            <w:sz w:val="24"/>
          </w:rPr>
          <w:t>(mm</w:t>
        </w:r>
        <w:r>
          <w:rPr>
            <w:color w:val="000000"/>
            <w:spacing w:val="10"/>
            <w:kern w:val="0"/>
            <w:sz w:val="24"/>
          </w:rPr>
          <w:t>)</w:t>
        </w:r>
      </w:ins>
    </w:p>
    <w:p w14:paraId="7804F66F" w14:textId="77777777" w:rsidR="003543AF" w:rsidRDefault="008D0C55">
      <w:pPr>
        <w:widowControl/>
        <w:numPr>
          <w:ilvl w:val="0"/>
          <w:numId w:val="69"/>
        </w:numPr>
        <w:spacing w:line="400" w:lineRule="exact"/>
        <w:ind w:left="993" w:hanging="426"/>
        <w:jc w:val="left"/>
        <w:rPr>
          <w:del w:id="1184" w:author="wwlh8026" w:date="2022-05-27T15:15:00Z"/>
          <w:color w:val="000000"/>
          <w:spacing w:val="10"/>
          <w:kern w:val="0"/>
          <w:sz w:val="24"/>
        </w:rPr>
      </w:pPr>
      <w:del w:id="1185" w:author="wwlh8026" w:date="2022-05-27T15:15:00Z">
        <w:r>
          <w:rPr>
            <w:color w:val="000000"/>
            <w:spacing w:val="10"/>
            <w:kern w:val="0"/>
            <w:sz w:val="24"/>
          </w:rPr>
          <w:delText>品牌标识：如有品牌则标明品牌，如无品牌，则标明</w:delText>
        </w:r>
        <w:r>
          <w:rPr>
            <w:color w:val="000000"/>
            <w:spacing w:val="10"/>
            <w:kern w:val="0"/>
            <w:sz w:val="24"/>
          </w:rPr>
          <w:delText>“</w:delText>
        </w:r>
        <w:r>
          <w:rPr>
            <w:color w:val="000000"/>
            <w:spacing w:val="10"/>
            <w:kern w:val="0"/>
            <w:sz w:val="24"/>
          </w:rPr>
          <w:delText>中性</w:delText>
        </w:r>
        <w:r>
          <w:rPr>
            <w:color w:val="000000"/>
            <w:spacing w:val="10"/>
            <w:kern w:val="0"/>
            <w:sz w:val="24"/>
          </w:rPr>
          <w:delText>”</w:delText>
        </w:r>
        <w:r>
          <w:rPr>
            <w:color w:val="000000"/>
            <w:spacing w:val="10"/>
            <w:kern w:val="0"/>
            <w:sz w:val="24"/>
          </w:rPr>
          <w:delText>。</w:delText>
        </w:r>
      </w:del>
    </w:p>
    <w:p w14:paraId="716F0552" w14:textId="77777777" w:rsidR="003543AF" w:rsidRDefault="008D0C55">
      <w:pPr>
        <w:widowControl/>
        <w:tabs>
          <w:tab w:val="left" w:pos="1275"/>
        </w:tabs>
        <w:spacing w:line="400" w:lineRule="exact"/>
        <w:ind w:left="1442" w:hanging="420"/>
        <w:jc w:val="left"/>
        <w:rPr>
          <w:del w:id="1186" w:author="wwlh8026" w:date="2022-05-27T15:15:00Z"/>
          <w:color w:val="000000"/>
          <w:spacing w:val="10"/>
          <w:kern w:val="0"/>
          <w:sz w:val="24"/>
        </w:rPr>
      </w:pPr>
      <w:del w:id="1187" w:author="wwlh8026" w:date="2022-05-27T15:15:00Z">
        <w:r>
          <w:rPr>
            <w:color w:val="000000"/>
            <w:spacing w:val="10"/>
            <w:kern w:val="0"/>
            <w:sz w:val="24"/>
          </w:rPr>
          <w:delText>规则内的其余字段的描述规范见内容</w:delText>
        </w:r>
        <w:r>
          <w:rPr>
            <w:color w:val="000000"/>
            <w:spacing w:val="10"/>
            <w:kern w:val="0"/>
            <w:sz w:val="24"/>
          </w:rPr>
          <w:delText>(</w:delText>
        </w:r>
        <w:r>
          <w:rPr>
            <w:color w:val="000000"/>
            <w:spacing w:val="10"/>
            <w:kern w:val="0"/>
            <w:sz w:val="24"/>
          </w:rPr>
          <w:delText>三</w:delText>
        </w:r>
        <w:r>
          <w:rPr>
            <w:color w:val="000000"/>
            <w:spacing w:val="10"/>
            <w:kern w:val="0"/>
            <w:sz w:val="24"/>
          </w:rPr>
          <w:delText>)</w:delText>
        </w:r>
        <w:r>
          <w:rPr>
            <w:color w:val="000000"/>
            <w:spacing w:val="10"/>
            <w:kern w:val="0"/>
            <w:sz w:val="24"/>
          </w:rPr>
          <w:delText>。</w:delText>
        </w:r>
      </w:del>
    </w:p>
    <w:p w14:paraId="4B2C0483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ins w:id="1188" w:author="wwlh8026" w:date="2022-05-27T15:16:00Z">
        <w:r>
          <w:rPr>
            <w:color w:val="000000"/>
            <w:spacing w:val="10"/>
            <w:kern w:val="0"/>
            <w:sz w:val="24"/>
          </w:rPr>
          <w:t xml:space="preserve"> </w:t>
        </w:r>
        <w:proofErr w:type="gramStart"/>
        <w:r>
          <w:rPr>
            <w:rFonts w:hint="eastAsia"/>
            <w:color w:val="000000"/>
            <w:spacing w:val="10"/>
            <w:kern w:val="0"/>
            <w:sz w:val="24"/>
          </w:rPr>
          <w:t>上壳</w:t>
        </w:r>
        <w:proofErr w:type="gramEnd"/>
        <w:r>
          <w:rPr>
            <w:rFonts w:hint="eastAsia"/>
            <w:color w:val="000000"/>
            <w:spacing w:val="10"/>
            <w:kern w:val="0"/>
            <w:sz w:val="24"/>
          </w:rPr>
          <w:t>|</w:t>
        </w:r>
        <w:r>
          <w:rPr>
            <w:rFonts w:hint="eastAsia"/>
            <w:color w:val="000000"/>
            <w:spacing w:val="10"/>
            <w:kern w:val="0"/>
            <w:sz w:val="24"/>
          </w:rPr>
          <w:t>金刚</w:t>
        </w:r>
        <w:r>
          <w:rPr>
            <w:rFonts w:hint="eastAsia"/>
            <w:color w:val="000000"/>
            <w:spacing w:val="10"/>
            <w:kern w:val="0"/>
            <w:sz w:val="24"/>
          </w:rPr>
          <w:t>-A</w:t>
        </w:r>
        <w:r>
          <w:rPr>
            <w:rFonts w:hint="eastAsia"/>
            <w:color w:val="000000"/>
            <w:spacing w:val="10"/>
            <w:kern w:val="0"/>
            <w:sz w:val="24"/>
          </w:rPr>
          <w:t>款</w:t>
        </w:r>
        <w:r>
          <w:rPr>
            <w:rFonts w:hint="eastAsia"/>
            <w:color w:val="000000"/>
            <w:spacing w:val="10"/>
            <w:kern w:val="0"/>
            <w:sz w:val="24"/>
          </w:rPr>
          <w:t>-</w:t>
        </w:r>
        <w:r>
          <w:rPr>
            <w:color w:val="000000"/>
            <w:spacing w:val="10"/>
            <w:kern w:val="0"/>
            <w:sz w:val="24"/>
          </w:rPr>
          <w:t>HS</w:t>
        </w:r>
        <w:r>
          <w:rPr>
            <w:rFonts w:hint="eastAsia"/>
            <w:color w:val="000000"/>
            <w:spacing w:val="10"/>
            <w:kern w:val="0"/>
            <w:sz w:val="24"/>
          </w:rPr>
          <w:t>|ABS|</w:t>
        </w:r>
        <w:r>
          <w:rPr>
            <w:rFonts w:hint="eastAsia"/>
            <w:color w:val="000000"/>
            <w:spacing w:val="10"/>
            <w:kern w:val="0"/>
            <w:sz w:val="24"/>
          </w:rPr>
          <w:t>白色</w:t>
        </w:r>
      </w:ins>
      <w:ins w:id="1189" w:author="wwlh8026" w:date="2022-05-27T15:17:00Z">
        <w:r>
          <w:rPr>
            <w:color w:val="000000"/>
            <w:spacing w:val="10"/>
            <w:kern w:val="0"/>
            <w:sz w:val="24"/>
          </w:rPr>
          <w:t>|</w:t>
        </w:r>
        <w:r>
          <w:rPr>
            <w:color w:val="000000"/>
            <w:spacing w:val="10"/>
            <w:kern w:val="0"/>
            <w:sz w:val="24"/>
          </w:rPr>
          <w:t>皮纹</w:t>
        </w:r>
      </w:ins>
      <w:ins w:id="1190" w:author="wwlh8026" w:date="2022-05-27T15:18:00Z">
        <w:r>
          <w:rPr>
            <w:rFonts w:hint="eastAsia"/>
            <w:color w:val="000000"/>
            <w:spacing w:val="10"/>
            <w:kern w:val="0"/>
            <w:sz w:val="24"/>
          </w:rPr>
          <w:t>|</w:t>
        </w:r>
      </w:ins>
      <w:ins w:id="1191" w:author="wwlh8026" w:date="2022-05-27T15:16:00Z">
        <w:r>
          <w:rPr>
            <w:rFonts w:hint="eastAsia"/>
            <w:color w:val="000000"/>
            <w:spacing w:val="10"/>
            <w:kern w:val="0"/>
            <w:sz w:val="24"/>
          </w:rPr>
          <w:t>丝印</w:t>
        </w:r>
        <w:proofErr w:type="gramStart"/>
        <w:r>
          <w:rPr>
            <w:rFonts w:hint="eastAsia"/>
            <w:color w:val="000000"/>
            <w:spacing w:val="10"/>
            <w:kern w:val="0"/>
            <w:sz w:val="24"/>
          </w:rPr>
          <w:t>”</w:t>
        </w:r>
        <w:proofErr w:type="gramEnd"/>
        <w:r>
          <w:rPr>
            <w:rFonts w:hint="eastAsia"/>
            <w:color w:val="000000"/>
            <w:spacing w:val="10"/>
            <w:kern w:val="0"/>
            <w:sz w:val="24"/>
          </w:rPr>
          <w:t>联通</w:t>
        </w:r>
        <w:r>
          <w:rPr>
            <w:rFonts w:hint="eastAsia"/>
            <w:color w:val="000000"/>
            <w:spacing w:val="10"/>
            <w:kern w:val="0"/>
            <w:sz w:val="24"/>
          </w:rPr>
          <w:t>+</w:t>
        </w:r>
        <w:r>
          <w:rPr>
            <w:rFonts w:hint="eastAsia"/>
            <w:color w:val="000000"/>
            <w:spacing w:val="10"/>
            <w:kern w:val="0"/>
            <w:sz w:val="24"/>
          </w:rPr>
          <w:t>智慧沃家“</w:t>
        </w:r>
        <w:r>
          <w:rPr>
            <w:rFonts w:hint="eastAsia"/>
            <w:color w:val="000000"/>
            <w:spacing w:val="10"/>
            <w:kern w:val="0"/>
            <w:sz w:val="24"/>
          </w:rPr>
          <w:t>|144*110*11mm</w:t>
        </w:r>
      </w:ins>
      <w:del w:id="1192" w:author="wwlh8026" w:date="2022-05-27T15:16:00Z">
        <w:r>
          <w:rPr>
            <w:color w:val="000000"/>
            <w:spacing w:val="10"/>
            <w:kern w:val="0"/>
            <w:sz w:val="24"/>
          </w:rPr>
          <w:delText>上盖</w:delText>
        </w:r>
        <w:r>
          <w:rPr>
            <w:color w:val="000000"/>
            <w:spacing w:val="10"/>
            <w:kern w:val="0"/>
            <w:sz w:val="24"/>
          </w:rPr>
          <w:delText>|</w:delText>
        </w:r>
        <w:r>
          <w:rPr>
            <w:rFonts w:hint="eastAsia"/>
            <w:color w:val="000000"/>
            <w:spacing w:val="10"/>
            <w:kern w:val="0"/>
            <w:sz w:val="24"/>
          </w:rPr>
          <w:delText>BOX</w:delText>
        </w:r>
        <w:r>
          <w:rPr>
            <w:color w:val="000000"/>
            <w:spacing w:val="10"/>
            <w:kern w:val="0"/>
            <w:sz w:val="24"/>
          </w:rPr>
          <w:delText>|T</w:delText>
        </w:r>
        <w:r>
          <w:rPr>
            <w:rFonts w:hint="eastAsia"/>
            <w:color w:val="000000"/>
            <w:spacing w:val="10"/>
            <w:kern w:val="0"/>
            <w:sz w:val="24"/>
          </w:rPr>
          <w:delText>20 pro</w:delText>
        </w:r>
        <w:r>
          <w:rPr>
            <w:color w:val="000000"/>
            <w:spacing w:val="10"/>
            <w:kern w:val="0"/>
            <w:sz w:val="24"/>
          </w:rPr>
          <w:delText xml:space="preserve">| </w:delText>
        </w:r>
        <w:r>
          <w:rPr>
            <w:rFonts w:hint="eastAsia"/>
            <w:color w:val="000000"/>
            <w:spacing w:val="10"/>
            <w:kern w:val="0"/>
            <w:sz w:val="24"/>
          </w:rPr>
          <w:delText>待定</w:delText>
        </w:r>
        <w:r>
          <w:rPr>
            <w:color w:val="000000"/>
            <w:spacing w:val="10"/>
            <w:kern w:val="0"/>
            <w:sz w:val="24"/>
          </w:rPr>
          <w:delText>|ABS|</w:delText>
        </w:r>
        <w:r>
          <w:rPr>
            <w:color w:val="000000"/>
            <w:spacing w:val="10"/>
            <w:kern w:val="0"/>
            <w:sz w:val="24"/>
          </w:rPr>
          <w:delText>白色</w:delText>
        </w:r>
        <w:r>
          <w:rPr>
            <w:color w:val="000000"/>
            <w:spacing w:val="10"/>
            <w:kern w:val="0"/>
            <w:sz w:val="24"/>
          </w:rPr>
          <w:delText>|</w:delText>
        </w:r>
        <w:r>
          <w:rPr>
            <w:rFonts w:hint="eastAsia"/>
            <w:color w:val="000000"/>
            <w:spacing w:val="10"/>
            <w:kern w:val="0"/>
            <w:sz w:val="24"/>
          </w:rPr>
          <w:delText>TCL</w:delText>
        </w:r>
      </w:del>
    </w:p>
    <w:p w14:paraId="72B5FAD1" w14:textId="77777777" w:rsidR="003543AF" w:rsidRDefault="003543AF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</w:p>
    <w:p w14:paraId="4A640CF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7120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固定座</w:t>
      </w:r>
    </w:p>
    <w:p w14:paraId="7B529FC5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材质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颜色以及后期处理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品牌标识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|[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]</w:t>
      </w:r>
    </w:p>
    <w:p w14:paraId="2BC83750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hanging="708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</w:t>
      </w:r>
      <w:r>
        <w:rPr>
          <w:rFonts w:hint="eastAsia"/>
          <w:color w:val="000000"/>
          <w:spacing w:val="10"/>
          <w:kern w:val="0"/>
          <w:sz w:val="24"/>
        </w:rPr>
        <w:t>固定座</w:t>
      </w:r>
      <w:r>
        <w:rPr>
          <w:color w:val="000000"/>
          <w:spacing w:val="10"/>
          <w:kern w:val="0"/>
          <w:sz w:val="24"/>
        </w:rPr>
        <w:t>。</w:t>
      </w:r>
    </w:p>
    <w:p w14:paraId="3AFEBD86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机型系列：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此固定座所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使用的</w:t>
      </w:r>
      <w:r>
        <w:rPr>
          <w:rFonts w:hint="eastAsia"/>
          <w:color w:val="000000"/>
          <w:spacing w:val="10"/>
          <w:kern w:val="0"/>
          <w:sz w:val="24"/>
        </w:rPr>
        <w:t>ID</w:t>
      </w:r>
      <w:r>
        <w:rPr>
          <w:rFonts w:hint="eastAsia"/>
          <w:color w:val="000000"/>
          <w:spacing w:val="10"/>
          <w:kern w:val="0"/>
          <w:sz w:val="24"/>
        </w:rPr>
        <w:t>造型系列</w:t>
      </w:r>
      <w:r>
        <w:rPr>
          <w:color w:val="000000"/>
          <w:spacing w:val="10"/>
          <w:kern w:val="0"/>
          <w:sz w:val="24"/>
        </w:rPr>
        <w:t>。</w:t>
      </w:r>
    </w:p>
    <w:p w14:paraId="59B97FC4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hanging="708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图纸编号：</w:t>
      </w:r>
      <w:r>
        <w:rPr>
          <w:rFonts w:hint="eastAsia"/>
          <w:color w:val="000000"/>
          <w:spacing w:val="10"/>
          <w:kern w:val="0"/>
          <w:sz w:val="24"/>
        </w:rPr>
        <w:t>见《图号编码原则》</w:t>
      </w:r>
      <w:r>
        <w:rPr>
          <w:color w:val="000000"/>
          <w:spacing w:val="10"/>
          <w:kern w:val="0"/>
          <w:sz w:val="24"/>
        </w:rPr>
        <w:t>。</w:t>
      </w:r>
    </w:p>
    <w:p w14:paraId="3C6763FC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材质：</w:t>
      </w:r>
      <w:r>
        <w:rPr>
          <w:rFonts w:hint="eastAsia"/>
          <w:color w:val="000000"/>
          <w:spacing w:val="10"/>
          <w:kern w:val="0"/>
          <w:sz w:val="24"/>
        </w:rPr>
        <w:t>指生产五金壳体件所用的金属材料，例如：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锌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合金</w:t>
      </w:r>
      <w:r>
        <w:rPr>
          <w:color w:val="000000"/>
          <w:spacing w:val="10"/>
          <w:kern w:val="0"/>
          <w:sz w:val="24"/>
        </w:rPr>
        <w:t>。</w:t>
      </w:r>
    </w:p>
    <w:p w14:paraId="657395F5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颜色及后处理：</w:t>
      </w:r>
      <w:r>
        <w:rPr>
          <w:rFonts w:hint="eastAsia"/>
          <w:color w:val="000000"/>
          <w:spacing w:val="10"/>
          <w:kern w:val="0"/>
          <w:sz w:val="24"/>
        </w:rPr>
        <w:t>是指产品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喷土或者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表面后的表面颜色，要求尽量用</w:t>
      </w:r>
      <w:r>
        <w:rPr>
          <w:rFonts w:hint="eastAsia"/>
          <w:color w:val="000000"/>
          <w:spacing w:val="10"/>
          <w:kern w:val="0"/>
          <w:sz w:val="24"/>
        </w:rPr>
        <w:t>PANTONE</w:t>
      </w:r>
      <w:r>
        <w:rPr>
          <w:rFonts w:hint="eastAsia"/>
          <w:color w:val="000000"/>
          <w:spacing w:val="10"/>
          <w:kern w:val="0"/>
          <w:sz w:val="24"/>
        </w:rPr>
        <w:t>编码来表示</w:t>
      </w:r>
      <w:r>
        <w:rPr>
          <w:color w:val="000000"/>
          <w:spacing w:val="10"/>
          <w:kern w:val="0"/>
          <w:sz w:val="24"/>
        </w:rPr>
        <w:t>。</w:t>
      </w:r>
    </w:p>
    <w:p w14:paraId="1E4CC8EC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品牌标识：如果有品牌则标明品牌，若无则写中性。</w:t>
      </w:r>
    </w:p>
    <w:p w14:paraId="02C4D550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>必要说明：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五金壳料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的一些其他必要说明。</w:t>
      </w:r>
    </w:p>
    <w:p w14:paraId="54380DCA" w14:textId="77777777" w:rsidR="003543AF" w:rsidRDefault="008D0C55">
      <w:pPr>
        <w:spacing w:beforeLines="25" w:before="78" w:line="400" w:lineRule="exact"/>
        <w:ind w:firstLineChars="200" w:firstLine="520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固定座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伊</w:t>
      </w:r>
      <w:proofErr w:type="gramStart"/>
      <w:r>
        <w:rPr>
          <w:rFonts w:hint="eastAsia"/>
          <w:color w:val="000000"/>
          <w:spacing w:val="10"/>
          <w:kern w:val="0"/>
          <w:sz w:val="24"/>
        </w:rPr>
        <w:t>娃系列</w:t>
      </w:r>
      <w:proofErr w:type="gramEnd"/>
      <w:r>
        <w:rPr>
          <w:rFonts w:hint="eastAsia"/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图纸编号</w:t>
      </w:r>
      <w:r>
        <w:rPr>
          <w:rFonts w:hint="eastAsia"/>
          <w:color w:val="000000"/>
          <w:spacing w:val="10"/>
          <w:kern w:val="0"/>
          <w:sz w:val="24"/>
        </w:rPr>
        <w:t>|ABS|</w:t>
      </w:r>
      <w:r>
        <w:rPr>
          <w:rFonts w:hint="eastAsia"/>
          <w:color w:val="000000"/>
          <w:spacing w:val="10"/>
          <w:kern w:val="0"/>
          <w:sz w:val="24"/>
        </w:rPr>
        <w:t>白色</w:t>
      </w:r>
      <w:r>
        <w:rPr>
          <w:rFonts w:hint="eastAsia"/>
          <w:color w:val="000000"/>
          <w:spacing w:val="10"/>
          <w:kern w:val="0"/>
          <w:sz w:val="24"/>
        </w:rPr>
        <w:t>(</w:t>
      </w:r>
      <w:r>
        <w:rPr>
          <w:rFonts w:hint="eastAsia"/>
          <w:color w:val="000000"/>
          <w:spacing w:val="10"/>
          <w:kern w:val="0"/>
          <w:sz w:val="24"/>
        </w:rPr>
        <w:t>塑胶本色</w:t>
      </w:r>
      <w:r>
        <w:rPr>
          <w:rFonts w:hint="eastAsia"/>
          <w:color w:val="000000"/>
          <w:spacing w:val="10"/>
          <w:kern w:val="0"/>
          <w:sz w:val="24"/>
        </w:rPr>
        <w:t>)|</w:t>
      </w:r>
      <w:r>
        <w:rPr>
          <w:rFonts w:hint="eastAsia"/>
          <w:color w:val="000000"/>
          <w:spacing w:val="10"/>
          <w:kern w:val="0"/>
          <w:sz w:val="24"/>
        </w:rPr>
        <w:t>表面</w:t>
      </w:r>
      <w:r>
        <w:rPr>
          <w:rFonts w:hint="eastAsia"/>
          <w:color w:val="000000"/>
          <w:spacing w:val="10"/>
          <w:kern w:val="0"/>
          <w:sz w:val="24"/>
        </w:rPr>
        <w:t>:</w:t>
      </w:r>
      <w:r>
        <w:rPr>
          <w:rFonts w:hint="eastAsia"/>
          <w:color w:val="000000"/>
          <w:spacing w:val="10"/>
          <w:kern w:val="0"/>
          <w:sz w:val="24"/>
        </w:rPr>
        <w:t>高光面</w:t>
      </w:r>
      <w:r>
        <w:rPr>
          <w:rFonts w:hint="eastAsia"/>
          <w:color w:val="000000"/>
          <w:spacing w:val="10"/>
          <w:kern w:val="0"/>
          <w:sz w:val="24"/>
        </w:rPr>
        <w:t>|</w:t>
      </w:r>
    </w:p>
    <w:p w14:paraId="0575F347" w14:textId="77777777" w:rsidR="003543AF" w:rsidRDefault="008D0C55">
      <w:pPr>
        <w:widowControl/>
        <w:spacing w:line="400" w:lineRule="exact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 xml:space="preserve">  </w:t>
      </w:r>
    </w:p>
    <w:p w14:paraId="19029CB3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7120</w:t>
      </w:r>
      <w:r>
        <w:rPr>
          <w:b/>
          <w:bCs/>
          <w:color w:val="000000"/>
          <w:spacing w:val="10"/>
          <w:kern w:val="0"/>
          <w:sz w:val="24"/>
        </w:rPr>
        <w:t>：按键类</w:t>
      </w:r>
    </w:p>
    <w:p w14:paraId="14423175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产品型号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图纸编号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颜色及后处理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4A701258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hanging="708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名称：按照按键实际使用的情况来分类。例如：开关帽。</w:t>
      </w:r>
    </w:p>
    <w:p w14:paraId="487CA6B1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产品型号：此按键所使用的机型，如果同时有几个机型，仅随机选取一种机型名称。</w:t>
      </w:r>
    </w:p>
    <w:p w14:paraId="71139D47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hanging="708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图纸编号：见《图号编码原则》。</w:t>
      </w:r>
    </w:p>
    <w:p w14:paraId="1885A9DA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材质：指生产</w:t>
      </w:r>
      <w:proofErr w:type="gramStart"/>
      <w:r>
        <w:rPr>
          <w:color w:val="000000"/>
          <w:spacing w:val="10"/>
          <w:kern w:val="0"/>
          <w:sz w:val="24"/>
        </w:rPr>
        <w:t>按键类塑件</w:t>
      </w:r>
      <w:proofErr w:type="gramEnd"/>
      <w:r>
        <w:rPr>
          <w:color w:val="000000"/>
          <w:spacing w:val="10"/>
          <w:kern w:val="0"/>
          <w:sz w:val="24"/>
        </w:rPr>
        <w:t>所用的塑胶材料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按照国家塑胶标准命名的代码来表示，例如：</w:t>
      </w:r>
      <w:r>
        <w:rPr>
          <w:color w:val="000000"/>
          <w:spacing w:val="10"/>
          <w:kern w:val="0"/>
          <w:sz w:val="24"/>
        </w:rPr>
        <w:t>ABS)</w:t>
      </w:r>
      <w:r>
        <w:rPr>
          <w:color w:val="000000"/>
          <w:spacing w:val="10"/>
          <w:kern w:val="0"/>
          <w:sz w:val="24"/>
        </w:rPr>
        <w:t>。描述中</w:t>
      </w:r>
      <w:r>
        <w:rPr>
          <w:color w:val="000000"/>
          <w:spacing w:val="10"/>
          <w:kern w:val="0"/>
          <w:sz w:val="24"/>
        </w:rPr>
        <w:t>A+B</w:t>
      </w:r>
      <w:r>
        <w:rPr>
          <w:color w:val="000000"/>
          <w:spacing w:val="10"/>
          <w:kern w:val="0"/>
          <w:sz w:val="24"/>
        </w:rPr>
        <w:t>格式，仅代表一种共混的塑胶材质，例如</w:t>
      </w:r>
      <w:r>
        <w:rPr>
          <w:color w:val="000000"/>
          <w:spacing w:val="10"/>
          <w:kern w:val="0"/>
          <w:sz w:val="24"/>
        </w:rPr>
        <w:t>PC+ABS</w:t>
      </w:r>
      <w:r>
        <w:rPr>
          <w:color w:val="000000"/>
          <w:spacing w:val="10"/>
          <w:kern w:val="0"/>
          <w:sz w:val="24"/>
        </w:rPr>
        <w:t>。</w:t>
      </w:r>
    </w:p>
    <w:p w14:paraId="5AD1C9D0" w14:textId="77777777" w:rsidR="003543AF" w:rsidRDefault="008D0C55">
      <w:pPr>
        <w:widowControl/>
        <w:tabs>
          <w:tab w:val="left" w:pos="1275"/>
        </w:tabs>
        <w:spacing w:line="400" w:lineRule="exact"/>
        <w:ind w:left="993" w:firstLine="29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对于双色注塑</w:t>
      </w:r>
      <w:proofErr w:type="gramStart"/>
      <w:r>
        <w:rPr>
          <w:color w:val="000000"/>
          <w:spacing w:val="10"/>
          <w:kern w:val="0"/>
          <w:sz w:val="24"/>
        </w:rPr>
        <w:t>塑</w:t>
      </w:r>
      <w:proofErr w:type="gramEnd"/>
      <w:r>
        <w:rPr>
          <w:color w:val="000000"/>
          <w:spacing w:val="10"/>
          <w:kern w:val="0"/>
          <w:sz w:val="24"/>
        </w:rPr>
        <w:t>件材质以</w:t>
      </w:r>
      <w:r>
        <w:rPr>
          <w:color w:val="000000"/>
          <w:spacing w:val="10"/>
          <w:kern w:val="0"/>
          <w:sz w:val="24"/>
        </w:rPr>
        <w:t>A&amp;B(A</w:t>
      </w:r>
      <w:r>
        <w:rPr>
          <w:color w:val="000000"/>
          <w:spacing w:val="10"/>
          <w:kern w:val="0"/>
          <w:sz w:val="24"/>
        </w:rPr>
        <w:t>代表一射材料，</w:t>
      </w:r>
      <w:r>
        <w:rPr>
          <w:color w:val="000000"/>
          <w:spacing w:val="10"/>
          <w:kern w:val="0"/>
          <w:sz w:val="24"/>
        </w:rPr>
        <w:t>B</w:t>
      </w:r>
      <w:r>
        <w:rPr>
          <w:color w:val="000000"/>
          <w:spacing w:val="10"/>
          <w:kern w:val="0"/>
          <w:sz w:val="24"/>
        </w:rPr>
        <w:t>代表二</w:t>
      </w:r>
      <w:proofErr w:type="gramStart"/>
      <w:r>
        <w:rPr>
          <w:color w:val="000000"/>
          <w:spacing w:val="10"/>
          <w:kern w:val="0"/>
          <w:sz w:val="24"/>
        </w:rPr>
        <w:t>射材料</w:t>
      </w:r>
      <w:proofErr w:type="gram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的形式描述，且在必要说明部分注明双射。材质描述中无需出现具体牌号。</w:t>
      </w:r>
      <w:proofErr w:type="gramStart"/>
      <w:r>
        <w:rPr>
          <w:color w:val="000000"/>
          <w:spacing w:val="10"/>
          <w:kern w:val="0"/>
          <w:sz w:val="24"/>
        </w:rPr>
        <w:t>若塑件</w:t>
      </w:r>
      <w:proofErr w:type="gramEnd"/>
      <w:r>
        <w:rPr>
          <w:color w:val="000000"/>
          <w:spacing w:val="10"/>
          <w:kern w:val="0"/>
          <w:sz w:val="24"/>
        </w:rPr>
        <w:t>对材质有特殊要求需要特别注明的，在必要说明部分注明。</w:t>
      </w:r>
    </w:p>
    <w:p w14:paraId="3D38248D" w14:textId="77777777" w:rsidR="003543AF" w:rsidRDefault="008D0C55">
      <w:pPr>
        <w:widowControl/>
        <w:numPr>
          <w:ilvl w:val="0"/>
          <w:numId w:val="70"/>
        </w:numPr>
        <w:tabs>
          <w:tab w:val="clear" w:pos="1275"/>
          <w:tab w:val="left" w:pos="993"/>
        </w:tabs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lastRenderedPageBreak/>
        <w:t>颜色及后处理：是指产品注塑或喷油后的表面颜色，要求尽量用</w:t>
      </w:r>
      <w:r>
        <w:rPr>
          <w:color w:val="000000"/>
          <w:spacing w:val="10"/>
          <w:kern w:val="0"/>
          <w:sz w:val="24"/>
        </w:rPr>
        <w:t>PANTONE</w:t>
      </w:r>
      <w:r>
        <w:rPr>
          <w:color w:val="000000"/>
          <w:spacing w:val="10"/>
          <w:kern w:val="0"/>
          <w:sz w:val="24"/>
        </w:rPr>
        <w:t>编码来表示。可以使用透明，原色等不会引起误解的描述。后处理用镜面，皮纹等来表示，后处理方式的详细说明在图纸中标明，描述物料时不作详细说明。</w:t>
      </w:r>
    </w:p>
    <w:p w14:paraId="2DDF15F5" w14:textId="77777777" w:rsidR="003543AF" w:rsidRDefault="008D0C55">
      <w:pPr>
        <w:spacing w:beforeLines="25" w:before="78" w:line="400" w:lineRule="exact"/>
        <w:ind w:firstLineChars="200" w:firstLine="520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举例：开关帽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T18 pro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WW</w:t>
      </w:r>
      <w:r>
        <w:rPr>
          <w:color w:val="000000"/>
          <w:spacing w:val="10"/>
          <w:kern w:val="0"/>
          <w:sz w:val="24"/>
        </w:rPr>
        <w:t>001 |ABS|</w:t>
      </w:r>
      <w:r>
        <w:rPr>
          <w:color w:val="000000"/>
          <w:spacing w:val="10"/>
          <w:kern w:val="0"/>
          <w:sz w:val="24"/>
        </w:rPr>
        <w:t>咖啡色</w:t>
      </w:r>
    </w:p>
    <w:p w14:paraId="625A1E96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7121</w:t>
      </w:r>
      <w:r>
        <w:rPr>
          <w:b/>
          <w:bCs/>
          <w:color w:val="000000"/>
          <w:spacing w:val="10"/>
          <w:sz w:val="24"/>
        </w:rPr>
        <w:t>：脚垫</w:t>
      </w:r>
    </w:p>
    <w:p w14:paraId="36543E61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颜色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8E9D991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名称：统一填脚垫。</w:t>
      </w:r>
    </w:p>
    <w:p w14:paraId="1E4C70B6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产品型号：此脚垫所使用的机型，如果同时有几个机型，仅随机选取一种机型名称。</w:t>
      </w:r>
    </w:p>
    <w:p w14:paraId="758CB235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图纸编号：见《图号编码原则》。</w:t>
      </w:r>
    </w:p>
    <w:p w14:paraId="319D8F05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材质：指生产脚垫所用的材料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用</w:t>
      </w:r>
      <w:proofErr w:type="gramStart"/>
      <w:r>
        <w:rPr>
          <w:color w:val="000000"/>
          <w:spacing w:val="10"/>
          <w:sz w:val="24"/>
        </w:rPr>
        <w:t>象</w:t>
      </w:r>
      <w:proofErr w:type="gramEnd"/>
      <w:r>
        <w:rPr>
          <w:color w:val="000000"/>
          <w:spacing w:val="10"/>
          <w:sz w:val="24"/>
        </w:rPr>
        <w:t>PVC</w:t>
      </w:r>
      <w:r>
        <w:rPr>
          <w:color w:val="000000"/>
          <w:spacing w:val="10"/>
          <w:sz w:val="24"/>
        </w:rPr>
        <w:t>、海绵等词语来表示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04847EB9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红、橙、黄、绿、蓝、紫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色，本色，透明等语言来表示。</w:t>
      </w:r>
    </w:p>
    <w:p w14:paraId="69FE32C1" w14:textId="77777777" w:rsidR="003543AF" w:rsidRDefault="008D0C55">
      <w:pPr>
        <w:numPr>
          <w:ilvl w:val="0"/>
          <w:numId w:val="71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尺寸：用脚垫的外观尺寸来表示，如长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高或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，直径用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表示。</w:t>
      </w:r>
    </w:p>
    <w:p w14:paraId="57EE151E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举例：脚垫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|WW-001|</w:t>
      </w:r>
      <w:r>
        <w:rPr>
          <w:color w:val="000000"/>
          <w:spacing w:val="10"/>
          <w:sz w:val="24"/>
        </w:rPr>
        <w:t>橡胶硬度</w:t>
      </w:r>
      <w:r>
        <w:rPr>
          <w:color w:val="000000"/>
          <w:spacing w:val="10"/>
          <w:sz w:val="24"/>
        </w:rPr>
        <w:t>55|</w:t>
      </w:r>
      <w:r>
        <w:rPr>
          <w:color w:val="000000"/>
          <w:spacing w:val="10"/>
          <w:sz w:val="24"/>
        </w:rPr>
        <w:t>黑色</w:t>
      </w:r>
      <w:r>
        <w:rPr>
          <w:color w:val="000000"/>
          <w:spacing w:val="10"/>
          <w:sz w:val="24"/>
        </w:rPr>
        <w:t>|D9.3*2.5</w:t>
      </w:r>
    </w:p>
    <w:p w14:paraId="63ACF52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712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2</w:t>
      </w:r>
      <w:r>
        <w:rPr>
          <w:b/>
          <w:bCs/>
          <w:color w:val="000000"/>
          <w:spacing w:val="10"/>
          <w:kern w:val="0"/>
          <w:sz w:val="24"/>
        </w:rPr>
        <w:t>：导光柱</w:t>
      </w:r>
    </w:p>
    <w:p w14:paraId="7D464138" w14:textId="77777777" w:rsidR="003543AF" w:rsidRDefault="008D0C55">
      <w:pPr>
        <w:widowControl/>
        <w:tabs>
          <w:tab w:val="left" w:pos="558"/>
        </w:tabs>
        <w:spacing w:line="400" w:lineRule="exact"/>
        <w:ind w:firstLineChars="200" w:firstLine="522"/>
        <w:jc w:val="left"/>
        <w:rPr>
          <w:b/>
          <w:bCs/>
          <w:snapToGrid w:val="0"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产品型号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图纸编号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颜色及后处理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0B40EFF1" w14:textId="77777777" w:rsidR="003543AF" w:rsidRDefault="008D0C55">
      <w:pPr>
        <w:widowControl/>
        <w:numPr>
          <w:ilvl w:val="0"/>
          <w:numId w:val="72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名称：统一填写导光柱。</w:t>
      </w:r>
    </w:p>
    <w:p w14:paraId="5541A7EC" w14:textId="77777777" w:rsidR="003543AF" w:rsidRDefault="008D0C55">
      <w:pPr>
        <w:widowControl/>
        <w:numPr>
          <w:ilvl w:val="0"/>
          <w:numId w:val="72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产品型号：此塑胶圈所使用的机型，如果同时有几个机型，仅随机选取一种机型名称。</w:t>
      </w:r>
    </w:p>
    <w:p w14:paraId="52D3EB7D" w14:textId="77777777" w:rsidR="003543AF" w:rsidRDefault="008D0C55">
      <w:pPr>
        <w:widowControl/>
        <w:numPr>
          <w:ilvl w:val="0"/>
          <w:numId w:val="72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图纸编号：见《图号编码原则》。</w:t>
      </w:r>
    </w:p>
    <w:p w14:paraId="26FE03B0" w14:textId="77777777" w:rsidR="003543AF" w:rsidRDefault="008D0C55">
      <w:pPr>
        <w:widowControl/>
        <w:numPr>
          <w:ilvl w:val="0"/>
          <w:numId w:val="72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材质：指生产导</w:t>
      </w:r>
      <w:proofErr w:type="gramStart"/>
      <w:r>
        <w:rPr>
          <w:color w:val="000000"/>
          <w:spacing w:val="10"/>
          <w:kern w:val="0"/>
          <w:sz w:val="24"/>
        </w:rPr>
        <w:t>光柱类塑件</w:t>
      </w:r>
      <w:proofErr w:type="gramEnd"/>
      <w:r>
        <w:rPr>
          <w:color w:val="000000"/>
          <w:spacing w:val="10"/>
          <w:kern w:val="0"/>
          <w:sz w:val="24"/>
        </w:rPr>
        <w:t>所用的塑胶材料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按照国家塑胶标准命名的代</w:t>
      </w:r>
      <w:r>
        <w:rPr>
          <w:rFonts w:hint="eastAsia"/>
          <w:color w:val="000000"/>
          <w:spacing w:val="10"/>
          <w:kern w:val="0"/>
          <w:sz w:val="24"/>
        </w:rPr>
        <w:t>码</w:t>
      </w:r>
    </w:p>
    <w:p w14:paraId="79E03247" w14:textId="77777777" w:rsidR="003543AF" w:rsidRDefault="008D0C55">
      <w:pPr>
        <w:widowControl/>
        <w:spacing w:line="400" w:lineRule="exact"/>
        <w:ind w:left="993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来表示，例如：</w:t>
      </w:r>
      <w:r>
        <w:rPr>
          <w:color w:val="000000"/>
          <w:spacing w:val="10"/>
          <w:kern w:val="0"/>
          <w:sz w:val="24"/>
        </w:rPr>
        <w:t>ABS)</w:t>
      </w:r>
      <w:r>
        <w:rPr>
          <w:color w:val="000000"/>
          <w:spacing w:val="10"/>
          <w:kern w:val="0"/>
          <w:sz w:val="24"/>
        </w:rPr>
        <w:t>。描述中</w:t>
      </w:r>
      <w:r>
        <w:rPr>
          <w:color w:val="000000"/>
          <w:spacing w:val="10"/>
          <w:kern w:val="0"/>
          <w:sz w:val="24"/>
        </w:rPr>
        <w:t>A+B</w:t>
      </w:r>
      <w:r>
        <w:rPr>
          <w:color w:val="000000"/>
          <w:spacing w:val="10"/>
          <w:kern w:val="0"/>
          <w:sz w:val="24"/>
        </w:rPr>
        <w:t>格式，仅代表一种共混的塑胶材质，例如</w:t>
      </w:r>
      <w:r>
        <w:rPr>
          <w:color w:val="000000"/>
          <w:spacing w:val="10"/>
          <w:kern w:val="0"/>
          <w:sz w:val="24"/>
        </w:rPr>
        <w:t>PC+ABS</w:t>
      </w:r>
      <w:r>
        <w:rPr>
          <w:color w:val="000000"/>
          <w:spacing w:val="10"/>
          <w:kern w:val="0"/>
          <w:sz w:val="24"/>
        </w:rPr>
        <w:t>。</w:t>
      </w:r>
    </w:p>
    <w:p w14:paraId="28F5C89A" w14:textId="77777777" w:rsidR="003543AF" w:rsidRDefault="008D0C55">
      <w:pPr>
        <w:widowControl/>
        <w:tabs>
          <w:tab w:val="left" w:pos="993"/>
        </w:tabs>
        <w:spacing w:line="400" w:lineRule="exact"/>
        <w:ind w:left="993" w:hanging="420"/>
        <w:jc w:val="left"/>
        <w:rPr>
          <w:color w:val="000000"/>
          <w:spacing w:val="10"/>
          <w:kern w:val="0"/>
          <w:sz w:val="24"/>
        </w:rPr>
      </w:pPr>
      <w:r>
        <w:rPr>
          <w:rFonts w:hint="eastAsia"/>
          <w:color w:val="000000"/>
          <w:spacing w:val="10"/>
          <w:kern w:val="0"/>
          <w:sz w:val="24"/>
        </w:rPr>
        <w:tab/>
      </w:r>
      <w:r>
        <w:rPr>
          <w:color w:val="000000"/>
          <w:spacing w:val="10"/>
          <w:kern w:val="0"/>
          <w:sz w:val="24"/>
        </w:rPr>
        <w:t>对于双色注塑</w:t>
      </w:r>
      <w:proofErr w:type="gramStart"/>
      <w:r>
        <w:rPr>
          <w:color w:val="000000"/>
          <w:spacing w:val="10"/>
          <w:kern w:val="0"/>
          <w:sz w:val="24"/>
        </w:rPr>
        <w:t>塑</w:t>
      </w:r>
      <w:proofErr w:type="gramEnd"/>
      <w:r>
        <w:rPr>
          <w:color w:val="000000"/>
          <w:spacing w:val="10"/>
          <w:kern w:val="0"/>
          <w:sz w:val="24"/>
        </w:rPr>
        <w:t>件材质以</w:t>
      </w:r>
      <w:r>
        <w:rPr>
          <w:color w:val="000000"/>
          <w:spacing w:val="10"/>
          <w:kern w:val="0"/>
          <w:sz w:val="24"/>
        </w:rPr>
        <w:t>A&amp;B(A</w:t>
      </w:r>
      <w:r>
        <w:rPr>
          <w:color w:val="000000"/>
          <w:spacing w:val="10"/>
          <w:kern w:val="0"/>
          <w:sz w:val="24"/>
        </w:rPr>
        <w:t>代表一射材料，</w:t>
      </w:r>
      <w:r>
        <w:rPr>
          <w:color w:val="000000"/>
          <w:spacing w:val="10"/>
          <w:kern w:val="0"/>
          <w:sz w:val="24"/>
        </w:rPr>
        <w:t>B</w:t>
      </w:r>
      <w:r>
        <w:rPr>
          <w:color w:val="000000"/>
          <w:spacing w:val="10"/>
          <w:kern w:val="0"/>
          <w:sz w:val="24"/>
        </w:rPr>
        <w:t>代表二</w:t>
      </w:r>
      <w:proofErr w:type="gramStart"/>
      <w:r>
        <w:rPr>
          <w:color w:val="000000"/>
          <w:spacing w:val="10"/>
          <w:kern w:val="0"/>
          <w:sz w:val="24"/>
        </w:rPr>
        <w:t>射材料</w:t>
      </w:r>
      <w:proofErr w:type="gramEnd"/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的形式描述，且在必要说明部分注明双射。</w:t>
      </w:r>
    </w:p>
    <w:p w14:paraId="781D8AB1" w14:textId="77777777" w:rsidR="003543AF" w:rsidRDefault="008D0C55">
      <w:pPr>
        <w:widowControl/>
        <w:tabs>
          <w:tab w:val="left" w:pos="1275"/>
        </w:tabs>
        <w:spacing w:line="400" w:lineRule="exact"/>
        <w:ind w:left="993" w:firstLine="29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材质描述中无需出现具体牌号。</w:t>
      </w:r>
      <w:proofErr w:type="gramStart"/>
      <w:r>
        <w:rPr>
          <w:color w:val="000000"/>
          <w:spacing w:val="10"/>
          <w:kern w:val="0"/>
          <w:sz w:val="24"/>
        </w:rPr>
        <w:t>若塑件</w:t>
      </w:r>
      <w:proofErr w:type="gramEnd"/>
      <w:r>
        <w:rPr>
          <w:color w:val="000000"/>
          <w:spacing w:val="10"/>
          <w:kern w:val="0"/>
          <w:sz w:val="24"/>
        </w:rPr>
        <w:t>对材质有特殊要求需要特别注明的，在必要说明部分注明。</w:t>
      </w:r>
    </w:p>
    <w:p w14:paraId="205EA4D5" w14:textId="77777777" w:rsidR="003543AF" w:rsidRDefault="008D0C55">
      <w:pPr>
        <w:widowControl/>
        <w:numPr>
          <w:ilvl w:val="0"/>
          <w:numId w:val="72"/>
        </w:numPr>
        <w:spacing w:line="400" w:lineRule="exact"/>
        <w:ind w:left="993" w:hanging="426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颜色及后处理：颜色根据实际情况分为透明，带色半透明等，后处理默认为镜面，特殊要求需注明。</w:t>
      </w:r>
      <w:r>
        <w:rPr>
          <w:b/>
          <w:bCs/>
          <w:color w:val="000000"/>
          <w:spacing w:val="10"/>
          <w:kern w:val="0"/>
          <w:sz w:val="24"/>
        </w:rPr>
        <w:t xml:space="preserve"> </w:t>
      </w:r>
    </w:p>
    <w:p w14:paraId="69E65505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举例：导光柱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T18 pro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待定</w:t>
      </w:r>
      <w:r>
        <w:rPr>
          <w:color w:val="000000"/>
          <w:spacing w:val="10"/>
          <w:kern w:val="0"/>
          <w:sz w:val="24"/>
        </w:rPr>
        <w:t>|PC|</w:t>
      </w:r>
      <w:r>
        <w:rPr>
          <w:color w:val="000000"/>
          <w:spacing w:val="10"/>
          <w:kern w:val="0"/>
          <w:sz w:val="24"/>
        </w:rPr>
        <w:t>透明</w:t>
      </w:r>
    </w:p>
    <w:p w14:paraId="44589242" w14:textId="77777777" w:rsidR="003543AF" w:rsidRDefault="003543AF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</w:p>
    <w:p w14:paraId="14EFC7F8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7123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bCs/>
          <w:color w:val="000000"/>
          <w:spacing w:val="10"/>
          <w:sz w:val="24"/>
        </w:rPr>
        <w:t>灯杯</w:t>
      </w:r>
    </w:p>
    <w:p w14:paraId="4DD72E57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聚光度数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531990C1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灯杯</w:t>
      </w:r>
      <w:r>
        <w:rPr>
          <w:color w:val="000000"/>
          <w:spacing w:val="10"/>
          <w:sz w:val="24"/>
        </w:rPr>
        <w:t>。</w:t>
      </w:r>
    </w:p>
    <w:p w14:paraId="16D30B17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机型系列：此</w:t>
      </w:r>
      <w:proofErr w:type="gramStart"/>
      <w:r>
        <w:rPr>
          <w:rFonts w:hint="eastAsia"/>
          <w:color w:val="000000"/>
          <w:spacing w:val="10"/>
          <w:sz w:val="24"/>
        </w:rPr>
        <w:t>灯杯所</w:t>
      </w:r>
      <w:proofErr w:type="gramEnd"/>
      <w:r>
        <w:rPr>
          <w:rFonts w:hint="eastAsia"/>
          <w:color w:val="000000"/>
          <w:spacing w:val="10"/>
          <w:sz w:val="24"/>
        </w:rPr>
        <w:t>使用的</w:t>
      </w:r>
      <w:r>
        <w:rPr>
          <w:rFonts w:hint="eastAsia"/>
          <w:color w:val="000000"/>
          <w:spacing w:val="10"/>
          <w:sz w:val="24"/>
        </w:rPr>
        <w:t>ID</w:t>
      </w:r>
      <w:r>
        <w:rPr>
          <w:rFonts w:hint="eastAsia"/>
          <w:color w:val="000000"/>
          <w:spacing w:val="10"/>
          <w:sz w:val="24"/>
        </w:rPr>
        <w:t>造型系列</w:t>
      </w:r>
      <w:r>
        <w:rPr>
          <w:color w:val="000000"/>
          <w:spacing w:val="10"/>
          <w:sz w:val="24"/>
        </w:rPr>
        <w:t>。</w:t>
      </w:r>
    </w:p>
    <w:p w14:paraId="395D3611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图纸编号：见《图号编码原则》</w:t>
      </w:r>
      <w:r>
        <w:rPr>
          <w:color w:val="000000"/>
          <w:spacing w:val="10"/>
          <w:sz w:val="24"/>
        </w:rPr>
        <w:t>。</w:t>
      </w:r>
    </w:p>
    <w:p w14:paraId="47EFF34E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材质：指</w:t>
      </w:r>
      <w:proofErr w:type="gramStart"/>
      <w:r>
        <w:rPr>
          <w:rFonts w:hint="eastAsia"/>
          <w:color w:val="000000"/>
          <w:spacing w:val="10"/>
          <w:sz w:val="24"/>
        </w:rPr>
        <w:t>生产灯杯所用</w:t>
      </w:r>
      <w:proofErr w:type="gramEnd"/>
      <w:r>
        <w:rPr>
          <w:rFonts w:hint="eastAsia"/>
          <w:color w:val="000000"/>
          <w:spacing w:val="10"/>
          <w:sz w:val="24"/>
        </w:rPr>
        <w:t>的材料，例如：</w:t>
      </w:r>
      <w:r>
        <w:rPr>
          <w:rFonts w:hint="eastAsia"/>
          <w:color w:val="000000"/>
          <w:spacing w:val="10"/>
          <w:sz w:val="24"/>
        </w:rPr>
        <w:t>PC</w:t>
      </w:r>
      <w:r>
        <w:rPr>
          <w:color w:val="000000"/>
          <w:spacing w:val="10"/>
          <w:sz w:val="24"/>
        </w:rPr>
        <w:t>。</w:t>
      </w:r>
    </w:p>
    <w:p w14:paraId="5B55DBF7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聚光度数：聚光的度数。</w:t>
      </w:r>
    </w:p>
    <w:p w14:paraId="07E46A66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</w:t>
      </w:r>
      <w:proofErr w:type="gramStart"/>
      <w:r>
        <w:rPr>
          <w:rFonts w:hint="eastAsia"/>
          <w:color w:val="000000"/>
          <w:spacing w:val="10"/>
          <w:sz w:val="24"/>
        </w:rPr>
        <w:t>灯杯的</w:t>
      </w:r>
      <w:proofErr w:type="gramEnd"/>
      <w:r>
        <w:rPr>
          <w:rFonts w:hint="eastAsia"/>
          <w:color w:val="000000"/>
          <w:spacing w:val="10"/>
          <w:sz w:val="24"/>
        </w:rPr>
        <w:t>一些其他必要说明。</w:t>
      </w:r>
    </w:p>
    <w:p w14:paraId="60D29276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定义：具有聚光作用的灯杯。</w:t>
      </w:r>
    </w:p>
    <w:p w14:paraId="094996AE" w14:textId="77777777" w:rsidR="003543AF" w:rsidRDefault="008D0C55">
      <w:pPr>
        <w:spacing w:line="400" w:lineRule="exact"/>
        <w:ind w:left="567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举例：</w:t>
      </w:r>
      <w:proofErr w:type="gramStart"/>
      <w:r>
        <w:rPr>
          <w:rFonts w:hint="eastAsia"/>
          <w:color w:val="000000"/>
          <w:spacing w:val="10"/>
          <w:sz w:val="24"/>
        </w:rPr>
        <w:t>灯杯</w:t>
      </w:r>
      <w:proofErr w:type="gramEnd"/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哈曼系列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图纸编号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塑胶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透明</w:t>
      </w:r>
      <w:r>
        <w:rPr>
          <w:color w:val="000000"/>
          <w:spacing w:val="10"/>
          <w:sz w:val="24"/>
        </w:rPr>
        <w:t>|ɸ22*10.8|</w:t>
      </w:r>
      <w:r>
        <w:rPr>
          <w:rFonts w:hint="eastAsia"/>
          <w:color w:val="000000"/>
          <w:spacing w:val="10"/>
          <w:sz w:val="24"/>
        </w:rPr>
        <w:t>聚光角度</w:t>
      </w:r>
      <w:r>
        <w:rPr>
          <w:color w:val="000000"/>
          <w:spacing w:val="10"/>
          <w:sz w:val="24"/>
        </w:rPr>
        <w:t>60°</w:t>
      </w:r>
    </w:p>
    <w:p w14:paraId="67265492" w14:textId="77777777" w:rsidR="003543AF" w:rsidRDefault="003543AF">
      <w:pPr>
        <w:widowControl/>
        <w:spacing w:beforeLines="50" w:before="156" w:line="400" w:lineRule="exact"/>
        <w:ind w:firstLineChars="200" w:firstLine="520"/>
        <w:rPr>
          <w:color w:val="000000"/>
          <w:spacing w:val="10"/>
          <w:sz w:val="24"/>
        </w:rPr>
      </w:pPr>
    </w:p>
    <w:p w14:paraId="44874A3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7124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bCs/>
          <w:color w:val="000000"/>
          <w:spacing w:val="10"/>
          <w:sz w:val="24"/>
        </w:rPr>
        <w:t>镜片</w:t>
      </w:r>
    </w:p>
    <w:p w14:paraId="15361BE3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57D87E06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镜片</w:t>
      </w:r>
      <w:r>
        <w:rPr>
          <w:color w:val="000000"/>
          <w:spacing w:val="10"/>
          <w:sz w:val="24"/>
        </w:rPr>
        <w:t>。</w:t>
      </w:r>
    </w:p>
    <w:p w14:paraId="27678C9D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机型系列：此镜片所使用的</w:t>
      </w:r>
      <w:r>
        <w:rPr>
          <w:rFonts w:hint="eastAsia"/>
          <w:color w:val="000000"/>
          <w:spacing w:val="10"/>
          <w:sz w:val="24"/>
        </w:rPr>
        <w:t>ID</w:t>
      </w:r>
      <w:r>
        <w:rPr>
          <w:rFonts w:hint="eastAsia"/>
          <w:color w:val="000000"/>
          <w:spacing w:val="10"/>
          <w:sz w:val="24"/>
        </w:rPr>
        <w:t>造型系列</w:t>
      </w:r>
      <w:r>
        <w:rPr>
          <w:color w:val="000000"/>
          <w:spacing w:val="10"/>
          <w:sz w:val="24"/>
        </w:rPr>
        <w:t>。</w:t>
      </w:r>
    </w:p>
    <w:p w14:paraId="4A8A341B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图纸编号：见《图号编码原则》</w:t>
      </w:r>
      <w:r>
        <w:rPr>
          <w:color w:val="000000"/>
          <w:spacing w:val="10"/>
          <w:sz w:val="24"/>
        </w:rPr>
        <w:t>。</w:t>
      </w:r>
    </w:p>
    <w:p w14:paraId="32FDDE2E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材质：指生产镜片所用的材料，例如：</w:t>
      </w:r>
      <w:r>
        <w:rPr>
          <w:rFonts w:hint="eastAsia"/>
          <w:color w:val="000000"/>
          <w:spacing w:val="10"/>
          <w:sz w:val="24"/>
        </w:rPr>
        <w:t>PC</w:t>
      </w:r>
      <w:r>
        <w:rPr>
          <w:color w:val="000000"/>
          <w:spacing w:val="10"/>
          <w:sz w:val="24"/>
        </w:rPr>
        <w:t>。</w:t>
      </w:r>
    </w:p>
    <w:p w14:paraId="5041538A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必要说明：镜片的一些其他必要说明。</w:t>
      </w:r>
    </w:p>
    <w:p w14:paraId="752EC440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定义：透光的镜片。</w:t>
      </w:r>
    </w:p>
    <w:p w14:paraId="1E2BB367" w14:textId="77777777" w:rsidR="003543AF" w:rsidRDefault="008D0C55">
      <w:pPr>
        <w:spacing w:line="400" w:lineRule="exact"/>
        <w:ind w:left="567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举例：镜头镜片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哈曼系列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图纸编号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玻璃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透明</w:t>
      </w:r>
      <w:r>
        <w:rPr>
          <w:color w:val="000000"/>
          <w:spacing w:val="10"/>
          <w:sz w:val="24"/>
        </w:rPr>
        <w:t>|ɸ29*1|</w:t>
      </w:r>
    </w:p>
    <w:p w14:paraId="0D8E3C7B" w14:textId="77777777" w:rsidR="003543AF" w:rsidRDefault="003543AF">
      <w:pPr>
        <w:spacing w:line="400" w:lineRule="exact"/>
        <w:ind w:left="567"/>
        <w:rPr>
          <w:color w:val="000000"/>
          <w:spacing w:val="10"/>
          <w:sz w:val="24"/>
        </w:rPr>
      </w:pPr>
    </w:p>
    <w:p w14:paraId="24B2E7CB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7170</w:t>
      </w:r>
      <w:r>
        <w:rPr>
          <w:b/>
          <w:bCs/>
          <w:color w:val="000000"/>
          <w:spacing w:val="10"/>
          <w:sz w:val="24"/>
        </w:rPr>
        <w:t>：导热硅胶垫</w:t>
      </w:r>
    </w:p>
    <w:p w14:paraId="7E73178E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导热系数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硬度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耐温范围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205BA75C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名称：导热硅胶垫。</w:t>
      </w:r>
    </w:p>
    <w:p w14:paraId="7730492A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尺寸：用来描述导热硅胶垫的大小，用长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高来表示，单位：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，例如：</w:t>
      </w:r>
      <w:r>
        <w:rPr>
          <w:color w:val="000000"/>
          <w:spacing w:val="10"/>
          <w:sz w:val="24"/>
        </w:rPr>
        <w:t>35*35*</w:t>
      </w:r>
      <w:r>
        <w:rPr>
          <w:rFonts w:hint="eastAsia"/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.5</w:t>
      </w:r>
      <w:r>
        <w:rPr>
          <w:color w:val="000000"/>
          <w:spacing w:val="10"/>
          <w:sz w:val="24"/>
        </w:rPr>
        <w:t>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1273BACF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导热系数：表征导热硅胶垫的导热性能，参照</w:t>
      </w:r>
      <w:r>
        <w:rPr>
          <w:color w:val="000000"/>
          <w:spacing w:val="10"/>
          <w:sz w:val="24"/>
        </w:rPr>
        <w:t>ASTM E1461</w:t>
      </w:r>
      <w:r>
        <w:rPr>
          <w:color w:val="000000"/>
          <w:spacing w:val="10"/>
          <w:sz w:val="24"/>
        </w:rPr>
        <w:t>标准测试，单位：</w:t>
      </w:r>
      <w:r>
        <w:rPr>
          <w:color w:val="000000"/>
          <w:spacing w:val="10"/>
          <w:sz w:val="24"/>
        </w:rPr>
        <w:t>W/</w:t>
      </w:r>
      <w:proofErr w:type="spellStart"/>
      <w:r>
        <w:rPr>
          <w:color w:val="000000"/>
          <w:spacing w:val="10"/>
          <w:sz w:val="24"/>
        </w:rPr>
        <w:t>m.k</w:t>
      </w:r>
      <w:proofErr w:type="spellEnd"/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1.</w:t>
      </w:r>
      <w:r>
        <w:rPr>
          <w:rFonts w:hint="eastAsia"/>
          <w:color w:val="000000"/>
          <w:spacing w:val="10"/>
          <w:sz w:val="24"/>
        </w:rPr>
        <w:t>5</w:t>
      </w:r>
      <w:r>
        <w:rPr>
          <w:color w:val="000000"/>
          <w:spacing w:val="10"/>
          <w:sz w:val="24"/>
        </w:rPr>
        <w:t>。</w:t>
      </w:r>
    </w:p>
    <w:p w14:paraId="7CD25610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硬度：表示导热硅胶垫的硬度，参照</w:t>
      </w:r>
      <w:r>
        <w:rPr>
          <w:color w:val="000000"/>
          <w:spacing w:val="10"/>
          <w:sz w:val="24"/>
        </w:rPr>
        <w:t>ASTM D2240</w:t>
      </w:r>
      <w:r>
        <w:rPr>
          <w:color w:val="000000"/>
          <w:spacing w:val="10"/>
          <w:sz w:val="24"/>
        </w:rPr>
        <w:t>标准测试，按邵尔硬度标度</w:t>
      </w:r>
      <w:r>
        <w:rPr>
          <w:color w:val="000000"/>
          <w:spacing w:val="10"/>
          <w:sz w:val="24"/>
        </w:rPr>
        <w:t>Shore00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lastRenderedPageBreak/>
        <w:t>例如：</w:t>
      </w:r>
      <w:r>
        <w:rPr>
          <w:rFonts w:hint="eastAsia"/>
          <w:color w:val="000000"/>
          <w:spacing w:val="10"/>
          <w:sz w:val="24"/>
        </w:rPr>
        <w:t>20</w:t>
      </w:r>
      <w:r>
        <w:rPr>
          <w:color w:val="000000"/>
          <w:spacing w:val="10"/>
          <w:sz w:val="24"/>
        </w:rPr>
        <w:t>。</w:t>
      </w:r>
    </w:p>
    <w:p w14:paraId="2C3C8CDD" w14:textId="77777777" w:rsidR="003543AF" w:rsidRDefault="008D0C55">
      <w:pPr>
        <w:numPr>
          <w:ilvl w:val="0"/>
          <w:numId w:val="66"/>
        </w:numPr>
        <w:tabs>
          <w:tab w:val="clear" w:pos="1275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耐温范围：导热硅胶垫的工作温度范围，</w:t>
      </w:r>
      <w:r>
        <w:rPr>
          <w:color w:val="000000"/>
          <w:spacing w:val="10"/>
          <w:sz w:val="24"/>
        </w:rPr>
        <w:t>“/”</w:t>
      </w:r>
      <w:r>
        <w:rPr>
          <w:color w:val="000000"/>
          <w:spacing w:val="10"/>
          <w:sz w:val="24"/>
        </w:rPr>
        <w:t>前表示温度下限，</w:t>
      </w:r>
      <w:r>
        <w:rPr>
          <w:color w:val="000000"/>
          <w:spacing w:val="10"/>
          <w:sz w:val="24"/>
        </w:rPr>
        <w:t>“/”</w:t>
      </w:r>
      <w:r>
        <w:rPr>
          <w:color w:val="000000"/>
          <w:spacing w:val="10"/>
          <w:sz w:val="24"/>
        </w:rPr>
        <w:t>后表示温度上限。如：</w:t>
      </w:r>
      <w:r>
        <w:rPr>
          <w:color w:val="000000"/>
          <w:spacing w:val="10"/>
          <w:sz w:val="24"/>
        </w:rPr>
        <w:t>-40/150</w:t>
      </w:r>
      <w:r>
        <w:rPr>
          <w:color w:val="000000"/>
          <w:spacing w:val="10"/>
          <w:sz w:val="24"/>
        </w:rPr>
        <w:t>度，单位：摄氏度。</w:t>
      </w:r>
    </w:p>
    <w:p w14:paraId="29F4C73D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</w:rPr>
      </w:pPr>
      <w:r>
        <w:rPr>
          <w:color w:val="000000"/>
          <w:spacing w:val="10"/>
          <w:sz w:val="24"/>
        </w:rPr>
        <w:t>举例：导热硅胶垫</w:t>
      </w:r>
      <w:r>
        <w:rPr>
          <w:color w:val="000000"/>
          <w:spacing w:val="10"/>
          <w:sz w:val="24"/>
        </w:rPr>
        <w:t>|35*35*</w:t>
      </w:r>
      <w:r>
        <w:rPr>
          <w:rFonts w:hint="eastAsia"/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.5|1.</w:t>
      </w:r>
      <w:r>
        <w:rPr>
          <w:rFonts w:hint="eastAsia"/>
          <w:color w:val="000000"/>
          <w:spacing w:val="10"/>
          <w:sz w:val="24"/>
        </w:rPr>
        <w:t>5</w:t>
      </w:r>
      <w:r>
        <w:rPr>
          <w:color w:val="000000"/>
          <w:spacing w:val="10"/>
          <w:sz w:val="24"/>
        </w:rPr>
        <w:t>|2</w:t>
      </w:r>
      <w:r>
        <w:rPr>
          <w:rFonts w:hint="eastAsia"/>
          <w:color w:val="000000"/>
          <w:spacing w:val="10"/>
          <w:sz w:val="24"/>
        </w:rPr>
        <w:t>0</w:t>
      </w:r>
      <w:r>
        <w:rPr>
          <w:color w:val="000000"/>
          <w:spacing w:val="10"/>
          <w:sz w:val="24"/>
        </w:rPr>
        <w:t>|-40/150</w:t>
      </w:r>
      <w:r>
        <w:rPr>
          <w:color w:val="000000"/>
          <w:spacing w:val="10"/>
          <w:sz w:val="24"/>
        </w:rPr>
        <w:t>度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Cs w:val="21"/>
        </w:rPr>
        <w:t>[T-Flex3160]</w:t>
      </w:r>
    </w:p>
    <w:p w14:paraId="2E8C378B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193" w:name="_Toc421544857"/>
      <w:r>
        <w:rPr>
          <w:rFonts w:asciiTheme="majorEastAsia" w:eastAsiaTheme="majorEastAsia" w:hAnsiTheme="majorEastAsia"/>
          <w:sz w:val="28"/>
          <w:szCs w:val="28"/>
        </w:rPr>
        <w:t>72大类：紧固件</w:t>
      </w:r>
      <w:bookmarkEnd w:id="1193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1701"/>
        <w:gridCol w:w="3118"/>
      </w:tblGrid>
      <w:tr w:rsidR="003543AF" w14:paraId="027DA95C" w14:textId="77777777">
        <w:trPr>
          <w:jc w:val="center"/>
        </w:trPr>
        <w:tc>
          <w:tcPr>
            <w:tcW w:w="4248" w:type="dxa"/>
            <w:gridSpan w:val="2"/>
          </w:tcPr>
          <w:p w14:paraId="543B94CE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4819" w:type="dxa"/>
            <w:gridSpan w:val="2"/>
          </w:tcPr>
          <w:p w14:paraId="0CC87D5A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04C082F8" w14:textId="77777777">
        <w:trPr>
          <w:jc w:val="center"/>
        </w:trPr>
        <w:tc>
          <w:tcPr>
            <w:tcW w:w="1838" w:type="dxa"/>
          </w:tcPr>
          <w:p w14:paraId="29D6E2B9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2410" w:type="dxa"/>
          </w:tcPr>
          <w:p w14:paraId="33C4A4CF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701" w:type="dxa"/>
          </w:tcPr>
          <w:p w14:paraId="19F35C4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3118" w:type="dxa"/>
          </w:tcPr>
          <w:p w14:paraId="28273F9F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17CB5AAE" w14:textId="77777777">
        <w:trPr>
          <w:jc w:val="center"/>
        </w:trPr>
        <w:tc>
          <w:tcPr>
            <w:tcW w:w="1838" w:type="dxa"/>
            <w:vMerge w:val="restart"/>
            <w:vAlign w:val="center"/>
          </w:tcPr>
          <w:p w14:paraId="686D0D27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7</w:t>
            </w:r>
            <w:r>
              <w:rPr>
                <w:color w:val="000000"/>
                <w:spacing w:val="10"/>
                <w:sz w:val="24"/>
              </w:rPr>
              <w:t>2</w:t>
            </w:r>
          </w:p>
        </w:tc>
        <w:tc>
          <w:tcPr>
            <w:tcW w:w="2410" w:type="dxa"/>
            <w:vMerge w:val="restart"/>
            <w:vAlign w:val="center"/>
          </w:tcPr>
          <w:p w14:paraId="3A9E7FB0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紧固件</w:t>
            </w:r>
          </w:p>
        </w:tc>
        <w:tc>
          <w:tcPr>
            <w:tcW w:w="1701" w:type="dxa"/>
          </w:tcPr>
          <w:p w14:paraId="6D9559B4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118" w:type="dxa"/>
          </w:tcPr>
          <w:p w14:paraId="159F3545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机制螺钉</w:t>
            </w:r>
          </w:p>
        </w:tc>
      </w:tr>
      <w:tr w:rsidR="003543AF" w14:paraId="627C2DAE" w14:textId="77777777">
        <w:trPr>
          <w:jc w:val="center"/>
        </w:trPr>
        <w:tc>
          <w:tcPr>
            <w:tcW w:w="1838" w:type="dxa"/>
            <w:vMerge/>
          </w:tcPr>
          <w:p w14:paraId="6F628B0B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327D09E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01F2965A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2</w:t>
            </w:r>
          </w:p>
        </w:tc>
        <w:tc>
          <w:tcPr>
            <w:tcW w:w="3118" w:type="dxa"/>
          </w:tcPr>
          <w:p w14:paraId="527EB896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自攻螺钉</w:t>
            </w:r>
          </w:p>
        </w:tc>
      </w:tr>
      <w:tr w:rsidR="003543AF" w14:paraId="7BB8664A" w14:textId="77777777">
        <w:trPr>
          <w:jc w:val="center"/>
        </w:trPr>
        <w:tc>
          <w:tcPr>
            <w:tcW w:w="1838" w:type="dxa"/>
            <w:vMerge/>
          </w:tcPr>
          <w:p w14:paraId="50F15F3A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56DF06F1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451A2158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3</w:t>
            </w:r>
          </w:p>
        </w:tc>
        <w:tc>
          <w:tcPr>
            <w:tcW w:w="3118" w:type="dxa"/>
          </w:tcPr>
          <w:p w14:paraId="167E05FD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螺母</w:t>
            </w:r>
          </w:p>
        </w:tc>
      </w:tr>
      <w:tr w:rsidR="003543AF" w14:paraId="6C2FAB0E" w14:textId="77777777">
        <w:trPr>
          <w:jc w:val="center"/>
        </w:trPr>
        <w:tc>
          <w:tcPr>
            <w:tcW w:w="1838" w:type="dxa"/>
            <w:vMerge/>
          </w:tcPr>
          <w:p w14:paraId="6C392B9A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684AA38F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1271A574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04</w:t>
            </w:r>
          </w:p>
        </w:tc>
        <w:tc>
          <w:tcPr>
            <w:tcW w:w="3118" w:type="dxa"/>
          </w:tcPr>
          <w:p w14:paraId="2CE51A5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铆钉</w:t>
            </w:r>
          </w:p>
        </w:tc>
      </w:tr>
      <w:tr w:rsidR="003543AF" w14:paraId="5C3EE030" w14:textId="77777777">
        <w:trPr>
          <w:jc w:val="center"/>
        </w:trPr>
        <w:tc>
          <w:tcPr>
            <w:tcW w:w="1838" w:type="dxa"/>
            <w:vMerge/>
          </w:tcPr>
          <w:p w14:paraId="7BC22E2B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63723203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2EF589D0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5</w:t>
            </w:r>
          </w:p>
        </w:tc>
        <w:tc>
          <w:tcPr>
            <w:tcW w:w="3118" w:type="dxa"/>
          </w:tcPr>
          <w:p w14:paraId="1CB4B98C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紧固螺柱</w:t>
            </w:r>
          </w:p>
        </w:tc>
      </w:tr>
      <w:tr w:rsidR="003543AF" w14:paraId="4C830C48" w14:textId="77777777">
        <w:trPr>
          <w:jc w:val="center"/>
        </w:trPr>
        <w:tc>
          <w:tcPr>
            <w:tcW w:w="1838" w:type="dxa"/>
            <w:vMerge/>
          </w:tcPr>
          <w:p w14:paraId="732B7158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64A829F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4819" w:type="dxa"/>
            <w:gridSpan w:val="2"/>
          </w:tcPr>
          <w:p w14:paraId="225FB3D7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6~99</w:t>
            </w:r>
            <w:r>
              <w:rPr>
                <w:rFonts w:hint="eastAsia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5A7B037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7201</w:t>
      </w:r>
      <w:r>
        <w:rPr>
          <w:b/>
          <w:bCs/>
          <w:color w:val="000000"/>
          <w:spacing w:val="10"/>
          <w:sz w:val="24"/>
        </w:rPr>
        <w:t>：机制螺钉</w:t>
      </w:r>
    </w:p>
    <w:p w14:paraId="3C3FE55C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槽型头型及头型尺寸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表面处理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7A4ED60E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名称：统一填写机制螺钉。</w:t>
      </w:r>
    </w:p>
    <w:p w14:paraId="3D76DCE9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尺寸：这里的尺寸的单位是用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单位。精确到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位，为了节省位数，小数位是</w:t>
      </w:r>
      <w:r>
        <w:rPr>
          <w:color w:val="000000"/>
          <w:spacing w:val="10"/>
          <w:sz w:val="24"/>
        </w:rPr>
        <w:t>“0”</w:t>
      </w:r>
      <w:r>
        <w:rPr>
          <w:color w:val="000000"/>
          <w:spacing w:val="10"/>
          <w:sz w:val="24"/>
        </w:rPr>
        <w:t>的可以不显示出来，乘号统一使用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。在规则里出现的形式是用</w:t>
      </w:r>
      <w:r>
        <w:rPr>
          <w:color w:val="000000"/>
          <w:spacing w:val="10"/>
          <w:sz w:val="24"/>
        </w:rPr>
        <w:t>“M</w:t>
      </w:r>
      <w:r>
        <w:rPr>
          <w:color w:val="000000"/>
          <w:spacing w:val="10"/>
          <w:sz w:val="24"/>
        </w:rPr>
        <w:t>螺丝的直径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螺丝的长度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有螺纹部分的长度</w:t>
      </w:r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如：</w:t>
      </w:r>
      <w:r>
        <w:rPr>
          <w:color w:val="000000"/>
          <w:spacing w:val="10"/>
          <w:sz w:val="24"/>
        </w:rPr>
        <w:t>M3*18</w:t>
      </w:r>
      <w:r>
        <w:rPr>
          <w:color w:val="000000"/>
          <w:spacing w:val="10"/>
          <w:sz w:val="24"/>
        </w:rPr>
        <w:t>。</w:t>
      </w:r>
    </w:p>
    <w:p w14:paraId="14059A02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槽型：指螺钉头上开槽的形状。用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梅花、米字、十字、一字、内六角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内方外圆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、外六角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内圆外方</w:t>
      </w:r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来表示。见下面所附的槽型图。</w:t>
      </w:r>
    </w:p>
    <w:p w14:paraId="35F1FD84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头型：头型指螺钉头的形状。</w:t>
      </w:r>
    </w:p>
    <w:p w14:paraId="1F979309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头型尺寸：沉头螺钉用直径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倒角表示，盘头和方头用最大外径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高度表示。乘号统一使用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，直径用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表示，角度用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表示。</w:t>
      </w:r>
    </w:p>
    <w:p w14:paraId="14F09132" w14:textId="77777777" w:rsidR="003543AF" w:rsidRDefault="008D0C55">
      <w:pPr>
        <w:numPr>
          <w:ilvl w:val="0"/>
          <w:numId w:val="73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表面处理：指螺钉的表面的镀层材料及颜色，如镀镍，镀黑镍，镀彩锌等，</w:t>
      </w:r>
      <w:proofErr w:type="gramStart"/>
      <w:r>
        <w:rPr>
          <w:color w:val="000000"/>
          <w:spacing w:val="10"/>
          <w:sz w:val="24"/>
        </w:rPr>
        <w:t>镀镍指镀白镍</w:t>
      </w:r>
      <w:proofErr w:type="gramEnd"/>
      <w:r>
        <w:rPr>
          <w:rFonts w:hint="eastAsia"/>
          <w:color w:val="000000"/>
          <w:spacing w:val="10"/>
          <w:sz w:val="24"/>
        </w:rPr>
        <w:t>。</w:t>
      </w:r>
    </w:p>
    <w:p w14:paraId="6BFEE53B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举例：机制螺钉</w:t>
      </w:r>
      <w:r>
        <w:rPr>
          <w:rFonts w:hint="eastAsia"/>
          <w:color w:val="000000"/>
          <w:spacing w:val="10"/>
          <w:sz w:val="24"/>
        </w:rPr>
        <w:t>|M3*6|</w:t>
      </w:r>
      <w:r>
        <w:rPr>
          <w:rFonts w:hint="eastAsia"/>
          <w:color w:val="000000"/>
          <w:spacing w:val="10"/>
          <w:sz w:val="24"/>
        </w:rPr>
        <w:t>十字槽沉头</w:t>
      </w:r>
      <w:r>
        <w:rPr>
          <w:rFonts w:hint="eastAsia"/>
          <w:color w:val="000000"/>
          <w:spacing w:val="10"/>
          <w:sz w:val="24"/>
        </w:rPr>
        <w:t>D5.5*A120|</w:t>
      </w:r>
      <w:r>
        <w:rPr>
          <w:rFonts w:hint="eastAsia"/>
          <w:color w:val="000000"/>
          <w:spacing w:val="10"/>
          <w:sz w:val="24"/>
        </w:rPr>
        <w:t>镀黑锌</w:t>
      </w:r>
    </w:p>
    <w:p w14:paraId="2CACFFDF" w14:textId="77777777" w:rsidR="003543AF" w:rsidRDefault="008D0C55">
      <w:pPr>
        <w:spacing w:line="400" w:lineRule="exact"/>
        <w:ind w:firstLineChars="225" w:firstLine="473"/>
        <w:rPr>
          <w:color w:val="000000"/>
          <w:spacing w:val="10"/>
          <w:sz w:val="24"/>
        </w:rPr>
      </w:pPr>
      <w:r>
        <w:rPr>
          <w:rFonts w:ascii="宋体" w:hAnsi="宋体"/>
          <w:noProof/>
          <w:color w:val="000000"/>
        </w:rPr>
        <w:lastRenderedPageBreak/>
        <w:drawing>
          <wp:anchor distT="0" distB="0" distL="114300" distR="114300" simplePos="0" relativeHeight="251664384" behindDoc="1" locked="0" layoutInCell="1" allowOverlap="1" wp14:anchorId="42EDBB33" wp14:editId="3533760F">
            <wp:simplePos x="0" y="0"/>
            <wp:positionH relativeFrom="column">
              <wp:posOffset>631190</wp:posOffset>
            </wp:positionH>
            <wp:positionV relativeFrom="page">
              <wp:posOffset>3900805</wp:posOffset>
            </wp:positionV>
            <wp:extent cx="4222750" cy="3924300"/>
            <wp:effectExtent l="0" t="0" r="6350" b="635"/>
            <wp:wrapThrough wrapText="bothSides">
              <wp:wrapPolygon edited="0">
                <wp:start x="0" y="0"/>
                <wp:lineTo x="0" y="21499"/>
                <wp:lineTo x="21535" y="21499"/>
                <wp:lineTo x="21535" y="0"/>
                <wp:lineTo x="0" y="0"/>
              </wp:wrapPolygon>
            </wp:wrapThrough>
            <wp:docPr id="5" name="图片 5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8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pacing w:val="10"/>
          <w:sz w:val="24"/>
        </w:rPr>
        <w:t xml:space="preserve">    </w:t>
      </w:r>
    </w:p>
    <w:p w14:paraId="03E0D62C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63850663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0152EAD8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65082301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0433C299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50BD0F5E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0003744D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1F9157B6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 xml:space="preserve">    </w:t>
      </w:r>
    </w:p>
    <w:p w14:paraId="25DE9B44" w14:textId="77777777" w:rsidR="003543AF" w:rsidRDefault="008D0C55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 xml:space="preserve">            </w:t>
      </w:r>
    </w:p>
    <w:p w14:paraId="67F73F34" w14:textId="77777777" w:rsidR="003543AF" w:rsidRDefault="008D0C55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 xml:space="preserve">              </w:t>
      </w:r>
    </w:p>
    <w:p w14:paraId="134098A1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302C157B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2640E3FB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2276D4EC" w14:textId="77777777" w:rsidR="003543AF" w:rsidRDefault="008D0C55">
      <w:pPr>
        <w:widowControl/>
        <w:spacing w:beforeLines="50" w:before="156" w:line="400" w:lineRule="exact"/>
        <w:ind w:firstLineChars="200" w:firstLine="42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1244F1D2" wp14:editId="79FDCCFE">
            <wp:simplePos x="0" y="0"/>
            <wp:positionH relativeFrom="column">
              <wp:posOffset>712470</wp:posOffset>
            </wp:positionH>
            <wp:positionV relativeFrom="paragraph">
              <wp:posOffset>-93345</wp:posOffset>
            </wp:positionV>
            <wp:extent cx="401955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498" y="21302"/>
                <wp:lineTo x="21498" y="0"/>
                <wp:lineTo x="0" y="0"/>
              </wp:wrapPolygon>
            </wp:wrapThrough>
            <wp:docPr id="3" name="图片 3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3392D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19454C37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12899DCB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447736FC" w14:textId="77777777" w:rsidR="003543AF" w:rsidRDefault="003543AF">
      <w:pPr>
        <w:widowControl/>
        <w:spacing w:beforeLines="50" w:before="156" w:line="400" w:lineRule="exact"/>
        <w:ind w:firstLineChars="200" w:firstLine="482"/>
        <w:rPr>
          <w:rFonts w:ascii="宋体" w:hAnsi="宋体"/>
          <w:b/>
          <w:bCs/>
          <w:color w:val="000000"/>
          <w:sz w:val="24"/>
        </w:rPr>
      </w:pPr>
    </w:p>
    <w:p w14:paraId="2C852AE7" w14:textId="77777777" w:rsidR="003543AF" w:rsidRDefault="008D0C55">
      <w:pPr>
        <w:widowControl/>
        <w:spacing w:beforeLines="50" w:before="156" w:line="400" w:lineRule="exact"/>
        <w:ind w:firstLineChars="200" w:firstLine="482"/>
        <w:rPr>
          <w:rFonts w:ascii="宋体" w:hAnsi="宋体"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t>7202</w:t>
      </w:r>
      <w:r>
        <w:rPr>
          <w:rFonts w:ascii="宋体" w:hAnsi="宋体" w:hint="eastAsia"/>
          <w:b/>
          <w:bCs/>
          <w:color w:val="000000"/>
          <w:sz w:val="24"/>
        </w:rPr>
        <w:t>：自攻螺钉</w:t>
      </w:r>
    </w:p>
    <w:p w14:paraId="0BCBB318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槽型头型及头型尺寸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表面处理</w:t>
      </w:r>
      <w:r>
        <w:rPr>
          <w:b/>
          <w:bCs/>
          <w:color w:val="000000"/>
          <w:spacing w:val="10"/>
          <w:sz w:val="24"/>
        </w:rPr>
        <w:t>|</w:t>
      </w:r>
      <w:proofErr w:type="gramStart"/>
      <w:r>
        <w:rPr>
          <w:b/>
          <w:bCs/>
          <w:color w:val="000000"/>
          <w:spacing w:val="10"/>
          <w:sz w:val="24"/>
        </w:rPr>
        <w:t>尾制</w:t>
      </w:r>
      <w:proofErr w:type="gramEnd"/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20A244A9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名称：统一填写自攻螺钉。</w:t>
      </w:r>
    </w:p>
    <w:p w14:paraId="0C30CFEE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尺寸：这里的尺寸的单位是用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单位。精确到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位，为了节省位数，小数位是</w:t>
      </w:r>
      <w:r>
        <w:rPr>
          <w:color w:val="000000"/>
          <w:spacing w:val="10"/>
          <w:sz w:val="24"/>
        </w:rPr>
        <w:t>“0”</w:t>
      </w:r>
      <w:r>
        <w:rPr>
          <w:color w:val="000000"/>
          <w:spacing w:val="10"/>
          <w:sz w:val="24"/>
        </w:rPr>
        <w:t>的可以不显示出来，乘号统一使用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。在规则里出现的形式是用</w:t>
      </w:r>
      <w:r>
        <w:rPr>
          <w:color w:val="000000"/>
          <w:spacing w:val="10"/>
          <w:sz w:val="24"/>
        </w:rPr>
        <w:t>“ST</w:t>
      </w:r>
      <w:r>
        <w:rPr>
          <w:color w:val="000000"/>
          <w:spacing w:val="10"/>
          <w:sz w:val="24"/>
        </w:rPr>
        <w:t>螺丝的直径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螺丝的长度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有螺纹部分的长度</w:t>
      </w:r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如：</w:t>
      </w:r>
      <w:r>
        <w:rPr>
          <w:color w:val="000000"/>
          <w:spacing w:val="10"/>
          <w:sz w:val="24"/>
        </w:rPr>
        <w:t>ST2.2*18</w:t>
      </w:r>
      <w:r>
        <w:rPr>
          <w:color w:val="000000"/>
          <w:spacing w:val="10"/>
          <w:sz w:val="24"/>
        </w:rPr>
        <w:t>。</w:t>
      </w:r>
    </w:p>
    <w:p w14:paraId="47A58A58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槽型：指螺钉头上开槽的形状。用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梅花、米字、十字、一字、内六角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内方外圆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、外六角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内圆外方</w:t>
      </w:r>
      <w:r>
        <w:rPr>
          <w:color w:val="000000"/>
          <w:spacing w:val="10"/>
          <w:sz w:val="24"/>
        </w:rPr>
        <w:t>)”</w:t>
      </w:r>
      <w:r>
        <w:rPr>
          <w:color w:val="000000"/>
          <w:spacing w:val="10"/>
          <w:sz w:val="24"/>
        </w:rPr>
        <w:t>来表示。见机制螺钉所附的槽型图。</w:t>
      </w:r>
    </w:p>
    <w:p w14:paraId="34B9243E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头型：头型指螺钉头的形状，见机制螺钉所附图片。</w:t>
      </w:r>
    </w:p>
    <w:p w14:paraId="3DB022EF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头型尺寸：沉头螺钉用直径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倒角表示，盘头和方头用最大外径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高度表示。乘号统一使用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，直径用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表示，角度用</w:t>
      </w:r>
      <w:r>
        <w:rPr>
          <w:color w:val="000000"/>
          <w:spacing w:val="10"/>
          <w:sz w:val="24"/>
        </w:rPr>
        <w:t>A</w:t>
      </w:r>
      <w:r>
        <w:rPr>
          <w:color w:val="000000"/>
          <w:spacing w:val="10"/>
          <w:sz w:val="24"/>
        </w:rPr>
        <w:t>表示。</w:t>
      </w:r>
    </w:p>
    <w:p w14:paraId="2938FE72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left="993" w:hanging="426"/>
        <w:rPr>
          <w:rFonts w:ascii="宋体" w:hAnsi="宋体"/>
          <w:color w:val="000000"/>
        </w:rPr>
      </w:pPr>
      <w:r>
        <w:rPr>
          <w:color w:val="000000"/>
          <w:spacing w:val="10"/>
          <w:sz w:val="24"/>
        </w:rPr>
        <w:t>表面处理：指螺钉的表面的镀层材料及颜色，如镀镍，镀黑镍，镀彩锌等，</w:t>
      </w:r>
      <w:proofErr w:type="gramStart"/>
      <w:r>
        <w:rPr>
          <w:color w:val="000000"/>
          <w:spacing w:val="10"/>
          <w:sz w:val="24"/>
        </w:rPr>
        <w:t>镀镍指镀白镍</w:t>
      </w:r>
      <w:proofErr w:type="gramEnd"/>
      <w:r>
        <w:rPr>
          <w:color w:val="000000"/>
          <w:spacing w:val="10"/>
          <w:sz w:val="24"/>
        </w:rPr>
        <w:t>。</w:t>
      </w:r>
    </w:p>
    <w:p w14:paraId="0A862A2B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hanging="693"/>
        <w:rPr>
          <w:rFonts w:ascii="宋体" w:hAnsi="宋体"/>
          <w:color w:val="000000"/>
        </w:rPr>
      </w:pPr>
      <w:r>
        <w:rPr>
          <w:color w:val="000000"/>
          <w:spacing w:val="10"/>
          <w:sz w:val="24"/>
        </w:rPr>
        <w:t>尾制：指螺钉尾巴的形状。见下面自攻螺钉末端的图片。</w:t>
      </w:r>
    </w:p>
    <w:p w14:paraId="580C636D" w14:textId="77777777" w:rsidR="003543AF" w:rsidRDefault="008D0C55">
      <w:pPr>
        <w:numPr>
          <w:ilvl w:val="0"/>
          <w:numId w:val="7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规则内的其余字段的描述规范</w:t>
      </w:r>
      <w:proofErr w:type="gramStart"/>
      <w:r>
        <w:rPr>
          <w:color w:val="000000"/>
          <w:spacing w:val="10"/>
          <w:sz w:val="24"/>
        </w:rPr>
        <w:t>见内容</w:t>
      </w:r>
      <w:proofErr w:type="gramEnd"/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6E4F2217" w14:textId="77777777" w:rsidR="003543AF" w:rsidRDefault="008D0C55">
      <w:pPr>
        <w:spacing w:line="400" w:lineRule="exact"/>
        <w:ind w:firstLineChars="225" w:firstLine="473"/>
        <w:rPr>
          <w:color w:val="000000"/>
          <w:spacing w:val="10"/>
          <w:sz w:val="24"/>
        </w:rPr>
      </w:pPr>
      <w:r>
        <w:rPr>
          <w:rFonts w:ascii="宋体" w:hAnsi="宋体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18AE25F6" wp14:editId="6BF3013E">
            <wp:simplePos x="0" y="0"/>
            <wp:positionH relativeFrom="column">
              <wp:posOffset>385445</wp:posOffset>
            </wp:positionH>
            <wp:positionV relativeFrom="paragraph">
              <wp:posOffset>375920</wp:posOffset>
            </wp:positionV>
            <wp:extent cx="559054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492" y="21434"/>
                <wp:lineTo x="21492" y="0"/>
                <wp:lineTo x="0" y="0"/>
              </wp:wrapPolygon>
            </wp:wrapThrough>
            <wp:docPr id="2" name="图片 2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pacing w:val="10"/>
          <w:sz w:val="24"/>
        </w:rPr>
        <w:t>举例：自攻螺钉</w:t>
      </w:r>
      <w:r>
        <w:rPr>
          <w:color w:val="000000"/>
          <w:spacing w:val="10"/>
          <w:sz w:val="24"/>
        </w:rPr>
        <w:t>|ST2.6*16|</w:t>
      </w:r>
      <w:r>
        <w:rPr>
          <w:color w:val="000000"/>
          <w:spacing w:val="10"/>
          <w:sz w:val="24"/>
        </w:rPr>
        <w:t>十字槽盘头</w:t>
      </w:r>
      <w:r>
        <w:rPr>
          <w:color w:val="000000"/>
          <w:spacing w:val="10"/>
          <w:sz w:val="24"/>
        </w:rPr>
        <w:t>D4.4*1.8|</w:t>
      </w:r>
      <w:proofErr w:type="gramStart"/>
      <w:r>
        <w:rPr>
          <w:color w:val="000000"/>
          <w:spacing w:val="10"/>
          <w:sz w:val="24"/>
        </w:rPr>
        <w:t>镀黑锌</w:t>
      </w:r>
      <w:proofErr w:type="gramEnd"/>
      <w:r>
        <w:rPr>
          <w:color w:val="000000"/>
          <w:spacing w:val="10"/>
          <w:sz w:val="24"/>
        </w:rPr>
        <w:t>|AB</w:t>
      </w:r>
      <w:r>
        <w:rPr>
          <w:color w:val="000000"/>
          <w:spacing w:val="10"/>
          <w:sz w:val="24"/>
        </w:rPr>
        <w:t>型</w:t>
      </w:r>
    </w:p>
    <w:p w14:paraId="6CDBAFDC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7203</w:t>
      </w:r>
      <w:r>
        <w:rPr>
          <w:b/>
          <w:bCs/>
          <w:color w:val="000000"/>
          <w:spacing w:val="10"/>
          <w:sz w:val="24"/>
        </w:rPr>
        <w:t>：螺母</w:t>
      </w:r>
    </w:p>
    <w:p w14:paraId="42F66D27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形状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孔径</w:t>
      </w:r>
      <w:r>
        <w:rPr>
          <w:b/>
          <w:bCs/>
          <w:color w:val="000000"/>
          <w:spacing w:val="10"/>
          <w:sz w:val="24"/>
        </w:rPr>
        <w:t>*</w:t>
      </w:r>
      <w:r>
        <w:rPr>
          <w:b/>
          <w:bCs/>
          <w:color w:val="000000"/>
          <w:spacing w:val="10"/>
          <w:sz w:val="24"/>
        </w:rPr>
        <w:t>高度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表面处理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02C6501B" w14:textId="77777777" w:rsidR="003543AF" w:rsidRDefault="008D0C55">
      <w:pPr>
        <w:numPr>
          <w:ilvl w:val="0"/>
          <w:numId w:val="7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名称：统一填写螺母。</w:t>
      </w:r>
    </w:p>
    <w:p w14:paraId="0CFBD49C" w14:textId="77777777" w:rsidR="003543AF" w:rsidRDefault="008D0C55">
      <w:pPr>
        <w:numPr>
          <w:ilvl w:val="0"/>
          <w:numId w:val="7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形状：指螺母的形状，用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六角、四方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等语言来表示。</w:t>
      </w:r>
    </w:p>
    <w:p w14:paraId="34180C03" w14:textId="77777777" w:rsidR="003543AF" w:rsidRDefault="008D0C55">
      <w:pPr>
        <w:numPr>
          <w:ilvl w:val="0"/>
          <w:numId w:val="7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孔径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高度：指螺母的规格尺寸，用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孔径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，精确到</w:t>
      </w:r>
      <w:r>
        <w:rPr>
          <w:color w:val="000000"/>
          <w:spacing w:val="10"/>
          <w:sz w:val="24"/>
        </w:rPr>
        <w:t>0.1</w:t>
      </w:r>
      <w:r>
        <w:rPr>
          <w:color w:val="000000"/>
          <w:spacing w:val="10"/>
          <w:sz w:val="24"/>
        </w:rPr>
        <w:t>位，乘号统一使用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。规则里的表达形式是</w:t>
      </w:r>
      <w:r>
        <w:rPr>
          <w:color w:val="000000"/>
          <w:spacing w:val="10"/>
          <w:sz w:val="24"/>
        </w:rPr>
        <w:t>“M</w:t>
      </w:r>
      <w:r>
        <w:rPr>
          <w:color w:val="000000"/>
          <w:spacing w:val="10"/>
          <w:sz w:val="24"/>
        </w:rPr>
        <w:t>螺母的直径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螺母的高度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，例如：</w:t>
      </w:r>
      <w:r>
        <w:rPr>
          <w:color w:val="000000"/>
          <w:spacing w:val="10"/>
          <w:sz w:val="24"/>
        </w:rPr>
        <w:t>M3*1</w:t>
      </w:r>
      <w:r>
        <w:rPr>
          <w:color w:val="000000"/>
          <w:spacing w:val="10"/>
          <w:sz w:val="24"/>
        </w:rPr>
        <w:t>。</w:t>
      </w:r>
    </w:p>
    <w:p w14:paraId="1991A76C" w14:textId="77777777" w:rsidR="003543AF" w:rsidRDefault="008D0C55">
      <w:pPr>
        <w:numPr>
          <w:ilvl w:val="0"/>
          <w:numId w:val="7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表面处理：指螺母的表面的镀层材料及颜色，如镀镍，镀黑镍，镀彩锌等，</w:t>
      </w:r>
      <w:proofErr w:type="gramStart"/>
      <w:r>
        <w:rPr>
          <w:color w:val="000000"/>
          <w:spacing w:val="10"/>
          <w:sz w:val="24"/>
        </w:rPr>
        <w:t>镀镍指镀白镍</w:t>
      </w:r>
      <w:proofErr w:type="gramEnd"/>
      <w:r>
        <w:rPr>
          <w:color w:val="000000"/>
          <w:spacing w:val="10"/>
          <w:sz w:val="24"/>
        </w:rPr>
        <w:t>。</w:t>
      </w:r>
    </w:p>
    <w:p w14:paraId="03D0AAC0" w14:textId="77777777" w:rsidR="003543AF" w:rsidRDefault="008D0C55">
      <w:pPr>
        <w:numPr>
          <w:ilvl w:val="0"/>
          <w:numId w:val="7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</w:t>
      </w:r>
      <w:r>
        <w:rPr>
          <w:color w:val="000000"/>
          <w:spacing w:val="10"/>
          <w:sz w:val="24"/>
        </w:rPr>
        <w:t>说明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其他补充信息</w:t>
      </w:r>
      <w:r>
        <w:rPr>
          <w:rFonts w:hint="eastAsia"/>
          <w:color w:val="000000"/>
          <w:spacing w:val="10"/>
          <w:sz w:val="24"/>
        </w:rPr>
        <w:t>。</w:t>
      </w:r>
    </w:p>
    <w:p w14:paraId="77332EAC" w14:textId="77777777" w:rsidR="003543AF" w:rsidRDefault="008D0C55">
      <w:pPr>
        <w:spacing w:line="400" w:lineRule="exact"/>
        <w:ind w:firstLineChars="225" w:firstLine="585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举例：螺母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六角</w:t>
      </w:r>
      <w:r>
        <w:rPr>
          <w:color w:val="000000"/>
          <w:spacing w:val="10"/>
          <w:sz w:val="24"/>
        </w:rPr>
        <w:t>|M3*3|</w:t>
      </w:r>
      <w:proofErr w:type="gramStart"/>
      <w:r>
        <w:rPr>
          <w:color w:val="000000"/>
          <w:spacing w:val="10"/>
          <w:sz w:val="24"/>
        </w:rPr>
        <w:t>镀白锌</w:t>
      </w:r>
      <w:proofErr w:type="gramEnd"/>
    </w:p>
    <w:p w14:paraId="01927769" w14:textId="77777777" w:rsidR="003543AF" w:rsidRDefault="003543AF">
      <w:pPr>
        <w:spacing w:line="400" w:lineRule="exact"/>
        <w:ind w:firstLineChars="225" w:firstLine="585"/>
        <w:rPr>
          <w:color w:val="000000"/>
          <w:spacing w:val="10"/>
          <w:sz w:val="24"/>
        </w:rPr>
      </w:pPr>
    </w:p>
    <w:p w14:paraId="6AFB96D6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lastRenderedPageBreak/>
        <w:t>7</w:t>
      </w:r>
      <w:r>
        <w:rPr>
          <w:b/>
          <w:bCs/>
          <w:color w:val="000000"/>
          <w:spacing w:val="10"/>
          <w:sz w:val="24"/>
        </w:rPr>
        <w:t>205</w:t>
      </w:r>
      <w:r>
        <w:rPr>
          <w:rFonts w:hint="eastAsia"/>
          <w:b/>
          <w:bCs/>
          <w:color w:val="000000"/>
          <w:spacing w:val="10"/>
          <w:sz w:val="24"/>
        </w:rPr>
        <w:t>：紧固螺柱（</w:t>
      </w:r>
      <w:r>
        <w:rPr>
          <w:rFonts w:hint="eastAsia"/>
          <w:color w:val="000000"/>
          <w:spacing w:val="10"/>
          <w:sz w:val="24"/>
        </w:rPr>
        <w:t>紧固螺丝柱</w:t>
      </w:r>
      <w:r>
        <w:rPr>
          <w:rFonts w:hint="eastAsia"/>
          <w:b/>
          <w:bCs/>
          <w:color w:val="000000"/>
          <w:spacing w:val="10"/>
          <w:sz w:val="24"/>
        </w:rPr>
        <w:t>）</w:t>
      </w:r>
    </w:p>
    <w:p w14:paraId="50D68993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机型系列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图纸编号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5168BF1E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</w:t>
      </w:r>
      <w:r>
        <w:rPr>
          <w:rFonts w:hint="eastAsia"/>
          <w:color w:val="000000"/>
          <w:spacing w:val="10"/>
          <w:sz w:val="24"/>
        </w:rPr>
        <w:t>紧固螺柱</w:t>
      </w:r>
      <w:r>
        <w:rPr>
          <w:color w:val="000000"/>
          <w:spacing w:val="10"/>
          <w:sz w:val="24"/>
        </w:rPr>
        <w:t>。</w:t>
      </w:r>
    </w:p>
    <w:p w14:paraId="3A78BF42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机型系列：此紧固螺柱所使用的</w:t>
      </w:r>
      <w:r>
        <w:rPr>
          <w:rFonts w:hint="eastAsia"/>
          <w:color w:val="000000"/>
          <w:spacing w:val="10"/>
          <w:sz w:val="24"/>
        </w:rPr>
        <w:t>ID</w:t>
      </w:r>
      <w:r>
        <w:rPr>
          <w:rFonts w:hint="eastAsia"/>
          <w:color w:val="000000"/>
          <w:spacing w:val="10"/>
          <w:sz w:val="24"/>
        </w:rPr>
        <w:t>造型系列。</w:t>
      </w:r>
    </w:p>
    <w:p w14:paraId="454E2D41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图纸编号：见《图号编码原则》。</w:t>
      </w:r>
    </w:p>
    <w:p w14:paraId="632AEE21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材质：指生产紧固螺柱所用的材料，例如：</w:t>
      </w:r>
      <w:r>
        <w:rPr>
          <w:rFonts w:hint="eastAsia"/>
          <w:color w:val="000000"/>
          <w:spacing w:val="10"/>
          <w:sz w:val="24"/>
        </w:rPr>
        <w:t>PC</w:t>
      </w:r>
      <w:r>
        <w:rPr>
          <w:rFonts w:hint="eastAsia"/>
          <w:color w:val="000000"/>
          <w:spacing w:val="10"/>
          <w:sz w:val="24"/>
        </w:rPr>
        <w:t>。</w:t>
      </w:r>
    </w:p>
    <w:p w14:paraId="00FE47D3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必要说明：镜片的一些其他必要说明。</w:t>
      </w:r>
    </w:p>
    <w:p w14:paraId="36162958" w14:textId="77777777" w:rsidR="003543AF" w:rsidRDefault="003543AF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</w:p>
    <w:p w14:paraId="0B3CD796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7209</w:t>
      </w:r>
      <w:r>
        <w:rPr>
          <w:b/>
          <w:bCs/>
          <w:color w:val="000000"/>
          <w:spacing w:val="10"/>
          <w:sz w:val="24"/>
        </w:rPr>
        <w:t>：铆钉</w:t>
      </w:r>
    </w:p>
    <w:p w14:paraId="3827406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分类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直径</w:t>
      </w:r>
      <w:r>
        <w:rPr>
          <w:b/>
          <w:bCs/>
          <w:color w:val="000000"/>
          <w:spacing w:val="10"/>
          <w:sz w:val="24"/>
        </w:rPr>
        <w:t>*</w:t>
      </w:r>
      <w:r>
        <w:rPr>
          <w:b/>
          <w:bCs/>
          <w:color w:val="000000"/>
          <w:spacing w:val="10"/>
          <w:sz w:val="24"/>
        </w:rPr>
        <w:t>高度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内径尺寸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4DF7282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名称：统一填写铆钉。</w:t>
      </w:r>
    </w:p>
    <w:p w14:paraId="1B38C80F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分类：铆钉的种类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快速铆钉或抽芯铆钉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</w:t>
      </w:r>
    </w:p>
    <w:p w14:paraId="6C5FB153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直径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高度：</w:t>
      </w:r>
      <w:r>
        <w:rPr>
          <w:color w:val="000000"/>
          <w:spacing w:val="10"/>
          <w:sz w:val="24"/>
          <w:lang w:val="fr-BE"/>
        </w:rPr>
        <w:t>表示铆钉的主体外径尺寸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  <w:lang w:val="fr-BE"/>
        </w:rPr>
        <w:t>高度，单位是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  <w:lang w:val="fr-BE"/>
        </w:rPr>
        <w:t>mm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  <w:lang w:val="fr-BE"/>
        </w:rPr>
        <w:t>，</w:t>
      </w:r>
      <w:r>
        <w:rPr>
          <w:color w:val="000000"/>
          <w:spacing w:val="10"/>
          <w:sz w:val="24"/>
        </w:rPr>
        <w:t>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，直径用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表示。</w:t>
      </w:r>
    </w:p>
    <w:p w14:paraId="2E22C11A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内径尺寸：空芯铆钉注明其内径尺寸，</w:t>
      </w:r>
      <w:r>
        <w:rPr>
          <w:color w:val="000000"/>
          <w:spacing w:val="10"/>
          <w:sz w:val="24"/>
          <w:lang w:val="fr-BE"/>
        </w:rPr>
        <w:t>单位是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  <w:lang w:val="fr-BE"/>
        </w:rPr>
        <w:t>.</w:t>
      </w:r>
      <w:r>
        <w:rPr>
          <w:color w:val="000000"/>
          <w:spacing w:val="10"/>
          <w:sz w:val="24"/>
        </w:rPr>
        <w:t>若为实芯铆钉则注明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实芯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0656D758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  <w:lang w:val="fr-BE"/>
        </w:rPr>
        <w:t>材质：指铆钉的材质，如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铝合金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4C8FF6BA" w14:textId="77777777" w:rsidR="003543AF" w:rsidRDefault="008D0C55">
      <w:pPr>
        <w:numPr>
          <w:ilvl w:val="0"/>
          <w:numId w:val="7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</w:t>
      </w:r>
      <w:r>
        <w:rPr>
          <w:color w:val="000000"/>
          <w:spacing w:val="10"/>
          <w:sz w:val="24"/>
        </w:rPr>
        <w:t>说明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其他补充信息。</w:t>
      </w:r>
    </w:p>
    <w:p w14:paraId="49F91A68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举例：铆钉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快速铆钉</w:t>
      </w:r>
      <w:r>
        <w:rPr>
          <w:color w:val="000000"/>
          <w:spacing w:val="10"/>
          <w:sz w:val="24"/>
        </w:rPr>
        <w:t>|D2.6*9.2|D1.2|</w:t>
      </w:r>
      <w:r>
        <w:rPr>
          <w:color w:val="000000"/>
          <w:spacing w:val="10"/>
          <w:sz w:val="24"/>
        </w:rPr>
        <w:t>铝合金</w:t>
      </w:r>
    </w:p>
    <w:p w14:paraId="7476E3A4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194" w:name="_Toc421544859"/>
      <w:r>
        <w:rPr>
          <w:rFonts w:asciiTheme="majorEastAsia" w:eastAsiaTheme="majorEastAsia" w:hAnsiTheme="majorEastAsia"/>
          <w:sz w:val="28"/>
          <w:szCs w:val="28"/>
        </w:rPr>
        <w:t>74大类：模切件</w:t>
      </w:r>
      <w:bookmarkEnd w:id="1194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1701"/>
        <w:gridCol w:w="3119"/>
      </w:tblGrid>
      <w:tr w:rsidR="003543AF" w14:paraId="3FE0310D" w14:textId="77777777">
        <w:trPr>
          <w:jc w:val="center"/>
        </w:trPr>
        <w:tc>
          <w:tcPr>
            <w:tcW w:w="3539" w:type="dxa"/>
            <w:gridSpan w:val="2"/>
          </w:tcPr>
          <w:p w14:paraId="1007FEF2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大类</w:t>
            </w:r>
          </w:p>
        </w:tc>
        <w:tc>
          <w:tcPr>
            <w:tcW w:w="4820" w:type="dxa"/>
            <w:gridSpan w:val="2"/>
          </w:tcPr>
          <w:p w14:paraId="1DCC40D7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小类</w:t>
            </w:r>
          </w:p>
        </w:tc>
      </w:tr>
      <w:tr w:rsidR="003543AF" w14:paraId="3954CE1E" w14:textId="77777777">
        <w:trPr>
          <w:jc w:val="center"/>
        </w:trPr>
        <w:tc>
          <w:tcPr>
            <w:tcW w:w="1413" w:type="dxa"/>
          </w:tcPr>
          <w:p w14:paraId="16C69B5D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2126" w:type="dxa"/>
          </w:tcPr>
          <w:p w14:paraId="5C42F7E1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701" w:type="dxa"/>
          </w:tcPr>
          <w:p w14:paraId="102C5C51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编码</w:t>
            </w:r>
          </w:p>
        </w:tc>
        <w:tc>
          <w:tcPr>
            <w:tcW w:w="3119" w:type="dxa"/>
          </w:tcPr>
          <w:p w14:paraId="10DE4048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3543AF" w14:paraId="6A0FFB65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p w14:paraId="05742513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3BF0B04" w14:textId="77777777" w:rsidR="003543AF" w:rsidRDefault="008D0C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模切件</w:t>
            </w:r>
          </w:p>
        </w:tc>
        <w:tc>
          <w:tcPr>
            <w:tcW w:w="1701" w:type="dxa"/>
          </w:tcPr>
          <w:p w14:paraId="63166C5F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</w:t>
            </w:r>
          </w:p>
        </w:tc>
        <w:tc>
          <w:tcPr>
            <w:tcW w:w="3119" w:type="dxa"/>
          </w:tcPr>
          <w:p w14:paraId="6E486322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泡棉</w:t>
            </w:r>
          </w:p>
        </w:tc>
      </w:tr>
      <w:tr w:rsidR="003543AF" w14:paraId="776A7CAA" w14:textId="77777777">
        <w:trPr>
          <w:jc w:val="center"/>
        </w:trPr>
        <w:tc>
          <w:tcPr>
            <w:tcW w:w="1413" w:type="dxa"/>
            <w:vMerge/>
          </w:tcPr>
          <w:p w14:paraId="022C4F33" w14:textId="77777777" w:rsidR="003543AF" w:rsidRDefault="003543AF"/>
        </w:tc>
        <w:tc>
          <w:tcPr>
            <w:tcW w:w="2126" w:type="dxa"/>
            <w:vMerge/>
          </w:tcPr>
          <w:p w14:paraId="78E71484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540B069D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  <w:tc>
          <w:tcPr>
            <w:tcW w:w="3119" w:type="dxa"/>
          </w:tcPr>
          <w:p w14:paraId="46098CC7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导电泡棉</w:t>
            </w:r>
          </w:p>
        </w:tc>
      </w:tr>
      <w:tr w:rsidR="003543AF" w14:paraId="0E3F4800" w14:textId="77777777">
        <w:trPr>
          <w:jc w:val="center"/>
        </w:trPr>
        <w:tc>
          <w:tcPr>
            <w:tcW w:w="1413" w:type="dxa"/>
            <w:vMerge/>
          </w:tcPr>
          <w:p w14:paraId="4B3D85CF" w14:textId="77777777" w:rsidR="003543AF" w:rsidRDefault="003543AF"/>
        </w:tc>
        <w:tc>
          <w:tcPr>
            <w:tcW w:w="2126" w:type="dxa"/>
            <w:vMerge/>
          </w:tcPr>
          <w:p w14:paraId="12434060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3909651D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3119" w:type="dxa"/>
          </w:tcPr>
          <w:p w14:paraId="3878D2E4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双面胶</w:t>
            </w:r>
          </w:p>
        </w:tc>
      </w:tr>
      <w:tr w:rsidR="003543AF" w14:paraId="436CFA83" w14:textId="77777777">
        <w:trPr>
          <w:jc w:val="center"/>
        </w:trPr>
        <w:tc>
          <w:tcPr>
            <w:tcW w:w="1413" w:type="dxa"/>
            <w:vMerge/>
          </w:tcPr>
          <w:p w14:paraId="2CB9F34E" w14:textId="77777777" w:rsidR="003543AF" w:rsidRDefault="003543AF"/>
        </w:tc>
        <w:tc>
          <w:tcPr>
            <w:tcW w:w="2126" w:type="dxa"/>
            <w:vMerge/>
          </w:tcPr>
          <w:p w14:paraId="74B7BFDD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48487AE5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3119" w:type="dxa"/>
          </w:tcPr>
          <w:p w14:paraId="1F9F758A" w14:textId="609A73B9" w:rsidR="003543AF" w:rsidRDefault="00E964D2">
            <w:pPr>
              <w:rPr>
                <w:sz w:val="24"/>
              </w:rPr>
            </w:pPr>
            <w:ins w:id="1195" w:author="wwlh8026" w:date="2022-07-26T09:40:00Z">
              <w:r>
                <w:rPr>
                  <w:rFonts w:hint="eastAsia"/>
                  <w:sz w:val="24"/>
                </w:rPr>
                <w:t>单面</w:t>
              </w:r>
            </w:ins>
            <w:del w:id="1196" w:author="wwlh8026" w:date="2022-07-26T09:40:00Z">
              <w:r w:rsidR="008D0C55" w:rsidDel="00E964D2">
                <w:rPr>
                  <w:rFonts w:hint="eastAsia"/>
                  <w:sz w:val="24"/>
                </w:rPr>
                <w:delText>泡棉</w:delText>
              </w:r>
            </w:del>
            <w:r w:rsidR="008D0C55">
              <w:rPr>
                <w:rFonts w:hint="eastAsia"/>
                <w:sz w:val="24"/>
              </w:rPr>
              <w:t>胶</w:t>
            </w:r>
            <w:ins w:id="1197" w:author="wwlh8026" w:date="2022-07-26T09:40:00Z">
              <w:r>
                <w:rPr>
                  <w:rFonts w:hint="eastAsia"/>
                  <w:sz w:val="24"/>
                </w:rPr>
                <w:t>贴</w:t>
              </w:r>
            </w:ins>
          </w:p>
        </w:tc>
      </w:tr>
      <w:tr w:rsidR="003543AF" w14:paraId="1909AEBC" w14:textId="77777777">
        <w:trPr>
          <w:jc w:val="center"/>
        </w:trPr>
        <w:tc>
          <w:tcPr>
            <w:tcW w:w="1413" w:type="dxa"/>
            <w:vMerge/>
          </w:tcPr>
          <w:p w14:paraId="46D34317" w14:textId="77777777" w:rsidR="003543AF" w:rsidRDefault="003543AF"/>
        </w:tc>
        <w:tc>
          <w:tcPr>
            <w:tcW w:w="2126" w:type="dxa"/>
            <w:vMerge/>
          </w:tcPr>
          <w:p w14:paraId="31C1987B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037954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3119" w:type="dxa"/>
          </w:tcPr>
          <w:p w14:paraId="7F5272C3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导电胶</w:t>
            </w:r>
          </w:p>
        </w:tc>
      </w:tr>
      <w:tr w:rsidR="003543AF" w14:paraId="606F96F6" w14:textId="77777777">
        <w:trPr>
          <w:jc w:val="center"/>
        </w:trPr>
        <w:tc>
          <w:tcPr>
            <w:tcW w:w="1413" w:type="dxa"/>
            <w:vMerge/>
          </w:tcPr>
          <w:p w14:paraId="23811A92" w14:textId="77777777" w:rsidR="003543AF" w:rsidRDefault="003543AF"/>
        </w:tc>
        <w:tc>
          <w:tcPr>
            <w:tcW w:w="2126" w:type="dxa"/>
            <w:vMerge/>
          </w:tcPr>
          <w:p w14:paraId="2AE51654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31964C57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3119" w:type="dxa"/>
          </w:tcPr>
          <w:p w14:paraId="6DFB6571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导热胶</w:t>
            </w:r>
          </w:p>
        </w:tc>
      </w:tr>
      <w:tr w:rsidR="003543AF" w14:paraId="00A97C28" w14:textId="77777777">
        <w:trPr>
          <w:jc w:val="center"/>
        </w:trPr>
        <w:tc>
          <w:tcPr>
            <w:tcW w:w="1413" w:type="dxa"/>
            <w:vMerge/>
          </w:tcPr>
          <w:p w14:paraId="33FF3F66" w14:textId="77777777" w:rsidR="003543AF" w:rsidRDefault="003543AF"/>
        </w:tc>
        <w:tc>
          <w:tcPr>
            <w:tcW w:w="2126" w:type="dxa"/>
            <w:vMerge/>
          </w:tcPr>
          <w:p w14:paraId="622FF256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470B59E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07</w:t>
            </w:r>
          </w:p>
        </w:tc>
        <w:tc>
          <w:tcPr>
            <w:tcW w:w="3119" w:type="dxa"/>
          </w:tcPr>
          <w:p w14:paraId="52F44936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高温胶带</w:t>
            </w:r>
          </w:p>
        </w:tc>
      </w:tr>
      <w:tr w:rsidR="003543AF" w14:paraId="3FE5DE11" w14:textId="77777777">
        <w:trPr>
          <w:jc w:val="center"/>
          <w:ins w:id="1198" w:author="wwlh8026" w:date="2022-05-19T20:26:00Z"/>
        </w:trPr>
        <w:tc>
          <w:tcPr>
            <w:tcW w:w="1413" w:type="dxa"/>
            <w:vMerge/>
          </w:tcPr>
          <w:p w14:paraId="010CAE5A" w14:textId="77777777" w:rsidR="003543AF" w:rsidRDefault="003543AF">
            <w:pPr>
              <w:rPr>
                <w:ins w:id="1199" w:author="wwlh8026" w:date="2022-05-19T20:26:00Z"/>
              </w:rPr>
            </w:pPr>
          </w:p>
        </w:tc>
        <w:tc>
          <w:tcPr>
            <w:tcW w:w="2126" w:type="dxa"/>
            <w:vMerge/>
          </w:tcPr>
          <w:p w14:paraId="5E895F6D" w14:textId="77777777" w:rsidR="003543AF" w:rsidRDefault="003543AF">
            <w:pPr>
              <w:rPr>
                <w:ins w:id="1200" w:author="wwlh8026" w:date="2022-05-19T20:26:00Z"/>
                <w:sz w:val="24"/>
              </w:rPr>
            </w:pPr>
          </w:p>
        </w:tc>
        <w:tc>
          <w:tcPr>
            <w:tcW w:w="1701" w:type="dxa"/>
          </w:tcPr>
          <w:p w14:paraId="571ECECB" w14:textId="305002C1" w:rsidR="003543AF" w:rsidRDefault="003543AF">
            <w:pPr>
              <w:rPr>
                <w:ins w:id="1201" w:author="wwlh8026" w:date="2022-05-19T20:26:00Z"/>
                <w:sz w:val="24"/>
              </w:rPr>
            </w:pPr>
          </w:p>
        </w:tc>
        <w:tc>
          <w:tcPr>
            <w:tcW w:w="3119" w:type="dxa"/>
          </w:tcPr>
          <w:p w14:paraId="53F02C71" w14:textId="44D23A02" w:rsidR="003543AF" w:rsidRDefault="003543AF">
            <w:pPr>
              <w:rPr>
                <w:ins w:id="1202" w:author="wwlh8026" w:date="2022-05-19T20:26:00Z"/>
                <w:sz w:val="24"/>
              </w:rPr>
            </w:pPr>
          </w:p>
        </w:tc>
      </w:tr>
      <w:tr w:rsidR="003543AF" w14:paraId="6D20E689" w14:textId="77777777">
        <w:trPr>
          <w:jc w:val="center"/>
          <w:ins w:id="1203" w:author="wwlh8026" w:date="2022-05-19T20:26:00Z"/>
        </w:trPr>
        <w:tc>
          <w:tcPr>
            <w:tcW w:w="1413" w:type="dxa"/>
            <w:vMerge/>
          </w:tcPr>
          <w:p w14:paraId="7085050B" w14:textId="77777777" w:rsidR="003543AF" w:rsidRDefault="003543AF">
            <w:pPr>
              <w:rPr>
                <w:ins w:id="1204" w:author="wwlh8026" w:date="2022-05-19T20:26:00Z"/>
              </w:rPr>
            </w:pPr>
          </w:p>
        </w:tc>
        <w:tc>
          <w:tcPr>
            <w:tcW w:w="2126" w:type="dxa"/>
            <w:vMerge/>
          </w:tcPr>
          <w:p w14:paraId="3A1F7327" w14:textId="77777777" w:rsidR="003543AF" w:rsidRDefault="003543AF">
            <w:pPr>
              <w:rPr>
                <w:ins w:id="1205" w:author="wwlh8026" w:date="2022-05-19T20:26:00Z"/>
                <w:sz w:val="24"/>
              </w:rPr>
            </w:pPr>
          </w:p>
        </w:tc>
        <w:tc>
          <w:tcPr>
            <w:tcW w:w="1701" w:type="dxa"/>
          </w:tcPr>
          <w:p w14:paraId="63917842" w14:textId="77777777" w:rsidR="003543AF" w:rsidRDefault="008D0C55">
            <w:pPr>
              <w:rPr>
                <w:ins w:id="1206" w:author="wwlh8026" w:date="2022-05-19T20:26:00Z"/>
                <w:sz w:val="24"/>
              </w:rPr>
            </w:pPr>
            <w:ins w:id="1207" w:author="wwlh8026" w:date="2022-05-19T20:26:00Z">
              <w:r>
                <w:rPr>
                  <w:rFonts w:hint="eastAsia"/>
                  <w:sz w:val="24"/>
                </w:rPr>
                <w:t>0</w:t>
              </w:r>
              <w:r>
                <w:rPr>
                  <w:sz w:val="24"/>
                </w:rPr>
                <w:t>9</w:t>
              </w:r>
            </w:ins>
          </w:p>
        </w:tc>
        <w:tc>
          <w:tcPr>
            <w:tcW w:w="3119" w:type="dxa"/>
          </w:tcPr>
          <w:p w14:paraId="5EBF54B1" w14:textId="77777777" w:rsidR="003543AF" w:rsidRDefault="008D0C55">
            <w:pPr>
              <w:rPr>
                <w:ins w:id="1208" w:author="wwlh8026" w:date="2022-05-19T20:26:00Z"/>
                <w:sz w:val="24"/>
              </w:rPr>
            </w:pPr>
            <w:ins w:id="1209" w:author="wwlh8026" w:date="2022-05-19T20:26:00Z">
              <w:r>
                <w:rPr>
                  <w:rFonts w:hint="eastAsia"/>
                  <w:sz w:val="24"/>
                </w:rPr>
                <w:t>遮光贴纸</w:t>
              </w:r>
            </w:ins>
          </w:p>
        </w:tc>
      </w:tr>
      <w:tr w:rsidR="003543AF" w14:paraId="5432A335" w14:textId="77777777">
        <w:trPr>
          <w:jc w:val="center"/>
          <w:ins w:id="1210" w:author="wwlh8026" w:date="2022-05-20T18:30:00Z"/>
        </w:trPr>
        <w:tc>
          <w:tcPr>
            <w:tcW w:w="1413" w:type="dxa"/>
            <w:vMerge/>
          </w:tcPr>
          <w:p w14:paraId="2239069D" w14:textId="77777777" w:rsidR="003543AF" w:rsidRDefault="003543AF">
            <w:pPr>
              <w:rPr>
                <w:ins w:id="1211" w:author="wwlh8026" w:date="2022-05-20T18:30:00Z"/>
              </w:rPr>
            </w:pPr>
          </w:p>
        </w:tc>
        <w:tc>
          <w:tcPr>
            <w:tcW w:w="2126" w:type="dxa"/>
            <w:vMerge/>
          </w:tcPr>
          <w:p w14:paraId="00BF7DCB" w14:textId="77777777" w:rsidR="003543AF" w:rsidRDefault="003543AF">
            <w:pPr>
              <w:rPr>
                <w:ins w:id="1212" w:author="wwlh8026" w:date="2022-05-20T18:30:00Z"/>
                <w:sz w:val="24"/>
              </w:rPr>
            </w:pPr>
          </w:p>
        </w:tc>
        <w:tc>
          <w:tcPr>
            <w:tcW w:w="1701" w:type="dxa"/>
          </w:tcPr>
          <w:p w14:paraId="4D499688" w14:textId="77777777" w:rsidR="003543AF" w:rsidRDefault="008D0C55">
            <w:pPr>
              <w:rPr>
                <w:ins w:id="1213" w:author="wwlh8026" w:date="2022-05-20T18:30:00Z"/>
                <w:sz w:val="24"/>
              </w:rPr>
            </w:pPr>
            <w:ins w:id="1214" w:author="wwlh8026" w:date="2022-05-20T18:30:00Z">
              <w:r>
                <w:rPr>
                  <w:rFonts w:hint="eastAsia"/>
                  <w:sz w:val="24"/>
                </w:rPr>
                <w:t>1</w:t>
              </w:r>
              <w:r>
                <w:rPr>
                  <w:sz w:val="24"/>
                </w:rPr>
                <w:t>0</w:t>
              </w:r>
            </w:ins>
          </w:p>
        </w:tc>
        <w:tc>
          <w:tcPr>
            <w:tcW w:w="3119" w:type="dxa"/>
          </w:tcPr>
          <w:p w14:paraId="1B20CBAE" w14:textId="77777777" w:rsidR="003543AF" w:rsidRDefault="008D0C55">
            <w:pPr>
              <w:rPr>
                <w:ins w:id="1215" w:author="wwlh8026" w:date="2022-05-20T18:30:00Z"/>
                <w:sz w:val="24"/>
              </w:rPr>
            </w:pPr>
            <w:ins w:id="1216" w:author="wwlh8026" w:date="2022-05-20T18:33:00Z">
              <w:r>
                <w:rPr>
                  <w:rFonts w:hint="eastAsia"/>
                  <w:sz w:val="24"/>
                </w:rPr>
                <w:t>热缩管</w:t>
              </w:r>
            </w:ins>
          </w:p>
        </w:tc>
      </w:tr>
      <w:tr w:rsidR="003543AF" w14:paraId="72E8BAC4" w14:textId="77777777">
        <w:trPr>
          <w:jc w:val="center"/>
        </w:trPr>
        <w:tc>
          <w:tcPr>
            <w:tcW w:w="1413" w:type="dxa"/>
            <w:vMerge/>
          </w:tcPr>
          <w:p w14:paraId="35AC0FA8" w14:textId="77777777" w:rsidR="003543AF" w:rsidRDefault="003543AF"/>
        </w:tc>
        <w:tc>
          <w:tcPr>
            <w:tcW w:w="2126" w:type="dxa"/>
            <w:vMerge/>
          </w:tcPr>
          <w:p w14:paraId="24E16CFC" w14:textId="77777777" w:rsidR="003543AF" w:rsidRDefault="003543AF">
            <w:pPr>
              <w:rPr>
                <w:sz w:val="24"/>
              </w:rPr>
            </w:pPr>
          </w:p>
        </w:tc>
        <w:tc>
          <w:tcPr>
            <w:tcW w:w="4820" w:type="dxa"/>
            <w:gridSpan w:val="2"/>
          </w:tcPr>
          <w:p w14:paraId="771EC7ED" w14:textId="77777777" w:rsidR="003543AF" w:rsidRDefault="008D0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08~</w:t>
            </w:r>
            <w:r>
              <w:rPr>
                <w:sz w:val="24"/>
              </w:rPr>
              <w:t>99</w:t>
            </w:r>
            <w:r>
              <w:rPr>
                <w:rFonts w:hint="eastAsia"/>
                <w:sz w:val="24"/>
              </w:rPr>
              <w:t>为预留码</w:t>
            </w:r>
          </w:p>
        </w:tc>
      </w:tr>
    </w:tbl>
    <w:p w14:paraId="6551F227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lastRenderedPageBreak/>
        <w:t xml:space="preserve">7401 </w:t>
      </w:r>
      <w:r>
        <w:rPr>
          <w:b/>
          <w:bCs/>
          <w:snapToGrid w:val="0"/>
          <w:color w:val="000000"/>
          <w:spacing w:val="10"/>
          <w:sz w:val="24"/>
        </w:rPr>
        <w:t>泡棉</w:t>
      </w:r>
    </w:p>
    <w:p w14:paraId="13C3B33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55BFE24E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名称：泡棉。</w:t>
      </w:r>
    </w:p>
    <w:p w14:paraId="3D59BE8D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产品型号：此泡棉所使用的机型。</w:t>
      </w:r>
    </w:p>
    <w:p w14:paraId="36EFF67F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</w:t>
      </w:r>
      <w:r>
        <w:rPr>
          <w:rFonts w:hint="eastAsia"/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没有时写</w:t>
      </w:r>
      <w:r>
        <w:rPr>
          <w:rFonts w:hint="eastAsia"/>
          <w:color w:val="000000"/>
          <w:spacing w:val="10"/>
          <w:sz w:val="24"/>
        </w:rPr>
        <w:t>“无”</w:t>
      </w:r>
      <w:r>
        <w:rPr>
          <w:color w:val="000000"/>
          <w:spacing w:val="10"/>
          <w:sz w:val="24"/>
        </w:rPr>
        <w:t>。</w:t>
      </w:r>
    </w:p>
    <w:p w14:paraId="2ED046B8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材质：按顺序列出泡棉和背胶的材料牌号。</w:t>
      </w:r>
    </w:p>
    <w:p w14:paraId="0735DFDB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38D99453" w14:textId="77777777" w:rsidR="003543AF" w:rsidRDefault="008D0C55">
      <w:pPr>
        <w:pStyle w:val="afd"/>
        <w:numPr>
          <w:ilvl w:val="0"/>
          <w:numId w:val="7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</w:t>
      </w:r>
      <w:r>
        <w:rPr>
          <w:bCs/>
          <w:snapToGrid w:val="0"/>
          <w:color w:val="000000"/>
          <w:spacing w:val="10"/>
          <w:sz w:val="24"/>
        </w:rPr>
        <w:t>说明</w:t>
      </w:r>
      <w:r>
        <w:rPr>
          <w:color w:val="000000"/>
          <w:spacing w:val="10"/>
          <w:sz w:val="24"/>
        </w:rPr>
        <w:t>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0E1BFDBC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举例：泡棉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>AX1800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>WW-0001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>泡棉材料</w:t>
      </w:r>
      <w:r>
        <w:rPr>
          <w:bCs/>
          <w:snapToGrid w:val="0"/>
          <w:color w:val="000000"/>
          <w:spacing w:val="10"/>
          <w:sz w:val="24"/>
        </w:rPr>
        <w:t>+</w:t>
      </w:r>
      <w:r>
        <w:rPr>
          <w:bCs/>
          <w:snapToGrid w:val="0"/>
          <w:color w:val="000000"/>
          <w:spacing w:val="10"/>
          <w:sz w:val="24"/>
        </w:rPr>
        <w:t>背胶材料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>3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rFonts w:hint="eastAsia"/>
          <w:bCs/>
          <w:snapToGrid w:val="0"/>
          <w:color w:val="000000"/>
          <w:spacing w:val="10"/>
          <w:sz w:val="24"/>
        </w:rPr>
        <w:t>10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bCs/>
          <w:snapToGrid w:val="0"/>
          <w:color w:val="000000"/>
          <w:spacing w:val="10"/>
          <w:sz w:val="24"/>
        </w:rPr>
        <w:t>导光柱</w:t>
      </w:r>
    </w:p>
    <w:p w14:paraId="62E1D70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 xml:space="preserve">7402 </w:t>
      </w:r>
      <w:r>
        <w:rPr>
          <w:b/>
          <w:bCs/>
          <w:snapToGrid w:val="0"/>
          <w:color w:val="000000"/>
          <w:spacing w:val="10"/>
          <w:sz w:val="24"/>
        </w:rPr>
        <w:t>导电泡棉</w:t>
      </w:r>
    </w:p>
    <w:p w14:paraId="0D024D08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2C51F590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名称：导电泡棉。</w:t>
      </w:r>
    </w:p>
    <w:p w14:paraId="5F465DFE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产品型号：此导电泡棉所使用的机型。</w:t>
      </w:r>
    </w:p>
    <w:p w14:paraId="2990BA75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304DE489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材质：按顺序列出泡棉和背胶的材料牌号。</w:t>
      </w:r>
    </w:p>
    <w:p w14:paraId="374520EE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720D1709" w14:textId="77777777" w:rsidR="003543AF" w:rsidRDefault="008D0C55">
      <w:pPr>
        <w:pStyle w:val="afd"/>
        <w:numPr>
          <w:ilvl w:val="0"/>
          <w:numId w:val="7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7B39A688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举例：导电泡棉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>AX1800</w:t>
      </w:r>
      <w:r>
        <w:rPr>
          <w:bCs/>
          <w:snapToGrid w:val="0"/>
          <w:color w:val="000000"/>
          <w:spacing w:val="10"/>
          <w:sz w:val="24"/>
        </w:rPr>
        <w:t>|WW-001|</w:t>
      </w:r>
      <w:r>
        <w:rPr>
          <w:bCs/>
          <w:snapToGrid w:val="0"/>
          <w:color w:val="000000"/>
          <w:spacing w:val="10"/>
          <w:sz w:val="24"/>
        </w:rPr>
        <w:t>泡棉材料</w:t>
      </w:r>
      <w:r>
        <w:rPr>
          <w:bCs/>
          <w:snapToGrid w:val="0"/>
          <w:color w:val="000000"/>
          <w:spacing w:val="10"/>
          <w:sz w:val="24"/>
        </w:rPr>
        <w:t>+</w:t>
      </w:r>
      <w:r>
        <w:rPr>
          <w:bCs/>
          <w:snapToGrid w:val="0"/>
          <w:color w:val="000000"/>
          <w:spacing w:val="10"/>
          <w:sz w:val="24"/>
        </w:rPr>
        <w:t>背胶材料</w:t>
      </w:r>
      <w:r>
        <w:rPr>
          <w:bCs/>
          <w:snapToGrid w:val="0"/>
          <w:color w:val="000000"/>
          <w:spacing w:val="10"/>
          <w:sz w:val="24"/>
        </w:rPr>
        <w:t>|27*25</w:t>
      </w:r>
    </w:p>
    <w:p w14:paraId="6DB6AFC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740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3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  <w:r>
        <w:rPr>
          <w:b/>
          <w:bCs/>
          <w:snapToGrid w:val="0"/>
          <w:color w:val="000000"/>
          <w:spacing w:val="10"/>
          <w:sz w:val="24"/>
        </w:rPr>
        <w:t>双面胶</w:t>
      </w:r>
    </w:p>
    <w:p w14:paraId="1481852A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7DE4E16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名称：双面胶。</w:t>
      </w:r>
    </w:p>
    <w:p w14:paraId="366673D1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</w:t>
      </w:r>
      <w:proofErr w:type="gramStart"/>
      <w:r>
        <w:rPr>
          <w:bCs/>
          <w:snapToGrid w:val="0"/>
          <w:color w:val="000000"/>
          <w:spacing w:val="10"/>
          <w:sz w:val="24"/>
        </w:rPr>
        <w:t>双面胶所使用</w:t>
      </w:r>
      <w:proofErr w:type="gramEnd"/>
      <w:r>
        <w:rPr>
          <w:bCs/>
          <w:snapToGrid w:val="0"/>
          <w:color w:val="000000"/>
          <w:spacing w:val="10"/>
          <w:sz w:val="24"/>
        </w:rPr>
        <w:t>的机型。</w:t>
      </w:r>
    </w:p>
    <w:p w14:paraId="1375D9E4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2B34C5D0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材质：双面胶的材料牌号。</w:t>
      </w:r>
    </w:p>
    <w:p w14:paraId="22958911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5DB8161C" w14:textId="77777777" w:rsidR="003543AF" w:rsidRDefault="008D0C55">
      <w:pPr>
        <w:pStyle w:val="afd"/>
        <w:numPr>
          <w:ilvl w:val="0"/>
          <w:numId w:val="7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7A350E34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举例：双面胶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 xml:space="preserve"> AX1800</w:t>
      </w:r>
      <w:r>
        <w:rPr>
          <w:bCs/>
          <w:snapToGrid w:val="0"/>
          <w:color w:val="000000"/>
          <w:spacing w:val="10"/>
          <w:sz w:val="24"/>
        </w:rPr>
        <w:t>|WW-001||3M 9495MP|1</w:t>
      </w:r>
      <w:r>
        <w:rPr>
          <w:rFonts w:hint="eastAsia"/>
          <w:bCs/>
          <w:snapToGrid w:val="0"/>
          <w:color w:val="000000"/>
          <w:spacing w:val="10"/>
          <w:sz w:val="24"/>
        </w:rPr>
        <w:t>0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rFonts w:hint="eastAsia"/>
          <w:bCs/>
          <w:snapToGrid w:val="0"/>
          <w:color w:val="000000"/>
          <w:spacing w:val="10"/>
          <w:sz w:val="24"/>
        </w:rPr>
        <w:t>2</w:t>
      </w:r>
    </w:p>
    <w:p w14:paraId="606EDF85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740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4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  <w:r>
        <w:rPr>
          <w:b/>
          <w:bCs/>
          <w:snapToGrid w:val="0"/>
          <w:color w:val="000000"/>
          <w:spacing w:val="10"/>
          <w:sz w:val="24"/>
        </w:rPr>
        <w:t>泡棉胶</w:t>
      </w:r>
    </w:p>
    <w:p w14:paraId="1881CA42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63910C1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名称：泡棉胶。</w:t>
      </w:r>
    </w:p>
    <w:p w14:paraId="1644A098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lastRenderedPageBreak/>
        <w:t>产品型号：此泡棉胶所使用的机型。</w:t>
      </w:r>
    </w:p>
    <w:p w14:paraId="61D1B0F2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447E29ED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材质：此泡棉胶的材料牌号。</w:t>
      </w:r>
    </w:p>
    <w:p w14:paraId="371B4629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2C5F5D4D" w14:textId="77777777" w:rsidR="003543AF" w:rsidRDefault="008D0C55">
      <w:pPr>
        <w:pStyle w:val="afd"/>
        <w:numPr>
          <w:ilvl w:val="0"/>
          <w:numId w:val="8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618B149C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举例：泡棉胶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 xml:space="preserve"> AX1800</w:t>
      </w:r>
      <w:r>
        <w:rPr>
          <w:bCs/>
          <w:snapToGrid w:val="0"/>
          <w:color w:val="000000"/>
          <w:spacing w:val="10"/>
          <w:sz w:val="24"/>
        </w:rPr>
        <w:t>|WW-001|SEKISUI 5220NSB|27*25</w:t>
      </w:r>
    </w:p>
    <w:p w14:paraId="2FA2830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74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05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  <w:r>
        <w:rPr>
          <w:b/>
          <w:bCs/>
          <w:snapToGrid w:val="0"/>
          <w:color w:val="000000"/>
          <w:spacing w:val="10"/>
          <w:sz w:val="24"/>
        </w:rPr>
        <w:t>导电胶</w:t>
      </w:r>
    </w:p>
    <w:p w14:paraId="0888B181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7F0E6A2A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名称：导电胶。</w:t>
      </w:r>
    </w:p>
    <w:p w14:paraId="670BD853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</w:t>
      </w:r>
      <w:proofErr w:type="gramStart"/>
      <w:r>
        <w:rPr>
          <w:bCs/>
          <w:snapToGrid w:val="0"/>
          <w:color w:val="000000"/>
          <w:spacing w:val="10"/>
          <w:sz w:val="24"/>
        </w:rPr>
        <w:t>导电胶所使用</w:t>
      </w:r>
      <w:proofErr w:type="gramEnd"/>
      <w:r>
        <w:rPr>
          <w:bCs/>
          <w:snapToGrid w:val="0"/>
          <w:color w:val="000000"/>
          <w:spacing w:val="10"/>
          <w:sz w:val="24"/>
        </w:rPr>
        <w:t>的机型。</w:t>
      </w:r>
    </w:p>
    <w:p w14:paraId="4C76C6C9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03B4F6AC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材质：导电胶的材料牌号。</w:t>
      </w:r>
    </w:p>
    <w:p w14:paraId="5067DC4E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3B7B828A" w14:textId="77777777" w:rsidR="003543AF" w:rsidRDefault="008D0C55">
      <w:pPr>
        <w:pStyle w:val="afd"/>
        <w:numPr>
          <w:ilvl w:val="0"/>
          <w:numId w:val="8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0C4BB8AF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举例：导电胶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 xml:space="preserve"> AX1800</w:t>
      </w:r>
      <w:r>
        <w:rPr>
          <w:bCs/>
          <w:snapToGrid w:val="0"/>
          <w:color w:val="000000"/>
          <w:spacing w:val="10"/>
          <w:sz w:val="24"/>
        </w:rPr>
        <w:t>|WW-001||3M 9725|14*3</w:t>
      </w:r>
    </w:p>
    <w:p w14:paraId="4FF8CF2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74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06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  <w:r>
        <w:rPr>
          <w:b/>
          <w:bCs/>
          <w:snapToGrid w:val="0"/>
          <w:color w:val="000000"/>
          <w:spacing w:val="10"/>
          <w:sz w:val="24"/>
        </w:rPr>
        <w:t>导热胶</w:t>
      </w:r>
    </w:p>
    <w:p w14:paraId="173063F0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3676B452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名称：导热胶。</w:t>
      </w:r>
    </w:p>
    <w:p w14:paraId="02F0883B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</w:t>
      </w:r>
      <w:proofErr w:type="gramStart"/>
      <w:r>
        <w:rPr>
          <w:bCs/>
          <w:snapToGrid w:val="0"/>
          <w:color w:val="000000"/>
          <w:spacing w:val="10"/>
          <w:sz w:val="24"/>
        </w:rPr>
        <w:t>导热胶所使用</w:t>
      </w:r>
      <w:proofErr w:type="gramEnd"/>
      <w:r>
        <w:rPr>
          <w:bCs/>
          <w:snapToGrid w:val="0"/>
          <w:color w:val="000000"/>
          <w:spacing w:val="10"/>
          <w:sz w:val="24"/>
        </w:rPr>
        <w:t>的机型。</w:t>
      </w:r>
    </w:p>
    <w:p w14:paraId="60A6FC20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0123366A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材质：导热胶的材料牌号。</w:t>
      </w:r>
    </w:p>
    <w:p w14:paraId="3EEB425F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625E0363" w14:textId="77777777" w:rsidR="003543AF" w:rsidRDefault="008D0C55">
      <w:pPr>
        <w:pStyle w:val="afd"/>
        <w:numPr>
          <w:ilvl w:val="0"/>
          <w:numId w:val="8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4BB4E034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举例：导热胶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 xml:space="preserve"> AX1800</w:t>
      </w:r>
      <w:r>
        <w:rPr>
          <w:bCs/>
          <w:snapToGrid w:val="0"/>
          <w:color w:val="000000"/>
          <w:spacing w:val="10"/>
          <w:sz w:val="24"/>
        </w:rPr>
        <w:t>|WW-001|3M 9890|27*5|[</w:t>
      </w:r>
      <w:r>
        <w:rPr>
          <w:bCs/>
          <w:snapToGrid w:val="0"/>
          <w:color w:val="000000"/>
          <w:spacing w:val="10"/>
          <w:sz w:val="24"/>
        </w:rPr>
        <w:t>主板</w:t>
      </w:r>
      <w:r>
        <w:rPr>
          <w:bCs/>
          <w:snapToGrid w:val="0"/>
          <w:color w:val="000000"/>
          <w:spacing w:val="10"/>
          <w:sz w:val="24"/>
        </w:rPr>
        <w:t>]</w:t>
      </w:r>
    </w:p>
    <w:p w14:paraId="750A12A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snapToGrid w:val="0"/>
          <w:color w:val="000000"/>
          <w:spacing w:val="10"/>
          <w:sz w:val="24"/>
        </w:rPr>
        <w:t>74</w:t>
      </w:r>
      <w:r>
        <w:rPr>
          <w:rFonts w:hint="eastAsia"/>
          <w:b/>
          <w:bCs/>
          <w:snapToGrid w:val="0"/>
          <w:color w:val="000000"/>
          <w:spacing w:val="10"/>
          <w:sz w:val="24"/>
        </w:rPr>
        <w:t>07</w:t>
      </w:r>
      <w:r>
        <w:rPr>
          <w:b/>
          <w:bCs/>
          <w:snapToGrid w:val="0"/>
          <w:color w:val="000000"/>
          <w:spacing w:val="10"/>
          <w:sz w:val="24"/>
        </w:rPr>
        <w:t xml:space="preserve"> </w:t>
      </w:r>
      <w:r>
        <w:rPr>
          <w:b/>
          <w:bCs/>
          <w:snapToGrid w:val="0"/>
          <w:color w:val="000000"/>
          <w:spacing w:val="10"/>
          <w:sz w:val="24"/>
        </w:rPr>
        <w:t>高温胶带</w:t>
      </w:r>
    </w:p>
    <w:p w14:paraId="1E7AF38E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</w:t>
      </w:r>
      <w:r>
        <w:rPr>
          <w:b/>
          <w:bCs/>
          <w:snapToGrid w:val="0"/>
          <w:color w:val="000000"/>
          <w:spacing w:val="10"/>
          <w:sz w:val="24"/>
        </w:rPr>
        <w:t>名称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产品型号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图纸编号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6DDE425C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名称：高温胶带。</w:t>
      </w:r>
    </w:p>
    <w:p w14:paraId="02A4B0F9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产品型号：此高温胶带所使用的机型。</w:t>
      </w:r>
    </w:p>
    <w:p w14:paraId="0325E327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图纸编号：</w:t>
      </w:r>
      <w:r>
        <w:rPr>
          <w:color w:val="000000"/>
          <w:spacing w:val="10"/>
          <w:sz w:val="24"/>
        </w:rPr>
        <w:t>见《图号编码原则》。</w:t>
      </w:r>
    </w:p>
    <w:p w14:paraId="5F880677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材质：高温胶带的材料牌号。</w:t>
      </w:r>
    </w:p>
    <w:p w14:paraId="006CF605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lastRenderedPageBreak/>
        <w:t>尺寸：产品的最大尺寸，格式为长</w:t>
      </w:r>
      <w:r>
        <w:rPr>
          <w:bCs/>
          <w:snapToGrid w:val="0"/>
          <w:color w:val="000000"/>
          <w:spacing w:val="10"/>
          <w:sz w:val="24"/>
        </w:rPr>
        <w:t>*</w:t>
      </w:r>
      <w:r>
        <w:rPr>
          <w:bCs/>
          <w:snapToGrid w:val="0"/>
          <w:color w:val="000000"/>
          <w:spacing w:val="10"/>
          <w:sz w:val="24"/>
        </w:rPr>
        <w:t>宽，单位为</w:t>
      </w:r>
      <w:r>
        <w:rPr>
          <w:bCs/>
          <w:snapToGrid w:val="0"/>
          <w:color w:val="000000"/>
          <w:spacing w:val="10"/>
          <w:sz w:val="24"/>
        </w:rPr>
        <w:t>mm</w:t>
      </w:r>
      <w:r>
        <w:rPr>
          <w:bCs/>
          <w:snapToGrid w:val="0"/>
          <w:color w:val="000000"/>
          <w:spacing w:val="10"/>
          <w:sz w:val="24"/>
        </w:rPr>
        <w:t>。</w:t>
      </w:r>
    </w:p>
    <w:p w14:paraId="6F26D423" w14:textId="77777777" w:rsidR="003543AF" w:rsidRDefault="008D0C55">
      <w:pPr>
        <w:pStyle w:val="afd"/>
        <w:numPr>
          <w:ilvl w:val="0"/>
          <w:numId w:val="8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Cs/>
          <w:snapToGrid w:val="0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</w:t>
      </w:r>
      <w:r>
        <w:rPr>
          <w:bCs/>
          <w:snapToGrid w:val="0"/>
          <w:color w:val="000000"/>
          <w:spacing w:val="10"/>
          <w:sz w:val="24"/>
        </w:rPr>
        <w:t>说明</w:t>
      </w:r>
      <w:r>
        <w:rPr>
          <w:color w:val="000000"/>
          <w:spacing w:val="10"/>
          <w:sz w:val="24"/>
        </w:rPr>
        <w:t>：</w:t>
      </w:r>
      <w:r>
        <w:rPr>
          <w:rFonts w:hint="eastAsia"/>
          <w:color w:val="000000"/>
          <w:spacing w:val="10"/>
          <w:sz w:val="24"/>
        </w:rPr>
        <w:t>其他</w:t>
      </w:r>
      <w:r>
        <w:rPr>
          <w:color w:val="000000"/>
          <w:spacing w:val="10"/>
          <w:sz w:val="24"/>
        </w:rPr>
        <w:t>必要的信息。</w:t>
      </w:r>
    </w:p>
    <w:p w14:paraId="3FA53701" w14:textId="77777777" w:rsidR="003543AF" w:rsidRDefault="008D0C55">
      <w:pPr>
        <w:spacing w:line="400" w:lineRule="exact"/>
        <w:ind w:firstLine="480"/>
        <w:rPr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举例：高温胶带</w:t>
      </w:r>
      <w:r>
        <w:rPr>
          <w:bCs/>
          <w:snapToGrid w:val="0"/>
          <w:color w:val="000000"/>
          <w:spacing w:val="10"/>
          <w:sz w:val="24"/>
        </w:rPr>
        <w:t>|</w:t>
      </w:r>
      <w:r>
        <w:rPr>
          <w:rFonts w:hint="eastAsia"/>
          <w:bCs/>
          <w:snapToGrid w:val="0"/>
          <w:color w:val="000000"/>
          <w:spacing w:val="10"/>
          <w:sz w:val="24"/>
        </w:rPr>
        <w:t xml:space="preserve"> AX1800</w:t>
      </w:r>
      <w:r>
        <w:rPr>
          <w:bCs/>
          <w:snapToGrid w:val="0"/>
          <w:color w:val="000000"/>
          <w:spacing w:val="10"/>
          <w:sz w:val="24"/>
        </w:rPr>
        <w:t>|WW-001|3M KAPTONE|14*9</w:t>
      </w:r>
    </w:p>
    <w:p w14:paraId="403C0325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217" w:name="_Toc421544861"/>
      <w:commentRangeStart w:id="1218"/>
      <w:r>
        <w:rPr>
          <w:rFonts w:asciiTheme="majorEastAsia" w:eastAsiaTheme="majorEastAsia" w:hAnsiTheme="majorEastAsia"/>
          <w:sz w:val="28"/>
          <w:szCs w:val="28"/>
        </w:rPr>
        <w:t>80</w:t>
      </w:r>
      <w:commentRangeEnd w:id="1218"/>
      <w:r>
        <w:rPr>
          <w:rStyle w:val="afa"/>
          <w:b w:val="0"/>
          <w:bCs w:val="0"/>
        </w:rPr>
        <w:commentReference w:id="1218"/>
      </w:r>
      <w:r>
        <w:rPr>
          <w:rFonts w:asciiTheme="majorEastAsia" w:eastAsiaTheme="majorEastAsia" w:hAnsiTheme="majorEastAsia"/>
          <w:sz w:val="28"/>
          <w:szCs w:val="28"/>
        </w:rPr>
        <w:t>大类：运输包装</w:t>
      </w:r>
      <w:bookmarkEnd w:id="1217"/>
      <w:r>
        <w:rPr>
          <w:rFonts w:asciiTheme="majorEastAsia" w:eastAsiaTheme="majorEastAsia" w:hAnsiTheme="majorEastAsia" w:hint="eastAsia"/>
          <w:sz w:val="28"/>
          <w:szCs w:val="28"/>
        </w:rPr>
        <w:t>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3402"/>
      </w:tblGrid>
      <w:tr w:rsidR="003543AF" w14:paraId="4D0D683A" w14:textId="77777777">
        <w:trPr>
          <w:jc w:val="center"/>
        </w:trPr>
        <w:tc>
          <w:tcPr>
            <w:tcW w:w="3681" w:type="dxa"/>
            <w:gridSpan w:val="2"/>
          </w:tcPr>
          <w:p w14:paraId="4D0EF91C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5245" w:type="dxa"/>
            <w:gridSpan w:val="2"/>
          </w:tcPr>
          <w:p w14:paraId="52777D44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32D289D1" w14:textId="77777777">
        <w:trPr>
          <w:jc w:val="center"/>
        </w:trPr>
        <w:tc>
          <w:tcPr>
            <w:tcW w:w="1555" w:type="dxa"/>
          </w:tcPr>
          <w:p w14:paraId="166460B3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2126" w:type="dxa"/>
          </w:tcPr>
          <w:p w14:paraId="23DE6E86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843" w:type="dxa"/>
          </w:tcPr>
          <w:p w14:paraId="2742C6B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3402" w:type="dxa"/>
          </w:tcPr>
          <w:p w14:paraId="47CD8776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14131FED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1FDE97F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8</w:t>
            </w:r>
            <w:r>
              <w:rPr>
                <w:color w:val="000000"/>
                <w:spacing w:val="10"/>
                <w:sz w:val="24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14F38D6C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运输包装类</w:t>
            </w:r>
          </w:p>
        </w:tc>
        <w:tc>
          <w:tcPr>
            <w:tcW w:w="1843" w:type="dxa"/>
          </w:tcPr>
          <w:p w14:paraId="5E852B5E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01</w:t>
            </w:r>
          </w:p>
        </w:tc>
        <w:tc>
          <w:tcPr>
            <w:tcW w:w="3402" w:type="dxa"/>
          </w:tcPr>
          <w:p w14:paraId="35DDABC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proofErr w:type="gramStart"/>
            <w:r>
              <w:rPr>
                <w:rFonts w:hint="eastAsia"/>
                <w:color w:val="000000"/>
                <w:spacing w:val="10"/>
                <w:sz w:val="24"/>
              </w:rPr>
              <w:t>白盒</w:t>
            </w:r>
            <w:proofErr w:type="gramEnd"/>
          </w:p>
        </w:tc>
      </w:tr>
      <w:tr w:rsidR="003543AF" w14:paraId="7734CA43" w14:textId="77777777">
        <w:trPr>
          <w:jc w:val="center"/>
        </w:trPr>
        <w:tc>
          <w:tcPr>
            <w:tcW w:w="1555" w:type="dxa"/>
            <w:vMerge/>
          </w:tcPr>
          <w:p w14:paraId="3CBC7089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2435FC68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4620E3F1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02</w:t>
            </w:r>
          </w:p>
        </w:tc>
        <w:tc>
          <w:tcPr>
            <w:tcW w:w="3402" w:type="dxa"/>
          </w:tcPr>
          <w:p w14:paraId="76D57D4C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内托</w:t>
            </w:r>
          </w:p>
        </w:tc>
      </w:tr>
      <w:tr w:rsidR="003543AF" w14:paraId="715E9664" w14:textId="77777777">
        <w:trPr>
          <w:jc w:val="center"/>
        </w:trPr>
        <w:tc>
          <w:tcPr>
            <w:tcW w:w="1555" w:type="dxa"/>
            <w:vMerge/>
          </w:tcPr>
          <w:p w14:paraId="3F405DB5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2357BBDA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77CE5E87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03</w:t>
            </w:r>
          </w:p>
        </w:tc>
        <w:tc>
          <w:tcPr>
            <w:tcW w:w="3402" w:type="dxa"/>
          </w:tcPr>
          <w:p w14:paraId="430D540F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包装袋</w:t>
            </w:r>
          </w:p>
        </w:tc>
      </w:tr>
      <w:tr w:rsidR="003543AF" w14:paraId="019A7F88" w14:textId="77777777">
        <w:trPr>
          <w:jc w:val="center"/>
        </w:trPr>
        <w:tc>
          <w:tcPr>
            <w:tcW w:w="1555" w:type="dxa"/>
            <w:vMerge/>
          </w:tcPr>
          <w:p w14:paraId="54BC7D74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5E25A02F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647F0B21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04</w:t>
            </w:r>
          </w:p>
        </w:tc>
        <w:tc>
          <w:tcPr>
            <w:tcW w:w="3402" w:type="dxa"/>
          </w:tcPr>
          <w:p w14:paraId="78DAEBF1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珍珠棉</w:t>
            </w:r>
          </w:p>
        </w:tc>
      </w:tr>
      <w:tr w:rsidR="003543AF" w14:paraId="2F31A93E" w14:textId="77777777">
        <w:trPr>
          <w:jc w:val="center"/>
        </w:trPr>
        <w:tc>
          <w:tcPr>
            <w:tcW w:w="1555" w:type="dxa"/>
            <w:vMerge/>
          </w:tcPr>
          <w:p w14:paraId="1F1B2501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6F674B5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68C3165F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5</w:t>
            </w:r>
          </w:p>
        </w:tc>
        <w:tc>
          <w:tcPr>
            <w:tcW w:w="3402" w:type="dxa"/>
          </w:tcPr>
          <w:p w14:paraId="1F3E2C2E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手提袋</w:t>
            </w:r>
          </w:p>
        </w:tc>
      </w:tr>
      <w:tr w:rsidR="003543AF" w14:paraId="57F4D627" w14:textId="77777777">
        <w:trPr>
          <w:jc w:val="center"/>
        </w:trPr>
        <w:tc>
          <w:tcPr>
            <w:tcW w:w="1555" w:type="dxa"/>
            <w:vMerge/>
          </w:tcPr>
          <w:p w14:paraId="1F3682C5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094391D7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003EA985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402" w:type="dxa"/>
          </w:tcPr>
          <w:p w14:paraId="7EFA0092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del w:id="1219" w:author="wwlh8026" w:date="2022-05-27T20:09:00Z">
              <w:r>
                <w:rPr>
                  <w:rFonts w:hint="eastAsia"/>
                  <w:color w:val="000000"/>
                  <w:spacing w:val="10"/>
                  <w:sz w:val="24"/>
                </w:rPr>
                <w:delText>内销品牌</w:delText>
              </w:r>
            </w:del>
            <w:r>
              <w:rPr>
                <w:rFonts w:hint="eastAsia"/>
                <w:color w:val="000000"/>
                <w:spacing w:val="10"/>
                <w:sz w:val="24"/>
              </w:rPr>
              <w:t>彩盒</w:t>
            </w:r>
          </w:p>
        </w:tc>
      </w:tr>
      <w:tr w:rsidR="003543AF" w14:paraId="1AC1B378" w14:textId="77777777">
        <w:trPr>
          <w:jc w:val="center"/>
          <w:ins w:id="1220" w:author="wwlh8026" w:date="2022-05-28T15:05:00Z"/>
        </w:trPr>
        <w:tc>
          <w:tcPr>
            <w:tcW w:w="1555" w:type="dxa"/>
            <w:vMerge/>
          </w:tcPr>
          <w:p w14:paraId="66C87ACB" w14:textId="77777777" w:rsidR="003543AF" w:rsidRDefault="003543AF">
            <w:pPr>
              <w:spacing w:line="400" w:lineRule="exact"/>
              <w:rPr>
                <w:ins w:id="1221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341BBBC7" w14:textId="77777777" w:rsidR="003543AF" w:rsidRDefault="003543AF">
            <w:pPr>
              <w:spacing w:line="400" w:lineRule="exact"/>
              <w:rPr>
                <w:ins w:id="1222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26FF88B4" w14:textId="77777777" w:rsidR="003543AF" w:rsidRDefault="008D0C55">
            <w:pPr>
              <w:spacing w:line="400" w:lineRule="exact"/>
              <w:rPr>
                <w:ins w:id="1223" w:author="wwlh8026" w:date="2022-05-28T15:05:00Z"/>
                <w:color w:val="000000"/>
                <w:spacing w:val="10"/>
                <w:sz w:val="24"/>
              </w:rPr>
            </w:pPr>
            <w:ins w:id="1224" w:author="wwlh8026" w:date="2022-05-28T15:05:00Z">
              <w:r>
                <w:rPr>
                  <w:rFonts w:hint="eastAsia"/>
                  <w:color w:val="000000"/>
                  <w:spacing w:val="10"/>
                  <w:sz w:val="24"/>
                </w:rPr>
                <w:t>2</w:t>
              </w:r>
              <w:r>
                <w:rPr>
                  <w:color w:val="000000"/>
                  <w:spacing w:val="10"/>
                  <w:sz w:val="24"/>
                </w:rPr>
                <w:t>2</w:t>
              </w:r>
            </w:ins>
          </w:p>
        </w:tc>
        <w:tc>
          <w:tcPr>
            <w:tcW w:w="3402" w:type="dxa"/>
          </w:tcPr>
          <w:p w14:paraId="342C18D7" w14:textId="77777777" w:rsidR="003543AF" w:rsidRDefault="008D0C55">
            <w:pPr>
              <w:spacing w:line="400" w:lineRule="exact"/>
              <w:rPr>
                <w:ins w:id="1225" w:author="wwlh8026" w:date="2022-05-28T15:05:00Z"/>
                <w:color w:val="000000"/>
                <w:spacing w:val="10"/>
                <w:sz w:val="24"/>
              </w:rPr>
            </w:pPr>
            <w:ins w:id="1226" w:author="wwlh8026" w:date="2022-05-28T15:05:00Z">
              <w:r>
                <w:rPr>
                  <w:rFonts w:hint="eastAsia"/>
                  <w:color w:val="000000"/>
                  <w:spacing w:val="10"/>
                  <w:sz w:val="24"/>
                </w:rPr>
                <w:t>O</w:t>
              </w:r>
              <w:r>
                <w:rPr>
                  <w:color w:val="000000"/>
                  <w:spacing w:val="10"/>
                  <w:sz w:val="24"/>
                </w:rPr>
                <w:t>EM</w:t>
              </w:r>
              <w:r>
                <w:rPr>
                  <w:rFonts w:hint="eastAsia"/>
                  <w:color w:val="000000"/>
                  <w:spacing w:val="10"/>
                  <w:sz w:val="24"/>
                </w:rPr>
                <w:t>彩盒</w:t>
              </w:r>
            </w:ins>
          </w:p>
        </w:tc>
      </w:tr>
      <w:tr w:rsidR="003543AF" w14:paraId="4FB73A1C" w14:textId="77777777">
        <w:trPr>
          <w:jc w:val="center"/>
        </w:trPr>
        <w:tc>
          <w:tcPr>
            <w:tcW w:w="1555" w:type="dxa"/>
            <w:vMerge/>
          </w:tcPr>
          <w:p w14:paraId="140EC163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151DAEB0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2EC34080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4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402" w:type="dxa"/>
          </w:tcPr>
          <w:p w14:paraId="138E289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del w:id="1227" w:author="wwlh8026" w:date="2022-05-27T20:09:00Z">
              <w:r>
                <w:rPr>
                  <w:rFonts w:hint="eastAsia"/>
                  <w:color w:val="000000"/>
                  <w:spacing w:val="10"/>
                  <w:sz w:val="24"/>
                </w:rPr>
                <w:delText>内销品牌</w:delText>
              </w:r>
            </w:del>
            <w:r>
              <w:rPr>
                <w:rFonts w:hint="eastAsia"/>
                <w:color w:val="000000"/>
                <w:spacing w:val="10"/>
                <w:sz w:val="24"/>
              </w:rPr>
              <w:t>外箱</w:t>
            </w:r>
          </w:p>
        </w:tc>
      </w:tr>
      <w:tr w:rsidR="003543AF" w14:paraId="3E538741" w14:textId="77777777">
        <w:trPr>
          <w:jc w:val="center"/>
          <w:ins w:id="1228" w:author="wwlh8026" w:date="2022-05-28T15:05:00Z"/>
        </w:trPr>
        <w:tc>
          <w:tcPr>
            <w:tcW w:w="1555" w:type="dxa"/>
            <w:vMerge/>
          </w:tcPr>
          <w:p w14:paraId="433D328B" w14:textId="77777777" w:rsidR="003543AF" w:rsidRDefault="003543AF">
            <w:pPr>
              <w:spacing w:line="400" w:lineRule="exact"/>
              <w:rPr>
                <w:ins w:id="1229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1DC8C754" w14:textId="77777777" w:rsidR="003543AF" w:rsidRDefault="003543AF">
            <w:pPr>
              <w:spacing w:line="400" w:lineRule="exact"/>
              <w:rPr>
                <w:ins w:id="1230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3A93AA46" w14:textId="77777777" w:rsidR="003543AF" w:rsidRDefault="008D0C55">
            <w:pPr>
              <w:spacing w:line="400" w:lineRule="exact"/>
              <w:rPr>
                <w:ins w:id="1231" w:author="wwlh8026" w:date="2022-05-28T15:05:00Z"/>
                <w:color w:val="000000"/>
                <w:spacing w:val="10"/>
                <w:sz w:val="24"/>
              </w:rPr>
            </w:pPr>
            <w:ins w:id="1232" w:author="wwlh8026" w:date="2022-05-28T15:06:00Z">
              <w:r>
                <w:rPr>
                  <w:rFonts w:hint="eastAsia"/>
                  <w:color w:val="000000"/>
                  <w:spacing w:val="10"/>
                  <w:sz w:val="24"/>
                </w:rPr>
                <w:t>4</w:t>
              </w:r>
              <w:r>
                <w:rPr>
                  <w:color w:val="000000"/>
                  <w:spacing w:val="10"/>
                  <w:sz w:val="24"/>
                </w:rPr>
                <w:t>2</w:t>
              </w:r>
            </w:ins>
          </w:p>
        </w:tc>
        <w:tc>
          <w:tcPr>
            <w:tcW w:w="3402" w:type="dxa"/>
          </w:tcPr>
          <w:p w14:paraId="4DF80137" w14:textId="77777777" w:rsidR="003543AF" w:rsidRDefault="008D0C55">
            <w:pPr>
              <w:spacing w:line="400" w:lineRule="exact"/>
              <w:rPr>
                <w:ins w:id="1233" w:author="wwlh8026" w:date="2022-05-28T15:05:00Z"/>
                <w:color w:val="000000"/>
                <w:spacing w:val="10"/>
                <w:sz w:val="24"/>
              </w:rPr>
            </w:pPr>
            <w:ins w:id="1234" w:author="wwlh8026" w:date="2022-05-28T15:06:00Z">
              <w:r>
                <w:rPr>
                  <w:rFonts w:hint="eastAsia"/>
                  <w:color w:val="000000"/>
                  <w:spacing w:val="10"/>
                  <w:sz w:val="24"/>
                </w:rPr>
                <w:t>O</w:t>
              </w:r>
              <w:r>
                <w:rPr>
                  <w:color w:val="000000"/>
                  <w:spacing w:val="10"/>
                  <w:sz w:val="24"/>
                </w:rPr>
                <w:t>EM</w:t>
              </w:r>
              <w:r>
                <w:rPr>
                  <w:rFonts w:hint="eastAsia"/>
                  <w:color w:val="000000"/>
                  <w:spacing w:val="10"/>
                  <w:sz w:val="24"/>
                </w:rPr>
                <w:t>外箱</w:t>
              </w:r>
            </w:ins>
          </w:p>
        </w:tc>
      </w:tr>
      <w:tr w:rsidR="003543AF" w14:paraId="25699E68" w14:textId="77777777">
        <w:trPr>
          <w:jc w:val="center"/>
        </w:trPr>
        <w:tc>
          <w:tcPr>
            <w:tcW w:w="1555" w:type="dxa"/>
            <w:vMerge/>
          </w:tcPr>
          <w:p w14:paraId="25788E26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1CF210D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0D7DA596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43</w:t>
            </w:r>
          </w:p>
        </w:tc>
        <w:tc>
          <w:tcPr>
            <w:tcW w:w="3402" w:type="dxa"/>
          </w:tcPr>
          <w:p w14:paraId="284620EB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ODM</w:t>
            </w:r>
            <w:r>
              <w:rPr>
                <w:rFonts w:hint="eastAsia"/>
                <w:color w:val="000000"/>
                <w:spacing w:val="10"/>
                <w:sz w:val="24"/>
              </w:rPr>
              <w:t>外箱</w:t>
            </w:r>
          </w:p>
        </w:tc>
      </w:tr>
      <w:tr w:rsidR="003543AF" w14:paraId="4AC9127B" w14:textId="77777777">
        <w:trPr>
          <w:jc w:val="center"/>
          <w:ins w:id="1235" w:author="wwlh8026" w:date="2022-05-28T15:05:00Z"/>
        </w:trPr>
        <w:tc>
          <w:tcPr>
            <w:tcW w:w="1555" w:type="dxa"/>
            <w:vMerge/>
          </w:tcPr>
          <w:p w14:paraId="5FEEB6C0" w14:textId="77777777" w:rsidR="003543AF" w:rsidRDefault="003543AF">
            <w:pPr>
              <w:spacing w:line="400" w:lineRule="exact"/>
              <w:rPr>
                <w:ins w:id="1236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63E5BBB7" w14:textId="77777777" w:rsidR="003543AF" w:rsidRDefault="003543AF">
            <w:pPr>
              <w:spacing w:line="400" w:lineRule="exact"/>
              <w:rPr>
                <w:ins w:id="1237" w:author="wwlh8026" w:date="2022-05-28T15:05:00Z"/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7F5F3EC2" w14:textId="77777777" w:rsidR="003543AF" w:rsidRDefault="008D0C55">
            <w:pPr>
              <w:spacing w:line="400" w:lineRule="exact"/>
              <w:rPr>
                <w:ins w:id="1238" w:author="wwlh8026" w:date="2022-05-28T15:05:00Z"/>
                <w:color w:val="000000"/>
                <w:spacing w:val="10"/>
                <w:sz w:val="24"/>
              </w:rPr>
            </w:pPr>
            <w:ins w:id="1239" w:author="wwlh8026" w:date="2022-05-28T15:06:00Z">
              <w:r>
                <w:rPr>
                  <w:rFonts w:hint="eastAsia"/>
                  <w:color w:val="000000"/>
                  <w:spacing w:val="10"/>
                  <w:sz w:val="24"/>
                </w:rPr>
                <w:t>5</w:t>
              </w:r>
              <w:r>
                <w:rPr>
                  <w:color w:val="000000"/>
                  <w:spacing w:val="10"/>
                  <w:sz w:val="24"/>
                </w:rPr>
                <w:t>0</w:t>
              </w:r>
            </w:ins>
          </w:p>
        </w:tc>
        <w:tc>
          <w:tcPr>
            <w:tcW w:w="3402" w:type="dxa"/>
          </w:tcPr>
          <w:p w14:paraId="03F78C2B" w14:textId="77777777" w:rsidR="003543AF" w:rsidRDefault="008D0C55">
            <w:pPr>
              <w:spacing w:line="400" w:lineRule="exact"/>
              <w:rPr>
                <w:ins w:id="1240" w:author="wwlh8026" w:date="2022-05-28T15:05:00Z"/>
                <w:color w:val="000000"/>
                <w:spacing w:val="10"/>
                <w:sz w:val="24"/>
              </w:rPr>
            </w:pPr>
            <w:ins w:id="1241" w:author="wwlh8026" w:date="2022-05-28T15:06:00Z">
              <w:r>
                <w:rPr>
                  <w:rFonts w:hint="eastAsia"/>
                  <w:color w:val="000000"/>
                  <w:spacing w:val="10"/>
                  <w:sz w:val="24"/>
                </w:rPr>
                <w:t>O</w:t>
              </w:r>
              <w:r>
                <w:rPr>
                  <w:color w:val="000000"/>
                  <w:spacing w:val="10"/>
                  <w:sz w:val="24"/>
                </w:rPr>
                <w:t>EM</w:t>
              </w:r>
              <w:r>
                <w:rPr>
                  <w:rFonts w:hint="eastAsia"/>
                  <w:color w:val="000000"/>
                  <w:spacing w:val="10"/>
                  <w:sz w:val="24"/>
                </w:rPr>
                <w:t>内托</w:t>
              </w:r>
            </w:ins>
          </w:p>
        </w:tc>
      </w:tr>
      <w:tr w:rsidR="003543AF" w14:paraId="174270B8" w14:textId="77777777">
        <w:trPr>
          <w:jc w:val="center"/>
        </w:trPr>
        <w:tc>
          <w:tcPr>
            <w:tcW w:w="1555" w:type="dxa"/>
            <w:vMerge/>
          </w:tcPr>
          <w:p w14:paraId="1ED6CFC1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126" w:type="dxa"/>
            <w:vMerge/>
          </w:tcPr>
          <w:p w14:paraId="31ECD523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5245" w:type="dxa"/>
            <w:gridSpan w:val="2"/>
          </w:tcPr>
          <w:p w14:paraId="65B97821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6</w:t>
            </w:r>
            <w:r>
              <w:rPr>
                <w:rFonts w:hint="eastAsia"/>
                <w:color w:val="000000"/>
                <w:spacing w:val="10"/>
                <w:sz w:val="24"/>
              </w:rPr>
              <w:t>~</w:t>
            </w:r>
            <w:r>
              <w:rPr>
                <w:color w:val="000000"/>
                <w:spacing w:val="10"/>
                <w:sz w:val="24"/>
              </w:rPr>
              <w:t>20</w:t>
            </w:r>
            <w:r>
              <w:rPr>
                <w:rFonts w:hint="eastAsia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4</w:t>
            </w:r>
            <w:r>
              <w:rPr>
                <w:rFonts w:hint="eastAsia"/>
                <w:color w:val="000000"/>
                <w:spacing w:val="10"/>
                <w:sz w:val="24"/>
              </w:rPr>
              <w:t>~</w:t>
            </w:r>
            <w:r>
              <w:rPr>
                <w:color w:val="000000"/>
                <w:spacing w:val="10"/>
                <w:sz w:val="24"/>
              </w:rPr>
              <w:t>40</w:t>
            </w:r>
            <w:r>
              <w:rPr>
                <w:rFonts w:hint="eastAsia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color w:val="000000"/>
                <w:spacing w:val="10"/>
                <w:sz w:val="24"/>
              </w:rPr>
              <w:t>44~</w:t>
            </w:r>
            <w:r>
              <w:rPr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6AEAF77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800</w:t>
      </w:r>
      <w:r>
        <w:rPr>
          <w:rFonts w:hint="eastAsia"/>
          <w:b/>
          <w:bCs/>
          <w:color w:val="000000"/>
          <w:spacing w:val="10"/>
          <w:sz w:val="24"/>
        </w:rPr>
        <w:t>1</w:t>
      </w:r>
      <w:r>
        <w:rPr>
          <w:b/>
          <w:bCs/>
          <w:color w:val="000000"/>
          <w:spacing w:val="10"/>
          <w:sz w:val="24"/>
        </w:rPr>
        <w:t>：</w:t>
      </w:r>
      <w:proofErr w:type="gramStart"/>
      <w:r>
        <w:rPr>
          <w:b/>
          <w:bCs/>
          <w:color w:val="000000"/>
          <w:spacing w:val="10"/>
          <w:sz w:val="24"/>
        </w:rPr>
        <w:t>白盒</w:t>
      </w:r>
      <w:proofErr w:type="gramEnd"/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装在彩盒里面包装相应产品的</w:t>
      </w:r>
      <w:proofErr w:type="gramStart"/>
      <w:r>
        <w:rPr>
          <w:bCs/>
          <w:color w:val="000000"/>
          <w:spacing w:val="10"/>
          <w:sz w:val="24"/>
        </w:rPr>
        <w:t>纸制白盒</w:t>
      </w:r>
      <w:proofErr w:type="gramEnd"/>
      <w:r>
        <w:rPr>
          <w:bCs/>
          <w:color w:val="000000"/>
          <w:spacing w:val="10"/>
          <w:sz w:val="24"/>
        </w:rPr>
        <w:t>)</w:t>
      </w:r>
    </w:p>
    <w:p w14:paraId="53239785" w14:textId="77777777" w:rsidR="003543AF" w:rsidRDefault="008D0C55">
      <w:pPr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外径尺寸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展开尺寸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1778B1B2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名称：统一填写白盒。</w:t>
      </w:r>
    </w:p>
    <w:p w14:paraId="0C45AE1E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</w:t>
      </w:r>
      <w:proofErr w:type="gramStart"/>
      <w:r>
        <w:rPr>
          <w:color w:val="000000"/>
          <w:spacing w:val="10"/>
          <w:sz w:val="24"/>
        </w:rPr>
        <w:t>白盒所</w:t>
      </w:r>
      <w:proofErr w:type="gramEnd"/>
      <w:r>
        <w:rPr>
          <w:color w:val="000000"/>
          <w:spacing w:val="10"/>
          <w:sz w:val="24"/>
        </w:rPr>
        <w:t>使用的机型，如果同时有几个机型，仅随机选取一种机型名称。</w:t>
      </w:r>
    </w:p>
    <w:p w14:paraId="68356E11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hanging="693"/>
        <w:rPr>
          <w:del w:id="1242" w:author="wwlh8026" w:date="2022-05-27T14:56:00Z"/>
          <w:color w:val="000000"/>
          <w:spacing w:val="10"/>
          <w:sz w:val="24"/>
        </w:rPr>
      </w:pPr>
      <w:del w:id="1243" w:author="wwlh8026" w:date="2022-05-27T14:56:00Z">
        <w:r>
          <w:rPr>
            <w:color w:val="000000"/>
            <w:spacing w:val="10"/>
            <w:sz w:val="24"/>
          </w:rPr>
          <w:delText>图纸编号：见《图号编码原则》。</w:delText>
        </w:r>
      </w:del>
    </w:p>
    <w:p w14:paraId="64CC72B7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</w:t>
      </w:r>
      <w:proofErr w:type="gramStart"/>
      <w:r>
        <w:rPr>
          <w:color w:val="000000"/>
          <w:spacing w:val="10"/>
          <w:sz w:val="24"/>
        </w:rPr>
        <w:t>生产白盒所用</w:t>
      </w:r>
      <w:proofErr w:type="gramEnd"/>
      <w:r>
        <w:rPr>
          <w:color w:val="000000"/>
          <w:spacing w:val="10"/>
          <w:sz w:val="24"/>
        </w:rPr>
        <w:t>的纸质。例如：</w:t>
      </w:r>
      <w:r>
        <w:rPr>
          <w:color w:val="000000"/>
          <w:spacing w:val="10"/>
          <w:sz w:val="24"/>
        </w:rPr>
        <w:t>W3K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W9B</w:t>
      </w:r>
      <w:r>
        <w:rPr>
          <w:color w:val="000000"/>
          <w:spacing w:val="10"/>
          <w:sz w:val="24"/>
        </w:rPr>
        <w:t>等。</w:t>
      </w:r>
    </w:p>
    <w:p w14:paraId="1259CFF1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外径尺寸：单位：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，即表示的尺寸包括所使用材质的厚度。尺寸的表示方法是按照长、宽、高的顺序来表示。长宽高的定义同彩盒的相同。乘号统一使用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1A8B14E3" w14:textId="77777777" w:rsidR="003543AF" w:rsidRDefault="008D0C55">
      <w:pPr>
        <w:numPr>
          <w:ilvl w:val="0"/>
          <w:numId w:val="84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展开尺寸：用</w:t>
      </w:r>
      <w:proofErr w:type="gramStart"/>
      <w:r>
        <w:rPr>
          <w:color w:val="000000"/>
          <w:spacing w:val="10"/>
          <w:sz w:val="24"/>
        </w:rPr>
        <w:t>白盒展开</w:t>
      </w:r>
      <w:proofErr w:type="gramEnd"/>
      <w:r>
        <w:rPr>
          <w:color w:val="000000"/>
          <w:spacing w:val="10"/>
          <w:sz w:val="24"/>
        </w:rPr>
        <w:t>后最长尺寸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最宽尺寸表示，乘号统一使用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64AD151D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proofErr w:type="gramStart"/>
      <w:r>
        <w:rPr>
          <w:color w:val="000000"/>
          <w:spacing w:val="10"/>
          <w:sz w:val="24"/>
        </w:rPr>
        <w:t>白盒</w:t>
      </w:r>
      <w:proofErr w:type="gramEnd"/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T20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|250g</w:t>
      </w:r>
      <w:r>
        <w:rPr>
          <w:color w:val="000000"/>
          <w:spacing w:val="10"/>
          <w:sz w:val="24"/>
        </w:rPr>
        <w:t>灰卡</w:t>
      </w:r>
      <w:r>
        <w:rPr>
          <w:color w:val="000000"/>
          <w:spacing w:val="10"/>
          <w:sz w:val="24"/>
        </w:rPr>
        <w:t>+BE</w:t>
      </w:r>
      <w:r>
        <w:rPr>
          <w:color w:val="000000"/>
          <w:spacing w:val="10"/>
          <w:sz w:val="24"/>
        </w:rPr>
        <w:t>加强坑</w:t>
      </w:r>
      <w:r>
        <w:rPr>
          <w:color w:val="000000"/>
          <w:spacing w:val="10"/>
          <w:sz w:val="24"/>
        </w:rPr>
        <w:t>|204*145*35|531*295</w:t>
      </w:r>
    </w:p>
    <w:p w14:paraId="5F0FF2C4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800</w:t>
      </w:r>
      <w:r>
        <w:rPr>
          <w:rFonts w:hint="eastAsia"/>
          <w:b/>
          <w:bCs/>
          <w:color w:val="000000"/>
          <w:spacing w:val="10"/>
          <w:sz w:val="24"/>
        </w:rPr>
        <w:t>2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/>
          <w:bCs/>
          <w:color w:val="000000"/>
          <w:spacing w:val="10"/>
          <w:sz w:val="24"/>
        </w:rPr>
        <w:t>内托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放在彩盒或白盒里起固定产品的包装材料</w:t>
      </w:r>
      <w:r>
        <w:rPr>
          <w:color w:val="000000"/>
          <w:spacing w:val="10"/>
          <w:sz w:val="24"/>
        </w:rPr>
        <w:t>)</w:t>
      </w:r>
    </w:p>
    <w:p w14:paraId="01E1455D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展开尺寸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分类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3A2EB370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名称：统一填写</w:t>
      </w:r>
      <w:r>
        <w:rPr>
          <w:rFonts w:hint="eastAsia"/>
          <w:color w:val="000000"/>
          <w:spacing w:val="10"/>
          <w:sz w:val="24"/>
        </w:rPr>
        <w:t>内托</w:t>
      </w:r>
      <w:r>
        <w:rPr>
          <w:color w:val="000000"/>
          <w:spacing w:val="10"/>
          <w:sz w:val="24"/>
        </w:rPr>
        <w:t>。</w:t>
      </w:r>
    </w:p>
    <w:p w14:paraId="2CA6A170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产品型号：此</w:t>
      </w:r>
      <w:r>
        <w:rPr>
          <w:rFonts w:hint="eastAsia"/>
          <w:color w:val="000000"/>
          <w:spacing w:val="10"/>
          <w:sz w:val="24"/>
        </w:rPr>
        <w:t>内托</w:t>
      </w:r>
      <w:r>
        <w:rPr>
          <w:color w:val="000000"/>
          <w:spacing w:val="10"/>
          <w:sz w:val="24"/>
        </w:rPr>
        <w:t>所使用的机型，如果同时有几个机型，仅随机选取一种机型名称。</w:t>
      </w:r>
    </w:p>
    <w:p w14:paraId="0F8C16B0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图纸编号：见《图号编码原则》。</w:t>
      </w:r>
    </w:p>
    <w:p w14:paraId="0C4F1EFB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</w:t>
      </w:r>
      <w:r>
        <w:rPr>
          <w:rFonts w:hint="eastAsia"/>
          <w:color w:val="000000"/>
          <w:spacing w:val="10"/>
          <w:sz w:val="24"/>
        </w:rPr>
        <w:t>内托</w:t>
      </w:r>
      <w:r>
        <w:rPr>
          <w:color w:val="000000"/>
          <w:spacing w:val="10"/>
          <w:sz w:val="24"/>
        </w:rPr>
        <w:t>所用的</w:t>
      </w:r>
      <w:r>
        <w:rPr>
          <w:rFonts w:hint="eastAsia"/>
          <w:color w:val="000000"/>
          <w:spacing w:val="10"/>
          <w:sz w:val="24"/>
        </w:rPr>
        <w:t>材料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K3A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B9B</w:t>
      </w:r>
      <w:r>
        <w:rPr>
          <w:rFonts w:hint="eastAsia"/>
          <w:color w:val="000000"/>
          <w:spacing w:val="10"/>
          <w:sz w:val="24"/>
        </w:rPr>
        <w:t>，内托</w:t>
      </w:r>
      <w:r>
        <w:rPr>
          <w:color w:val="000000"/>
          <w:spacing w:val="10"/>
          <w:sz w:val="24"/>
        </w:rPr>
        <w:t>可能为</w:t>
      </w:r>
      <w:r>
        <w:rPr>
          <w:color w:val="000000"/>
          <w:spacing w:val="10"/>
          <w:sz w:val="24"/>
        </w:rPr>
        <w:t>PET</w:t>
      </w:r>
      <w:r>
        <w:rPr>
          <w:rFonts w:hint="eastAsia"/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PVC</w:t>
      </w:r>
      <w:r>
        <w:rPr>
          <w:color w:val="000000"/>
          <w:spacing w:val="10"/>
          <w:sz w:val="24"/>
        </w:rPr>
        <w:t>等。</w:t>
      </w:r>
    </w:p>
    <w:p w14:paraId="526429C5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展开尺寸：展开尺寸用纸</w:t>
      </w:r>
      <w:proofErr w:type="gramStart"/>
      <w:r>
        <w:rPr>
          <w:color w:val="000000"/>
          <w:spacing w:val="10"/>
          <w:sz w:val="24"/>
        </w:rPr>
        <w:t>卡展开</w:t>
      </w:r>
      <w:proofErr w:type="gramEnd"/>
      <w:r>
        <w:rPr>
          <w:color w:val="000000"/>
          <w:spacing w:val="10"/>
          <w:sz w:val="24"/>
        </w:rPr>
        <w:t>后最长尺寸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最宽尺寸表示，乘号统一使用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67A3594F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分类：按照纸卡所具有的功能而分类的。</w:t>
      </w:r>
    </w:p>
    <w:p w14:paraId="00A61760" w14:textId="77777777" w:rsidR="003543AF" w:rsidRDefault="008D0C55">
      <w:pPr>
        <w:numPr>
          <w:ilvl w:val="0"/>
          <w:numId w:val="8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必要说明：其他信息补充。</w:t>
      </w:r>
    </w:p>
    <w:p w14:paraId="7EDB7206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r>
        <w:rPr>
          <w:rFonts w:hint="eastAsia"/>
          <w:color w:val="000000"/>
          <w:spacing w:val="10"/>
          <w:sz w:val="24"/>
        </w:rPr>
        <w:t>内托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|B9B|190*54|</w:t>
      </w:r>
      <w:r>
        <w:rPr>
          <w:color w:val="000000"/>
          <w:spacing w:val="10"/>
          <w:sz w:val="24"/>
        </w:rPr>
        <w:t>长刀卡</w:t>
      </w:r>
    </w:p>
    <w:p w14:paraId="43B23A34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800</w:t>
      </w: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：包装袋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包括防静电袋、气泡袋、塑料袋等</w:t>
      </w:r>
      <w:r>
        <w:rPr>
          <w:color w:val="000000"/>
          <w:spacing w:val="10"/>
          <w:sz w:val="24"/>
        </w:rPr>
        <w:t>)</w:t>
      </w:r>
    </w:p>
    <w:p w14:paraId="276FC32B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类别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封口形式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059F2024" w14:textId="77777777" w:rsidR="003543AF" w:rsidRDefault="008D0C55">
      <w:pPr>
        <w:numPr>
          <w:ilvl w:val="0"/>
          <w:numId w:val="8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名称：统一填写包装袋。</w:t>
      </w:r>
    </w:p>
    <w:p w14:paraId="44A0BE8C" w14:textId="77777777" w:rsidR="003543AF" w:rsidRDefault="008D0C55">
      <w:pPr>
        <w:numPr>
          <w:ilvl w:val="0"/>
          <w:numId w:val="86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类别：指包装袋一些简单分类，例如：金属静电袋、网格静电袋、热收缩袋、塑料袋等。</w:t>
      </w:r>
    </w:p>
    <w:p w14:paraId="65BAE6E9" w14:textId="77777777" w:rsidR="003543AF" w:rsidRDefault="008D0C55">
      <w:pPr>
        <w:numPr>
          <w:ilvl w:val="0"/>
          <w:numId w:val="86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材质：指生产相应包装袋所用的材料。聚丙烯</w:t>
      </w:r>
      <w:r>
        <w:rPr>
          <w:color w:val="000000"/>
          <w:spacing w:val="10"/>
          <w:sz w:val="24"/>
        </w:rPr>
        <w:t>(PP)</w:t>
      </w:r>
      <w:r>
        <w:rPr>
          <w:color w:val="000000"/>
          <w:spacing w:val="10"/>
          <w:sz w:val="24"/>
        </w:rPr>
        <w:t>、聚乙烯</w:t>
      </w:r>
      <w:r>
        <w:rPr>
          <w:color w:val="000000"/>
          <w:spacing w:val="10"/>
          <w:sz w:val="24"/>
        </w:rPr>
        <w:t>(PE)</w:t>
      </w:r>
      <w:r>
        <w:rPr>
          <w:color w:val="000000"/>
          <w:spacing w:val="10"/>
          <w:sz w:val="24"/>
        </w:rPr>
        <w:t>、聚氯乙烯</w:t>
      </w:r>
      <w:r>
        <w:rPr>
          <w:color w:val="000000"/>
          <w:spacing w:val="10"/>
          <w:sz w:val="24"/>
        </w:rPr>
        <w:t>(PVC)</w:t>
      </w:r>
      <w:r>
        <w:rPr>
          <w:color w:val="000000"/>
          <w:spacing w:val="10"/>
          <w:sz w:val="24"/>
        </w:rPr>
        <w:t>、聚脂</w:t>
      </w:r>
      <w:r>
        <w:rPr>
          <w:color w:val="000000"/>
          <w:spacing w:val="10"/>
          <w:sz w:val="24"/>
        </w:rPr>
        <w:t>(PET)</w:t>
      </w:r>
      <w:r>
        <w:rPr>
          <w:color w:val="000000"/>
          <w:spacing w:val="10"/>
          <w:sz w:val="24"/>
        </w:rPr>
        <w:t>、聚氟乙烯</w:t>
      </w:r>
      <w:r>
        <w:rPr>
          <w:color w:val="000000"/>
          <w:spacing w:val="10"/>
          <w:sz w:val="24"/>
        </w:rPr>
        <w:t>(PVF)</w:t>
      </w:r>
      <w:r>
        <w:rPr>
          <w:color w:val="000000"/>
          <w:spacing w:val="10"/>
          <w:sz w:val="24"/>
        </w:rPr>
        <w:t>、聚苯乙烯</w:t>
      </w:r>
      <w:r>
        <w:rPr>
          <w:color w:val="000000"/>
          <w:spacing w:val="10"/>
          <w:sz w:val="24"/>
        </w:rPr>
        <w:t>(PS)</w:t>
      </w:r>
      <w:r>
        <w:rPr>
          <w:color w:val="000000"/>
          <w:spacing w:val="10"/>
          <w:sz w:val="24"/>
        </w:rPr>
        <w:t>、聚碳酸脂</w:t>
      </w:r>
      <w:r>
        <w:rPr>
          <w:color w:val="000000"/>
          <w:spacing w:val="10"/>
          <w:sz w:val="24"/>
        </w:rPr>
        <w:t>(PC)</w:t>
      </w:r>
      <w:r>
        <w:rPr>
          <w:color w:val="000000"/>
          <w:spacing w:val="10"/>
          <w:sz w:val="24"/>
        </w:rPr>
        <w:t>、尼龙、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聚酰胺</w:t>
      </w:r>
      <w:r>
        <w:rPr>
          <w:color w:val="000000"/>
          <w:spacing w:val="10"/>
          <w:sz w:val="24"/>
        </w:rPr>
        <w:t>PA)</w:t>
      </w:r>
      <w:r>
        <w:rPr>
          <w:color w:val="000000"/>
          <w:spacing w:val="10"/>
          <w:sz w:val="24"/>
        </w:rPr>
        <w:t>。</w:t>
      </w:r>
    </w:p>
    <w:p w14:paraId="4E39619E" w14:textId="77777777" w:rsidR="003543AF" w:rsidRDefault="008D0C55">
      <w:pPr>
        <w:numPr>
          <w:ilvl w:val="0"/>
          <w:numId w:val="8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尺寸：指有效尺寸，内尺寸，用长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厚度表示，尺寸单位为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0A62D699" w14:textId="77777777" w:rsidR="003543AF" w:rsidRDefault="008D0C55">
      <w:pPr>
        <w:numPr>
          <w:ilvl w:val="0"/>
          <w:numId w:val="86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snapToGrid w:val="0"/>
          <w:color w:val="000000"/>
          <w:spacing w:val="10"/>
          <w:sz w:val="24"/>
        </w:rPr>
        <w:t>封口</w:t>
      </w:r>
      <w:r>
        <w:rPr>
          <w:color w:val="000000"/>
          <w:spacing w:val="10"/>
          <w:sz w:val="24"/>
        </w:rPr>
        <w:t>形式</w:t>
      </w:r>
      <w:r>
        <w:rPr>
          <w:snapToGrid w:val="0"/>
          <w:color w:val="000000"/>
          <w:spacing w:val="10"/>
          <w:sz w:val="24"/>
        </w:rPr>
        <w:t>：指包装袋的封口方式。用</w:t>
      </w:r>
      <w:r>
        <w:rPr>
          <w:snapToGrid w:val="0"/>
          <w:color w:val="000000"/>
          <w:spacing w:val="10"/>
          <w:sz w:val="24"/>
        </w:rPr>
        <w:t>“</w:t>
      </w:r>
      <w:r>
        <w:rPr>
          <w:snapToGrid w:val="0"/>
          <w:color w:val="000000"/>
          <w:spacing w:val="10"/>
          <w:sz w:val="24"/>
        </w:rPr>
        <w:t>开口、压封口、信贴袋</w:t>
      </w:r>
      <w:r>
        <w:rPr>
          <w:snapToGrid w:val="0"/>
          <w:color w:val="000000"/>
          <w:spacing w:val="10"/>
          <w:sz w:val="24"/>
        </w:rPr>
        <w:t>”</w:t>
      </w:r>
      <w:r>
        <w:rPr>
          <w:snapToGrid w:val="0"/>
          <w:color w:val="000000"/>
          <w:spacing w:val="10"/>
          <w:sz w:val="24"/>
        </w:rPr>
        <w:t>等语言来表示。</w:t>
      </w:r>
    </w:p>
    <w:p w14:paraId="0CCF6A27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举例：包装袋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金属静电袋</w:t>
      </w:r>
      <w:r>
        <w:rPr>
          <w:color w:val="000000"/>
          <w:spacing w:val="10"/>
          <w:sz w:val="24"/>
        </w:rPr>
        <w:t>|155*185*0.075|PET|</w:t>
      </w:r>
      <w:r>
        <w:rPr>
          <w:color w:val="000000"/>
          <w:spacing w:val="10"/>
          <w:sz w:val="24"/>
        </w:rPr>
        <w:t>开口</w:t>
      </w:r>
    </w:p>
    <w:p w14:paraId="0C2800FC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800</w:t>
      </w:r>
      <w:r>
        <w:rPr>
          <w:rFonts w:hint="eastAsia"/>
          <w:b/>
          <w:bCs/>
          <w:color w:val="000000"/>
          <w:spacing w:val="10"/>
          <w:sz w:val="24"/>
        </w:rPr>
        <w:t>4</w:t>
      </w:r>
      <w:r>
        <w:rPr>
          <w:b/>
          <w:bCs/>
          <w:color w:val="000000"/>
          <w:spacing w:val="10"/>
          <w:sz w:val="24"/>
        </w:rPr>
        <w:t>：珍珠棉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发泡聚乙烯，具有重量轻、防灰尘、防潮等特点。</w:t>
      </w:r>
      <w:r>
        <w:rPr>
          <w:color w:val="000000"/>
          <w:spacing w:val="10"/>
          <w:sz w:val="24"/>
        </w:rPr>
        <w:t>)</w:t>
      </w:r>
    </w:p>
    <w:p w14:paraId="75BA7A77" w14:textId="77777777" w:rsidR="003543AF" w:rsidRDefault="008D0C55">
      <w:pPr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颜色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0DF92CE8" w14:textId="77777777" w:rsidR="003543AF" w:rsidRDefault="008D0C55">
      <w:pPr>
        <w:numPr>
          <w:ilvl w:val="0"/>
          <w:numId w:val="8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名称：统一填写珍珠棉。</w:t>
      </w:r>
    </w:p>
    <w:p w14:paraId="2B3C758F" w14:textId="77777777" w:rsidR="003543AF" w:rsidRDefault="008D0C55">
      <w:pPr>
        <w:numPr>
          <w:ilvl w:val="0"/>
          <w:numId w:val="87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产品型号：珍珠</w:t>
      </w:r>
      <w:proofErr w:type="gramStart"/>
      <w:r>
        <w:rPr>
          <w:color w:val="000000"/>
          <w:spacing w:val="10"/>
          <w:sz w:val="24"/>
        </w:rPr>
        <w:t>绵</w:t>
      </w:r>
      <w:proofErr w:type="gramEnd"/>
      <w:r>
        <w:rPr>
          <w:color w:val="000000"/>
          <w:spacing w:val="10"/>
          <w:sz w:val="24"/>
        </w:rPr>
        <w:t>所使用的机型，如果同时有几个机型，仅随机选取一种机型名称。</w:t>
      </w:r>
    </w:p>
    <w:p w14:paraId="4976A80B" w14:textId="77777777" w:rsidR="003543AF" w:rsidRDefault="008D0C55">
      <w:pPr>
        <w:numPr>
          <w:ilvl w:val="0"/>
          <w:numId w:val="8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图纸编号：见《图号编码原则》。</w:t>
      </w:r>
    </w:p>
    <w:p w14:paraId="68199791" w14:textId="77777777" w:rsidR="003543AF" w:rsidRDefault="008D0C55">
      <w:pPr>
        <w:numPr>
          <w:ilvl w:val="0"/>
          <w:numId w:val="8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材质：表示珍珠</w:t>
      </w:r>
      <w:proofErr w:type="gramStart"/>
      <w:r>
        <w:rPr>
          <w:color w:val="000000"/>
          <w:spacing w:val="10"/>
          <w:sz w:val="24"/>
        </w:rPr>
        <w:t>绵</w:t>
      </w:r>
      <w:proofErr w:type="gramEnd"/>
      <w:r>
        <w:rPr>
          <w:color w:val="000000"/>
          <w:spacing w:val="10"/>
          <w:sz w:val="24"/>
        </w:rPr>
        <w:t>的具体材质，例如：</w:t>
      </w:r>
      <w:r>
        <w:rPr>
          <w:color w:val="000000"/>
          <w:spacing w:val="10"/>
          <w:sz w:val="24"/>
        </w:rPr>
        <w:t>EPE</w:t>
      </w:r>
      <w:r>
        <w:rPr>
          <w:color w:val="000000"/>
          <w:spacing w:val="10"/>
          <w:sz w:val="24"/>
        </w:rPr>
        <w:t>。</w:t>
      </w:r>
    </w:p>
    <w:p w14:paraId="38D89342" w14:textId="77777777" w:rsidR="003543AF" w:rsidRDefault="008D0C55">
      <w:pPr>
        <w:numPr>
          <w:ilvl w:val="0"/>
          <w:numId w:val="87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红、橙、黄、绿、蓝、紫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色等语言来表示。</w:t>
      </w:r>
    </w:p>
    <w:p w14:paraId="67960EEF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举例：珍珠棉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|EPE|</w:t>
      </w:r>
      <w:r>
        <w:rPr>
          <w:color w:val="000000"/>
          <w:spacing w:val="10"/>
          <w:sz w:val="24"/>
        </w:rPr>
        <w:t>白色</w:t>
      </w:r>
    </w:p>
    <w:p w14:paraId="02C7DD5D" w14:textId="77777777" w:rsidR="003543AF" w:rsidRDefault="008D0C55">
      <w:pPr>
        <w:widowControl/>
        <w:spacing w:beforeLines="50" w:before="156" w:line="400" w:lineRule="exact"/>
        <w:ind w:leftChars="248" w:left="1841" w:hangingChars="506" w:hanging="1320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8021/8022</w:t>
      </w:r>
      <w:r>
        <w:rPr>
          <w:b/>
          <w:bCs/>
          <w:color w:val="000000"/>
          <w:spacing w:val="10"/>
          <w:sz w:val="24"/>
        </w:rPr>
        <w:t>：</w:t>
      </w:r>
      <w:del w:id="1244" w:author="wwlh8026" w:date="2022-05-17T16:46:00Z">
        <w:r>
          <w:rPr>
            <w:b/>
            <w:bCs/>
            <w:color w:val="000000"/>
            <w:spacing w:val="10"/>
            <w:sz w:val="24"/>
          </w:rPr>
          <w:delText>内销品牌</w:delText>
        </w:r>
      </w:del>
      <w:r>
        <w:rPr>
          <w:rFonts w:hint="eastAsia"/>
          <w:b/>
          <w:bCs/>
          <w:color w:val="000000"/>
          <w:spacing w:val="10"/>
          <w:sz w:val="24"/>
        </w:rPr>
        <w:t>彩盒</w:t>
      </w:r>
      <w:ins w:id="1245" w:author="wwlh8026" w:date="2022-05-17T16:48:00Z">
        <w:r>
          <w:rPr>
            <w:rFonts w:hint="eastAsia"/>
            <w:b/>
            <w:bCs/>
            <w:color w:val="000000"/>
            <w:spacing w:val="10"/>
            <w:sz w:val="24"/>
          </w:rPr>
          <w:t>(</w:t>
        </w:r>
      </w:ins>
      <w:ins w:id="1246" w:author="wwlh8026" w:date="2022-05-17T17:02:00Z">
        <w:r>
          <w:rPr>
            <w:rFonts w:hint="eastAsia"/>
            <w:b/>
            <w:bCs/>
            <w:color w:val="000000"/>
            <w:spacing w:val="10"/>
            <w:sz w:val="24"/>
          </w:rPr>
          <w:t>即</w:t>
        </w:r>
      </w:ins>
      <w:ins w:id="1247" w:author="wwlh8026" w:date="2022-05-17T16:48:00Z">
        <w:r>
          <w:rPr>
            <w:rFonts w:hint="eastAsia"/>
            <w:b/>
            <w:bCs/>
            <w:color w:val="000000"/>
            <w:spacing w:val="10"/>
            <w:sz w:val="24"/>
          </w:rPr>
          <w:t>包装产品的</w:t>
        </w:r>
      </w:ins>
      <w:ins w:id="1248" w:author="wwlh8026" w:date="2022-05-17T17:02:00Z">
        <w:r>
          <w:rPr>
            <w:rFonts w:hint="eastAsia"/>
            <w:b/>
            <w:bCs/>
            <w:color w:val="000000"/>
            <w:spacing w:val="10"/>
            <w:sz w:val="24"/>
          </w:rPr>
          <w:t>彩盒</w:t>
        </w:r>
      </w:ins>
      <w:ins w:id="1249" w:author="wwlh8026" w:date="2022-05-17T16:48:00Z">
        <w:r>
          <w:rPr>
            <w:b/>
            <w:bCs/>
            <w:color w:val="000000"/>
            <w:spacing w:val="10"/>
            <w:sz w:val="24"/>
          </w:rPr>
          <w:t>)</w:t>
        </w:r>
      </w:ins>
      <w:del w:id="1250" w:author="wwlh8026" w:date="2022-05-17T16:47:00Z">
        <w:r>
          <w:rPr>
            <w:b/>
            <w:bCs/>
            <w:color w:val="000000"/>
            <w:spacing w:val="10"/>
            <w:sz w:val="24"/>
          </w:rPr>
          <w:delText>/</w:delText>
        </w:r>
      </w:del>
      <w:del w:id="1251" w:author="wwlh8026" w:date="2022-05-17T16:46:00Z">
        <w:r>
          <w:rPr>
            <w:rFonts w:hint="eastAsia"/>
            <w:b/>
            <w:bCs/>
            <w:color w:val="000000"/>
            <w:spacing w:val="10"/>
            <w:sz w:val="24"/>
          </w:rPr>
          <w:delText>外销品牌彩盒</w:delText>
        </w:r>
        <w:r>
          <w:rPr>
            <w:rFonts w:hint="eastAsia"/>
            <w:color w:val="000000"/>
            <w:spacing w:val="10"/>
            <w:sz w:val="24"/>
          </w:rPr>
          <w:delText>(</w:delText>
        </w:r>
        <w:r>
          <w:rPr>
            <w:rFonts w:hint="eastAsia"/>
            <w:color w:val="000000"/>
            <w:spacing w:val="10"/>
            <w:sz w:val="24"/>
          </w:rPr>
          <w:delText>印有相应产品的型号、性能、图象等信息的彩色盒体</w:delText>
        </w:r>
        <w:r>
          <w:rPr>
            <w:rFonts w:hint="eastAsia"/>
            <w:color w:val="000000"/>
            <w:spacing w:val="10"/>
            <w:sz w:val="24"/>
          </w:rPr>
          <w:delText>)</w:delText>
        </w:r>
      </w:del>
    </w:p>
    <w:p w14:paraId="4883F9E6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del w:id="1252" w:author="wwlh8026" w:date="2022-05-17T16:46:00Z">
        <w:r>
          <w:rPr>
            <w:rFonts w:hint="eastAsia"/>
            <w:b/>
            <w:bCs/>
            <w:color w:val="000000"/>
            <w:spacing w:val="10"/>
            <w:sz w:val="24"/>
          </w:rPr>
          <w:delText>产品型号</w:delText>
        </w:r>
        <w:r>
          <w:rPr>
            <w:rFonts w:hint="eastAsia"/>
            <w:b/>
            <w:bCs/>
            <w:color w:val="000000"/>
            <w:spacing w:val="10"/>
            <w:sz w:val="24"/>
          </w:rPr>
          <w:delText>|</w:delText>
        </w:r>
        <w:r>
          <w:rPr>
            <w:rFonts w:hint="eastAsia"/>
            <w:b/>
            <w:bCs/>
            <w:color w:val="000000"/>
            <w:spacing w:val="10"/>
            <w:sz w:val="24"/>
          </w:rPr>
          <w:delText>图纸编号</w:delText>
        </w:r>
        <w:r>
          <w:rPr>
            <w:rFonts w:hint="eastAsia"/>
            <w:b/>
            <w:bCs/>
            <w:color w:val="000000"/>
            <w:spacing w:val="10"/>
            <w:sz w:val="24"/>
          </w:rPr>
          <w:delText>|</w:delText>
        </w:r>
      </w:del>
      <w:del w:id="1253" w:author="wwlh8026" w:date="2022-05-17T16:47:00Z">
        <w:r>
          <w:rPr>
            <w:b/>
            <w:bCs/>
            <w:color w:val="000000"/>
            <w:spacing w:val="10"/>
            <w:sz w:val="24"/>
          </w:rPr>
          <w:delText>材质</w:delText>
        </w:r>
        <w:r>
          <w:rPr>
            <w:b/>
            <w:bCs/>
            <w:color w:val="000000"/>
            <w:spacing w:val="10"/>
            <w:sz w:val="24"/>
          </w:rPr>
          <w:delText>|</w:delText>
        </w:r>
      </w:del>
      <w:r>
        <w:rPr>
          <w:b/>
          <w:bCs/>
          <w:color w:val="000000"/>
          <w:spacing w:val="10"/>
          <w:sz w:val="24"/>
        </w:rPr>
        <w:t>外径尺寸</w:t>
      </w:r>
      <w:r>
        <w:rPr>
          <w:b/>
          <w:bCs/>
          <w:color w:val="000000"/>
          <w:spacing w:val="10"/>
          <w:sz w:val="24"/>
        </w:rPr>
        <w:t>|</w:t>
      </w:r>
      <w:ins w:id="1254" w:author="wwlh8026" w:date="2022-05-17T16:47:00Z">
        <w:r>
          <w:rPr>
            <w:b/>
            <w:bCs/>
            <w:color w:val="000000"/>
            <w:spacing w:val="10"/>
            <w:sz w:val="24"/>
          </w:rPr>
          <w:t>材质</w:t>
        </w:r>
        <w:r>
          <w:rPr>
            <w:b/>
            <w:bCs/>
            <w:color w:val="000000"/>
            <w:spacing w:val="10"/>
            <w:sz w:val="24"/>
          </w:rPr>
          <w:t>|</w:t>
        </w:r>
      </w:ins>
      <w:del w:id="1255" w:author="wwlh8026" w:date="2022-05-17T16:47:00Z">
        <w:r>
          <w:rPr>
            <w:rFonts w:hint="eastAsia"/>
            <w:b/>
            <w:bCs/>
            <w:color w:val="000000"/>
            <w:spacing w:val="10"/>
            <w:sz w:val="24"/>
          </w:rPr>
          <w:delText>展开尺寸</w:delText>
        </w:r>
        <w:r>
          <w:rPr>
            <w:rFonts w:hint="eastAsia"/>
            <w:b/>
            <w:bCs/>
            <w:color w:val="000000"/>
            <w:spacing w:val="10"/>
            <w:sz w:val="24"/>
          </w:rPr>
          <w:delText>|</w:delText>
        </w:r>
      </w:del>
      <w:r>
        <w:rPr>
          <w:b/>
          <w:bCs/>
          <w:color w:val="000000"/>
          <w:spacing w:val="10"/>
          <w:sz w:val="24"/>
        </w:rPr>
        <w:t>文字语言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0A16C07B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del w:id="1256" w:author="wwlh8026" w:date="2022-05-17T16:50:00Z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名称：统一填写彩盒。</w:t>
      </w:r>
    </w:p>
    <w:p w14:paraId="25E2E396" w14:textId="77777777" w:rsidR="003543AF" w:rsidRDefault="003543AF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ins w:id="1257" w:author="wwlh8026" w:date="2022-05-17T16:51:00Z"/>
          <w:color w:val="000000"/>
          <w:spacing w:val="10"/>
          <w:sz w:val="24"/>
        </w:rPr>
      </w:pPr>
    </w:p>
    <w:p w14:paraId="0C41AE1D" w14:textId="77777777" w:rsidR="003543AF" w:rsidRDefault="008D0C55">
      <w:pPr>
        <w:numPr>
          <w:ilvl w:val="0"/>
          <w:numId w:val="88"/>
        </w:numPr>
        <w:tabs>
          <w:tab w:val="left" w:pos="993"/>
        </w:tabs>
        <w:spacing w:line="400" w:lineRule="exact"/>
        <w:ind w:hanging="693"/>
        <w:rPr>
          <w:del w:id="1258" w:author="wwlh8026" w:date="2022-05-17T16:50:00Z"/>
          <w:color w:val="000000"/>
          <w:spacing w:val="10"/>
          <w:sz w:val="24"/>
        </w:rPr>
        <w:pPrChange w:id="1259" w:author="wwlh8026" w:date="2022-05-17T16:50:00Z">
          <w:pPr>
            <w:numPr>
              <w:numId w:val="88"/>
            </w:numPr>
            <w:tabs>
              <w:tab w:val="left" w:pos="993"/>
              <w:tab w:val="left" w:pos="1260"/>
            </w:tabs>
            <w:spacing w:line="400" w:lineRule="exact"/>
            <w:ind w:left="993" w:hanging="426"/>
          </w:pPr>
        </w:pPrChange>
      </w:pPr>
      <w:ins w:id="1260" w:author="wwlh8026" w:date="2022-05-17T16:51:00Z">
        <w:r>
          <w:rPr>
            <w:rFonts w:hint="eastAsia"/>
            <w:color w:val="000000"/>
            <w:spacing w:val="10"/>
            <w:sz w:val="24"/>
          </w:rPr>
          <w:lastRenderedPageBreak/>
          <w:t>外径尺寸：</w:t>
        </w:r>
        <w:r>
          <w:rPr>
            <w:color w:val="000000"/>
            <w:spacing w:val="10"/>
            <w:sz w:val="24"/>
          </w:rPr>
          <w:t>单位：</w:t>
        </w:r>
        <w:r>
          <w:rPr>
            <w:color w:val="000000"/>
            <w:spacing w:val="10"/>
            <w:sz w:val="24"/>
          </w:rPr>
          <w:t>mm</w:t>
        </w:r>
        <w:r>
          <w:rPr>
            <w:color w:val="000000"/>
            <w:spacing w:val="10"/>
            <w:sz w:val="24"/>
          </w:rPr>
          <w:t>，即所表示的尺寸包括所使用材质的厚度。尺寸的表示方法是按照长、宽、高的顺序来表示，乘号统一使用</w:t>
        </w:r>
        <w:r>
          <w:rPr>
            <w:color w:val="000000"/>
            <w:spacing w:val="10"/>
            <w:sz w:val="24"/>
          </w:rPr>
          <w:t>“*”</w:t>
        </w:r>
        <w:r>
          <w:rPr>
            <w:color w:val="000000"/>
            <w:spacing w:val="10"/>
            <w:sz w:val="24"/>
          </w:rPr>
          <w:t>。</w:t>
        </w:r>
      </w:ins>
      <w:del w:id="1261" w:author="wwlh8026" w:date="2022-05-17T16:50:00Z">
        <w:r>
          <w:rPr>
            <w:color w:val="000000"/>
            <w:spacing w:val="10"/>
            <w:sz w:val="24"/>
          </w:rPr>
          <w:delText>产品型号：此彩盒所使用的机型，如果同时有几个机型，仅随机选取一种机型名称。</w:delText>
        </w:r>
      </w:del>
    </w:p>
    <w:p w14:paraId="4EC13FFD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del w:id="1262" w:author="wwlh8026" w:date="2022-05-17T16:50:00Z">
        <w:r>
          <w:rPr>
            <w:color w:val="000000"/>
            <w:spacing w:val="10"/>
            <w:sz w:val="24"/>
          </w:rPr>
          <w:delText>图纸编号：见《图号编码原则》。</w:delText>
        </w:r>
      </w:del>
    </w:p>
    <w:p w14:paraId="66C0A240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del w:id="1263" w:author="wwlh8026" w:date="2022-05-17T16:51:00Z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材质：指生产彩盒所用的纸质，在规则内的表现形式是：装裱</w:t>
      </w:r>
      <w:proofErr w:type="gramStart"/>
      <w:r>
        <w:rPr>
          <w:color w:val="000000"/>
          <w:spacing w:val="10"/>
          <w:sz w:val="24"/>
        </w:rPr>
        <w:t>咭</w:t>
      </w:r>
      <w:proofErr w:type="gramEnd"/>
      <w:r>
        <w:rPr>
          <w:color w:val="000000"/>
          <w:spacing w:val="10"/>
          <w:sz w:val="24"/>
        </w:rPr>
        <w:t>纸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加强坑纸。</w:t>
      </w:r>
    </w:p>
    <w:p w14:paraId="071D6D2F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  <w:pPrChange w:id="1264" w:author="wwlh8026" w:date="2022-05-17T16:51:00Z">
          <w:pPr>
            <w:numPr>
              <w:numId w:val="88"/>
            </w:numPr>
            <w:tabs>
              <w:tab w:val="left" w:pos="993"/>
              <w:tab w:val="left" w:pos="1260"/>
            </w:tabs>
            <w:spacing w:line="400" w:lineRule="exact"/>
            <w:ind w:left="993" w:hanging="426"/>
          </w:pPr>
        </w:pPrChange>
      </w:pPr>
      <w:del w:id="1265" w:author="wwlh8026" w:date="2022-05-17T16:51:00Z">
        <w:r>
          <w:rPr>
            <w:bCs/>
            <w:color w:val="000000"/>
            <w:spacing w:val="10"/>
            <w:sz w:val="24"/>
          </w:rPr>
          <w:delText>外径</w:delText>
        </w:r>
        <w:r>
          <w:rPr>
            <w:color w:val="000000"/>
            <w:spacing w:val="10"/>
            <w:sz w:val="24"/>
          </w:rPr>
          <w:delText>尺寸：单位：</w:delText>
        </w:r>
        <w:r>
          <w:rPr>
            <w:color w:val="000000"/>
            <w:spacing w:val="10"/>
            <w:sz w:val="24"/>
          </w:rPr>
          <w:delText>mm</w:delText>
        </w:r>
        <w:r>
          <w:rPr>
            <w:color w:val="000000"/>
            <w:spacing w:val="10"/>
            <w:sz w:val="24"/>
          </w:rPr>
          <w:delText>，即所表示的尺寸包括所使用材质的厚度。尺寸的表示方法是按照长、宽、高的顺序来表示，乘号统一使用</w:delText>
        </w:r>
        <w:r>
          <w:rPr>
            <w:color w:val="000000"/>
            <w:spacing w:val="10"/>
            <w:sz w:val="24"/>
          </w:rPr>
          <w:delText>“*”</w:delText>
        </w:r>
        <w:r>
          <w:rPr>
            <w:color w:val="000000"/>
            <w:spacing w:val="10"/>
            <w:sz w:val="24"/>
          </w:rPr>
          <w:delText>。</w:delText>
        </w:r>
      </w:del>
    </w:p>
    <w:p w14:paraId="0EF26830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hanging="693"/>
        <w:rPr>
          <w:del w:id="1266" w:author="wwlh8026" w:date="2022-05-17T16:51:00Z"/>
          <w:color w:val="000000"/>
          <w:spacing w:val="10"/>
          <w:sz w:val="24"/>
        </w:rPr>
      </w:pPr>
      <w:del w:id="1267" w:author="wwlh8026" w:date="2022-05-17T16:51:00Z">
        <w:r>
          <w:rPr>
            <w:color w:val="000000"/>
            <w:spacing w:val="10"/>
            <w:sz w:val="24"/>
          </w:rPr>
          <w:delText>展开尺寸：用彩盒展开后最长尺寸</w:delText>
        </w:r>
        <w:r>
          <w:rPr>
            <w:color w:val="000000"/>
            <w:spacing w:val="10"/>
            <w:sz w:val="24"/>
          </w:rPr>
          <w:delText>*</w:delText>
        </w:r>
        <w:r>
          <w:rPr>
            <w:color w:val="000000"/>
            <w:spacing w:val="10"/>
            <w:sz w:val="24"/>
          </w:rPr>
          <w:delText>最宽尺寸表示，乘号统一使用</w:delText>
        </w:r>
        <w:r>
          <w:rPr>
            <w:color w:val="000000"/>
            <w:spacing w:val="10"/>
            <w:sz w:val="24"/>
          </w:rPr>
          <w:delText>“*”</w:delText>
        </w:r>
        <w:r>
          <w:rPr>
            <w:color w:val="000000"/>
            <w:spacing w:val="10"/>
            <w:sz w:val="24"/>
          </w:rPr>
          <w:delText>。</w:delText>
        </w:r>
      </w:del>
    </w:p>
    <w:p w14:paraId="0493B130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left="993" w:hanging="426"/>
        <w:rPr>
          <w:ins w:id="1268" w:author="wwlh8026" w:date="2022-05-17T16:52:00Z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文字语言：是表示彩盒表面印字所使用的语言。用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等来表示。</w:t>
      </w:r>
    </w:p>
    <w:p w14:paraId="3101374F" w14:textId="77777777" w:rsidR="003543AF" w:rsidRDefault="008D0C55">
      <w:pPr>
        <w:numPr>
          <w:ilvl w:val="0"/>
          <w:numId w:val="88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ins w:id="1269" w:author="wwlh8026" w:date="2022-05-17T16:52:00Z">
        <w:r>
          <w:rPr>
            <w:rFonts w:hint="eastAsia"/>
            <w:color w:val="000000"/>
            <w:spacing w:val="10"/>
            <w:sz w:val="24"/>
          </w:rPr>
          <w:t>必要说明：</w:t>
        </w:r>
      </w:ins>
      <w:ins w:id="1270" w:author="wwlh8026" w:date="2022-05-17T16:53:00Z">
        <w:r>
          <w:rPr>
            <w:rFonts w:hint="eastAsia"/>
            <w:color w:val="000000"/>
            <w:spacing w:val="10"/>
            <w:sz w:val="24"/>
          </w:rPr>
          <w:t>印刷方式、</w:t>
        </w:r>
      </w:ins>
      <w:ins w:id="1271" w:author="wwlh8026" w:date="2022-05-17T16:54:00Z">
        <w:r>
          <w:rPr>
            <w:rFonts w:hint="eastAsia"/>
            <w:color w:val="000000"/>
            <w:spacing w:val="10"/>
            <w:sz w:val="24"/>
          </w:rPr>
          <w:t>运营商</w:t>
        </w:r>
        <w:r>
          <w:rPr>
            <w:rFonts w:hint="eastAsia"/>
            <w:color w:val="000000"/>
            <w:spacing w:val="10"/>
            <w:sz w:val="24"/>
          </w:rPr>
          <w:t>+</w:t>
        </w:r>
        <w:r>
          <w:rPr>
            <w:rFonts w:hint="eastAsia"/>
            <w:color w:val="000000"/>
            <w:spacing w:val="10"/>
            <w:sz w:val="24"/>
          </w:rPr>
          <w:t>产品型号、客户名称</w:t>
        </w:r>
      </w:ins>
    </w:p>
    <w:p w14:paraId="16B3A65F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1272" w:author="wwlh8026" w:date="2022-05-17T16:54:00Z">
        <w:r>
          <w:rPr>
            <w:rFonts w:hint="eastAsia"/>
            <w:color w:val="000000"/>
            <w:spacing w:val="10"/>
            <w:sz w:val="24"/>
          </w:rPr>
          <w:t>彩盒</w:t>
        </w:r>
        <w:r>
          <w:rPr>
            <w:rFonts w:hint="eastAsia"/>
            <w:color w:val="000000"/>
            <w:spacing w:val="10"/>
            <w:sz w:val="24"/>
          </w:rPr>
          <w:t>|293*276*56mm|300G</w:t>
        </w:r>
        <w:r>
          <w:rPr>
            <w:rFonts w:hint="eastAsia"/>
            <w:color w:val="000000"/>
            <w:spacing w:val="10"/>
            <w:sz w:val="24"/>
          </w:rPr>
          <w:t>白卡裱</w:t>
        </w:r>
        <w:r>
          <w:rPr>
            <w:rFonts w:hint="eastAsia"/>
            <w:color w:val="000000"/>
            <w:spacing w:val="10"/>
            <w:sz w:val="24"/>
          </w:rPr>
          <w:t>W9</w:t>
        </w:r>
        <w:r>
          <w:rPr>
            <w:rFonts w:hint="eastAsia"/>
            <w:color w:val="000000"/>
            <w:spacing w:val="10"/>
            <w:sz w:val="24"/>
          </w:rPr>
          <w:t>坑</w:t>
        </w:r>
        <w:r>
          <w:rPr>
            <w:rFonts w:hint="eastAsia"/>
            <w:color w:val="000000"/>
            <w:spacing w:val="10"/>
            <w:sz w:val="24"/>
          </w:rPr>
          <w:t>+4C+</w:t>
        </w:r>
        <w:r>
          <w:rPr>
            <w:rFonts w:hint="eastAsia"/>
            <w:color w:val="000000"/>
            <w:spacing w:val="10"/>
            <w:sz w:val="24"/>
          </w:rPr>
          <w:t>过</w:t>
        </w:r>
        <w:proofErr w:type="gramStart"/>
        <w:r>
          <w:rPr>
            <w:rFonts w:hint="eastAsia"/>
            <w:color w:val="000000"/>
            <w:spacing w:val="10"/>
            <w:sz w:val="24"/>
          </w:rPr>
          <w:t>哑胶</w:t>
        </w:r>
        <w:r>
          <w:rPr>
            <w:rFonts w:hint="eastAsia"/>
            <w:color w:val="000000"/>
            <w:spacing w:val="10"/>
            <w:sz w:val="24"/>
          </w:rPr>
          <w:t>+</w:t>
        </w:r>
        <w:proofErr w:type="gramEnd"/>
        <w:r>
          <w:rPr>
            <w:rFonts w:hint="eastAsia"/>
            <w:color w:val="000000"/>
            <w:spacing w:val="10"/>
            <w:sz w:val="24"/>
          </w:rPr>
          <w:t>横纹</w:t>
        </w:r>
        <w:r>
          <w:rPr>
            <w:rFonts w:hint="eastAsia"/>
            <w:color w:val="000000"/>
            <w:spacing w:val="10"/>
            <w:sz w:val="24"/>
          </w:rPr>
          <w:t>|</w:t>
        </w:r>
        <w:r>
          <w:rPr>
            <w:rFonts w:hint="eastAsia"/>
            <w:color w:val="000000"/>
            <w:spacing w:val="10"/>
            <w:sz w:val="24"/>
          </w:rPr>
          <w:t>中文</w:t>
        </w:r>
        <w:r>
          <w:rPr>
            <w:rFonts w:hint="eastAsia"/>
            <w:color w:val="000000"/>
            <w:spacing w:val="10"/>
            <w:sz w:val="24"/>
          </w:rPr>
          <w:t>|[</w:t>
        </w:r>
        <w:r>
          <w:rPr>
            <w:rFonts w:hint="eastAsia"/>
            <w:color w:val="000000"/>
            <w:spacing w:val="10"/>
            <w:sz w:val="24"/>
          </w:rPr>
          <w:t>四色印刷</w:t>
        </w:r>
        <w:r>
          <w:rPr>
            <w:rFonts w:hint="eastAsia"/>
            <w:color w:val="000000"/>
            <w:spacing w:val="10"/>
            <w:sz w:val="24"/>
          </w:rPr>
          <w:t>/</w:t>
        </w:r>
        <w:r>
          <w:rPr>
            <w:rFonts w:hint="eastAsia"/>
            <w:color w:val="000000"/>
            <w:spacing w:val="10"/>
            <w:sz w:val="24"/>
          </w:rPr>
          <w:t>移动</w:t>
        </w:r>
        <w:r>
          <w:rPr>
            <w:rFonts w:hint="eastAsia"/>
            <w:color w:val="000000"/>
            <w:spacing w:val="10"/>
            <w:sz w:val="24"/>
          </w:rPr>
          <w:t>+AX1800</w:t>
        </w:r>
        <w:proofErr w:type="gramStart"/>
        <w:r>
          <w:rPr>
            <w:rFonts w:hint="eastAsia"/>
            <w:color w:val="000000"/>
            <w:spacing w:val="10"/>
            <w:sz w:val="24"/>
          </w:rPr>
          <w:t>魅</w:t>
        </w:r>
        <w:proofErr w:type="gramEnd"/>
        <w:r>
          <w:rPr>
            <w:rFonts w:hint="eastAsia"/>
            <w:color w:val="000000"/>
            <w:spacing w:val="10"/>
            <w:sz w:val="24"/>
          </w:rPr>
          <w:t>蓝</w:t>
        </w:r>
        <w:r>
          <w:rPr>
            <w:rFonts w:hint="eastAsia"/>
            <w:color w:val="000000"/>
            <w:spacing w:val="10"/>
            <w:sz w:val="24"/>
          </w:rPr>
          <w:t>]</w:t>
        </w:r>
      </w:ins>
      <w:del w:id="1273" w:author="wwlh8026" w:date="2022-05-17T16:54:00Z">
        <w:r>
          <w:rPr>
            <w:color w:val="000000"/>
            <w:spacing w:val="10"/>
            <w:sz w:val="24"/>
          </w:rPr>
          <w:delText>彩盒</w:delText>
        </w:r>
        <w:r>
          <w:rPr>
            <w:color w:val="000000"/>
            <w:spacing w:val="10"/>
            <w:sz w:val="24"/>
          </w:rPr>
          <w:delText>|</w:delText>
        </w:r>
        <w:r>
          <w:rPr>
            <w:rFonts w:hint="eastAsia"/>
            <w:color w:val="000000"/>
            <w:spacing w:val="10"/>
            <w:sz w:val="24"/>
          </w:rPr>
          <w:delText>T18 pro</w:delText>
        </w:r>
        <w:r>
          <w:rPr>
            <w:color w:val="000000"/>
            <w:spacing w:val="10"/>
            <w:sz w:val="24"/>
          </w:rPr>
          <w:delText>|WW-001|400g</w:delText>
        </w:r>
        <w:r>
          <w:rPr>
            <w:color w:val="000000"/>
            <w:spacing w:val="10"/>
            <w:sz w:val="24"/>
          </w:rPr>
          <w:delText>白底白</w:delText>
        </w:r>
        <w:r>
          <w:rPr>
            <w:color w:val="000000"/>
            <w:spacing w:val="10"/>
            <w:sz w:val="24"/>
          </w:rPr>
          <w:delText>|343*263*73|697*547|</w:delText>
        </w:r>
        <w:r>
          <w:rPr>
            <w:color w:val="000000"/>
            <w:spacing w:val="10"/>
            <w:sz w:val="24"/>
          </w:rPr>
          <w:delText>中文</w:delText>
        </w:r>
      </w:del>
    </w:p>
    <w:p w14:paraId="050247BB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8023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ODM</w:t>
      </w:r>
      <w:r>
        <w:rPr>
          <w:b/>
          <w:bCs/>
          <w:color w:val="000000"/>
          <w:spacing w:val="10"/>
          <w:sz w:val="24"/>
        </w:rPr>
        <w:t>彩盒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印有相应产品的型号、性能、</w:t>
      </w:r>
      <w:proofErr w:type="gramStart"/>
      <w:r>
        <w:rPr>
          <w:color w:val="000000"/>
          <w:spacing w:val="10"/>
          <w:sz w:val="24"/>
        </w:rPr>
        <w:t>图象</w:t>
      </w:r>
      <w:proofErr w:type="gramEnd"/>
      <w:r>
        <w:rPr>
          <w:color w:val="000000"/>
          <w:spacing w:val="10"/>
          <w:sz w:val="24"/>
        </w:rPr>
        <w:t>等信息的彩色盒体</w:t>
      </w:r>
      <w:r>
        <w:rPr>
          <w:color w:val="000000"/>
          <w:spacing w:val="10"/>
          <w:sz w:val="24"/>
        </w:rPr>
        <w:t>)</w:t>
      </w:r>
    </w:p>
    <w:p w14:paraId="438693C5" w14:textId="77777777" w:rsidR="003543AF" w:rsidRDefault="008D0C55">
      <w:pPr>
        <w:spacing w:line="400" w:lineRule="exact"/>
        <w:ind w:leftChars="248" w:left="1841" w:hangingChars="506" w:hanging="1320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产品型号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几色印刷及后处理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外径尺寸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展开尺寸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客户名称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文字语言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1CDFC74F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名称：统一填写彩盒。</w:t>
      </w:r>
    </w:p>
    <w:p w14:paraId="4FEDD3E7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产品型号：此彩盒所使用的机型，如果同时有几个机型，仅随机选取一种机型名称。</w:t>
      </w:r>
    </w:p>
    <w:p w14:paraId="71E71337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图纸编号：见《图号编码原则》。</w:t>
      </w:r>
    </w:p>
    <w:p w14:paraId="48D91E10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材质：指生产彩盒所用的纸质，在规则内的表现形式是：装裱</w:t>
      </w:r>
      <w:proofErr w:type="gramStart"/>
      <w:r>
        <w:rPr>
          <w:color w:val="000000"/>
          <w:spacing w:val="10"/>
          <w:sz w:val="24"/>
        </w:rPr>
        <w:t>咭</w:t>
      </w:r>
      <w:proofErr w:type="gramEnd"/>
      <w:r>
        <w:rPr>
          <w:color w:val="000000"/>
          <w:spacing w:val="10"/>
          <w:sz w:val="24"/>
        </w:rPr>
        <w:t>纸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加强坑纸。</w:t>
      </w:r>
    </w:p>
    <w:p w14:paraId="4C633A08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几色印刷及后处理：</w:t>
      </w:r>
      <w:r>
        <w:rPr>
          <w:color w:val="000000"/>
          <w:spacing w:val="10"/>
          <w:sz w:val="24"/>
        </w:rPr>
        <w:t>指彩盒上的颜色由多少种原色组成，数字统一使中文数字；后处理用磨光、</w:t>
      </w:r>
      <w:r>
        <w:rPr>
          <w:color w:val="000000"/>
          <w:spacing w:val="10"/>
          <w:sz w:val="24"/>
        </w:rPr>
        <w:t>UV</w:t>
      </w:r>
      <w:r>
        <w:rPr>
          <w:color w:val="000000"/>
          <w:spacing w:val="10"/>
          <w:sz w:val="24"/>
        </w:rPr>
        <w:t>、哑胶、</w:t>
      </w:r>
      <w:proofErr w:type="gramStart"/>
      <w:r>
        <w:rPr>
          <w:color w:val="000000"/>
          <w:spacing w:val="10"/>
          <w:sz w:val="24"/>
        </w:rPr>
        <w:t>光胶等</w:t>
      </w:r>
      <w:proofErr w:type="gramEnd"/>
      <w:r>
        <w:rPr>
          <w:color w:val="000000"/>
          <w:spacing w:val="10"/>
          <w:sz w:val="24"/>
        </w:rPr>
        <w:t>表示。</w:t>
      </w:r>
      <w:r>
        <w:rPr>
          <w:color w:val="000000"/>
          <w:spacing w:val="10"/>
          <w:sz w:val="24"/>
        </w:rPr>
        <w:t xml:space="preserve">        </w:t>
      </w:r>
    </w:p>
    <w:p w14:paraId="15B6262B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外径尺寸</w:t>
      </w:r>
      <w:r>
        <w:rPr>
          <w:color w:val="000000"/>
          <w:spacing w:val="10"/>
          <w:sz w:val="24"/>
        </w:rPr>
        <w:t>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，即所表示的尺寸包括所使用材质的厚度。尺寸的表示方法是按照长、宽、高的顺序来表示，乘号统一使用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07E2EA42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展开尺寸：用彩盒展开后最长尺寸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最宽尺寸表示，乘号统一使用</w:t>
      </w:r>
      <w:r>
        <w:rPr>
          <w:color w:val="000000"/>
          <w:spacing w:val="10"/>
          <w:sz w:val="24"/>
        </w:rPr>
        <w:t>“*”</w:t>
      </w:r>
      <w:r>
        <w:rPr>
          <w:color w:val="000000"/>
          <w:spacing w:val="10"/>
          <w:sz w:val="24"/>
        </w:rPr>
        <w:t>。</w:t>
      </w:r>
    </w:p>
    <w:p w14:paraId="2741A704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客户名称：指使用该彩盒客户的名称。</w:t>
      </w:r>
    </w:p>
    <w:p w14:paraId="1CB11168" w14:textId="77777777" w:rsidR="003543AF" w:rsidRDefault="008D0C55">
      <w:pPr>
        <w:pStyle w:val="afd"/>
        <w:numPr>
          <w:ilvl w:val="0"/>
          <w:numId w:val="8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文字语言：是表示彩盒表面印字所使用的语言。用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等来表示。</w:t>
      </w:r>
    </w:p>
    <w:p w14:paraId="4FF58B29" w14:textId="77777777" w:rsidR="003543AF" w:rsidRDefault="008D0C55">
      <w:pPr>
        <w:spacing w:line="400" w:lineRule="exact"/>
        <w:ind w:leftChars="248" w:left="1135" w:hangingChars="236" w:hanging="614"/>
        <w:jc w:val="left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举</w:t>
      </w:r>
      <w:r>
        <w:rPr>
          <w:color w:val="000000"/>
          <w:spacing w:val="10"/>
          <w:sz w:val="24"/>
        </w:rPr>
        <w:t>例：彩盒</w:t>
      </w:r>
      <w:r>
        <w:rPr>
          <w:color w:val="000000"/>
          <w:spacing w:val="10"/>
          <w:sz w:val="24"/>
        </w:rPr>
        <w:t>|T18</w:t>
      </w:r>
      <w:r>
        <w:rPr>
          <w:rFonts w:hint="eastAsia"/>
          <w:color w:val="000000"/>
          <w:spacing w:val="10"/>
          <w:sz w:val="24"/>
        </w:rPr>
        <w:t xml:space="preserve">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|250g</w:t>
      </w:r>
      <w:r>
        <w:rPr>
          <w:color w:val="000000"/>
          <w:spacing w:val="10"/>
          <w:sz w:val="24"/>
        </w:rPr>
        <w:t>灰卡</w:t>
      </w:r>
      <w:r>
        <w:rPr>
          <w:color w:val="000000"/>
          <w:spacing w:val="10"/>
          <w:sz w:val="24"/>
        </w:rPr>
        <w:t>+BE</w:t>
      </w:r>
      <w:r>
        <w:rPr>
          <w:color w:val="000000"/>
          <w:spacing w:val="10"/>
          <w:sz w:val="24"/>
        </w:rPr>
        <w:t>加强吭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四色</w:t>
      </w:r>
      <w:r>
        <w:rPr>
          <w:color w:val="000000"/>
          <w:spacing w:val="10"/>
          <w:sz w:val="24"/>
        </w:rPr>
        <w:t>UV|204*165*65|548*475|</w:t>
      </w:r>
      <w:r>
        <w:rPr>
          <w:rFonts w:hint="eastAsia"/>
          <w:color w:val="000000"/>
          <w:spacing w:val="10"/>
          <w:sz w:val="24"/>
        </w:rPr>
        <w:t>Positivo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英文</w:t>
      </w:r>
    </w:p>
    <w:p w14:paraId="19E88F9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8041</w:t>
      </w:r>
      <w:del w:id="1274" w:author="wwlh8026" w:date="2022-05-17T17:02:00Z">
        <w:r>
          <w:rPr>
            <w:b/>
            <w:bCs/>
            <w:color w:val="000000"/>
            <w:spacing w:val="10"/>
            <w:sz w:val="24"/>
          </w:rPr>
          <w:delText>/8042/804</w:delText>
        </w:r>
        <w:r>
          <w:rPr>
            <w:rFonts w:hint="eastAsia"/>
            <w:b/>
            <w:bCs/>
            <w:color w:val="000000"/>
            <w:spacing w:val="10"/>
            <w:sz w:val="24"/>
          </w:rPr>
          <w:delText>3</w:delText>
        </w:r>
      </w:del>
      <w:r>
        <w:rPr>
          <w:b/>
          <w:bCs/>
          <w:color w:val="000000"/>
          <w:spacing w:val="10"/>
          <w:sz w:val="24"/>
        </w:rPr>
        <w:t>：</w:t>
      </w:r>
      <w:del w:id="1275" w:author="wwlh8026" w:date="2022-05-17T17:02:00Z">
        <w:r>
          <w:rPr>
            <w:b/>
            <w:bCs/>
            <w:color w:val="000000"/>
            <w:spacing w:val="10"/>
            <w:sz w:val="24"/>
          </w:rPr>
          <w:delText>内销品牌</w:delText>
        </w:r>
        <w:r>
          <w:rPr>
            <w:b/>
            <w:bCs/>
            <w:color w:val="000000"/>
            <w:spacing w:val="10"/>
            <w:sz w:val="24"/>
          </w:rPr>
          <w:delText>/</w:delText>
        </w:r>
        <w:r>
          <w:rPr>
            <w:b/>
            <w:bCs/>
            <w:color w:val="000000"/>
            <w:spacing w:val="10"/>
            <w:sz w:val="24"/>
          </w:rPr>
          <w:delText>外销品牌</w:delText>
        </w:r>
        <w:r>
          <w:rPr>
            <w:b/>
            <w:bCs/>
            <w:color w:val="000000"/>
            <w:spacing w:val="10"/>
            <w:sz w:val="24"/>
          </w:rPr>
          <w:delText>/ ODM</w:delText>
        </w:r>
      </w:del>
      <w:r>
        <w:rPr>
          <w:b/>
          <w:bCs/>
          <w:color w:val="000000"/>
          <w:spacing w:val="10"/>
          <w:sz w:val="24"/>
        </w:rPr>
        <w:t>外箱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即产品的外包装箱</w:t>
      </w:r>
      <w:r>
        <w:rPr>
          <w:color w:val="000000"/>
          <w:spacing w:val="10"/>
          <w:sz w:val="24"/>
        </w:rPr>
        <w:t>)</w:t>
      </w:r>
    </w:p>
    <w:p w14:paraId="09D88831" w14:textId="77777777" w:rsidR="003543AF" w:rsidRDefault="008D0C55">
      <w:pPr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ins w:id="1276" w:author="wwlh8026" w:date="2022-05-17T17:03:00Z">
        <w:r>
          <w:rPr>
            <w:b/>
            <w:bCs/>
            <w:color w:val="000000"/>
            <w:spacing w:val="10"/>
            <w:sz w:val="24"/>
          </w:rPr>
          <w:t>内径尺寸</w:t>
        </w:r>
        <w:r>
          <w:rPr>
            <w:b/>
            <w:bCs/>
            <w:color w:val="000000"/>
            <w:spacing w:val="10"/>
            <w:sz w:val="24"/>
          </w:rPr>
          <w:t>|</w:t>
        </w:r>
      </w:ins>
      <w:del w:id="1277" w:author="wwlh8026" w:date="2022-05-17T17:02:00Z">
        <w:r>
          <w:rPr>
            <w:b/>
            <w:bCs/>
            <w:color w:val="000000"/>
            <w:spacing w:val="10"/>
            <w:sz w:val="24"/>
          </w:rPr>
          <w:delText>产品型号</w:delText>
        </w:r>
        <w:r>
          <w:rPr>
            <w:b/>
            <w:bCs/>
            <w:color w:val="000000"/>
            <w:spacing w:val="10"/>
            <w:sz w:val="24"/>
          </w:rPr>
          <w:delText>|</w:delText>
        </w:r>
        <w:r>
          <w:rPr>
            <w:b/>
            <w:bCs/>
            <w:color w:val="000000"/>
            <w:spacing w:val="10"/>
            <w:sz w:val="24"/>
          </w:rPr>
          <w:delText>图纸编号</w:delText>
        </w:r>
        <w:r>
          <w:rPr>
            <w:b/>
            <w:bCs/>
            <w:color w:val="000000"/>
            <w:spacing w:val="10"/>
            <w:sz w:val="24"/>
          </w:rPr>
          <w:delText>|</w:delText>
        </w:r>
      </w:del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del w:id="1278" w:author="wwlh8026" w:date="2022-05-17T17:03:00Z">
        <w:r>
          <w:rPr>
            <w:b/>
            <w:bCs/>
            <w:color w:val="000000"/>
            <w:spacing w:val="10"/>
            <w:sz w:val="24"/>
          </w:rPr>
          <w:delText>内径尺寸</w:delText>
        </w:r>
        <w:r>
          <w:rPr>
            <w:b/>
            <w:bCs/>
            <w:color w:val="000000"/>
            <w:spacing w:val="10"/>
            <w:sz w:val="24"/>
          </w:rPr>
          <w:delText>|</w:delText>
        </w:r>
      </w:del>
      <w:r>
        <w:rPr>
          <w:b/>
          <w:bCs/>
          <w:color w:val="000000"/>
          <w:spacing w:val="10"/>
          <w:sz w:val="24"/>
        </w:rPr>
        <w:t>品牌标识</w:t>
      </w:r>
      <w:r>
        <w:rPr>
          <w:b/>
          <w:bCs/>
          <w:color w:val="000000"/>
          <w:spacing w:val="10"/>
          <w:sz w:val="24"/>
        </w:rPr>
        <w:t>+</w:t>
      </w:r>
      <w:r>
        <w:rPr>
          <w:b/>
          <w:bCs/>
          <w:color w:val="000000"/>
          <w:spacing w:val="10"/>
          <w:sz w:val="24"/>
        </w:rPr>
        <w:t>语言类别</w:t>
      </w:r>
      <w:r>
        <w:rPr>
          <w:b/>
          <w:bCs/>
          <w:color w:val="000000"/>
          <w:spacing w:val="10"/>
          <w:sz w:val="24"/>
        </w:rPr>
        <w:t>|</w:t>
      </w:r>
      <w:ins w:id="1279" w:author="wwlh8026" w:date="2022-05-17T17:04:00Z">
        <w:r>
          <w:rPr>
            <w:rFonts w:hint="eastAsia"/>
            <w:b/>
            <w:bCs/>
            <w:color w:val="000000"/>
            <w:spacing w:val="10"/>
            <w:sz w:val="24"/>
          </w:rPr>
          <w:t>环保</w:t>
        </w:r>
      </w:ins>
      <w:ins w:id="1280" w:author="wwlh8026" w:date="2022-05-17T17:05:00Z">
        <w:r>
          <w:rPr>
            <w:rFonts w:hint="eastAsia"/>
            <w:b/>
            <w:bCs/>
            <w:color w:val="000000"/>
            <w:spacing w:val="10"/>
            <w:sz w:val="24"/>
          </w:rPr>
          <w:t>标识</w:t>
        </w:r>
      </w:ins>
      <w:r>
        <w:rPr>
          <w:b/>
          <w:bCs/>
          <w:color w:val="000000"/>
          <w:spacing w:val="10"/>
          <w:sz w:val="24"/>
        </w:rPr>
        <w:t>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2ED8376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rPr>
          <w:del w:id="1281" w:author="wwlh8026" w:date="2022-05-17T17:03:00Z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名称：统一填写外箱。</w:t>
      </w:r>
    </w:p>
    <w:p w14:paraId="7CD92087" w14:textId="77777777" w:rsidR="003543AF" w:rsidRDefault="003543AF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rPr>
          <w:ins w:id="1282" w:author="wwlh8026" w:date="2022-05-17T17:04:00Z"/>
          <w:color w:val="000000"/>
          <w:spacing w:val="10"/>
          <w:sz w:val="24"/>
        </w:rPr>
      </w:pPr>
    </w:p>
    <w:p w14:paraId="30C1D301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jc w:val="left"/>
        <w:rPr>
          <w:color w:val="000000"/>
          <w:spacing w:val="10"/>
          <w:sz w:val="24"/>
        </w:rPr>
        <w:pPrChange w:id="1283" w:author="wwlh8026" w:date="2022-05-17T17:06:00Z">
          <w:pPr>
            <w:numPr>
              <w:numId w:val="90"/>
            </w:numPr>
            <w:tabs>
              <w:tab w:val="left" w:pos="993"/>
              <w:tab w:val="left" w:pos="1260"/>
            </w:tabs>
            <w:spacing w:line="400" w:lineRule="exact"/>
            <w:ind w:left="993" w:hanging="426"/>
          </w:pPr>
        </w:pPrChange>
      </w:pPr>
      <w:ins w:id="1284" w:author="wwlh8026" w:date="2022-05-17T17:04:00Z">
        <w:r>
          <w:rPr>
            <w:rFonts w:hint="eastAsia"/>
            <w:color w:val="000000"/>
            <w:spacing w:val="10"/>
            <w:sz w:val="24"/>
          </w:rPr>
          <w:t>内径尺寸：</w:t>
        </w:r>
        <w:r>
          <w:rPr>
            <w:color w:val="000000"/>
            <w:spacing w:val="10"/>
            <w:sz w:val="24"/>
          </w:rPr>
          <w:t>单位：</w:t>
        </w:r>
        <w:r>
          <w:rPr>
            <w:color w:val="000000"/>
            <w:spacing w:val="10"/>
            <w:sz w:val="24"/>
          </w:rPr>
          <w:t>“mm”</w:t>
        </w:r>
        <w:r>
          <w:rPr>
            <w:color w:val="000000"/>
            <w:spacing w:val="10"/>
            <w:sz w:val="24"/>
          </w:rPr>
          <w:t>。即表示的尺寸不包括所使用材质的厚度。尺寸的表示顺序是按照长、宽、高的顺序来表示，乘号统一使用</w:t>
        </w:r>
        <w:r>
          <w:rPr>
            <w:color w:val="000000"/>
            <w:spacing w:val="10"/>
            <w:sz w:val="24"/>
          </w:rPr>
          <w:t>“*”</w:t>
        </w:r>
        <w:r>
          <w:rPr>
            <w:color w:val="000000"/>
            <w:spacing w:val="10"/>
            <w:sz w:val="24"/>
          </w:rPr>
          <w:t>。对于纸箱的长、宽、高的定义是：长度</w:t>
        </w:r>
        <w:r>
          <w:rPr>
            <w:color w:val="000000"/>
            <w:spacing w:val="10"/>
            <w:sz w:val="24"/>
          </w:rPr>
          <w:t>(L)</w:t>
        </w:r>
        <w:r>
          <w:rPr>
            <w:color w:val="000000"/>
            <w:spacing w:val="10"/>
            <w:sz w:val="24"/>
          </w:rPr>
          <w:t>：箱内底面积长边尺寸。宽度</w:t>
        </w:r>
        <w:r>
          <w:rPr>
            <w:color w:val="000000"/>
            <w:spacing w:val="10"/>
            <w:sz w:val="24"/>
          </w:rPr>
          <w:t>(B)</w:t>
        </w:r>
        <w:r>
          <w:rPr>
            <w:color w:val="000000"/>
            <w:spacing w:val="10"/>
            <w:sz w:val="24"/>
          </w:rPr>
          <w:t>：箱内底面积短边尺寸。高度</w:t>
        </w:r>
        <w:r>
          <w:rPr>
            <w:color w:val="000000"/>
            <w:spacing w:val="10"/>
            <w:sz w:val="24"/>
          </w:rPr>
          <w:t>(H)</w:t>
        </w:r>
        <w:r>
          <w:rPr>
            <w:color w:val="000000"/>
            <w:spacing w:val="10"/>
            <w:sz w:val="24"/>
          </w:rPr>
          <w:t>：箱内顶面到底面尺寸。例如：</w:t>
        </w:r>
        <w:r>
          <w:rPr>
            <w:color w:val="000000"/>
            <w:spacing w:val="10"/>
            <w:sz w:val="24"/>
          </w:rPr>
          <w:t xml:space="preserve"> 455*340*295mm</w:t>
        </w:r>
        <w:r>
          <w:rPr>
            <w:color w:val="000000"/>
            <w:spacing w:val="10"/>
            <w:sz w:val="24"/>
          </w:rPr>
          <w:t>。</w:t>
        </w:r>
      </w:ins>
      <w:del w:id="1285" w:author="wwlh8026" w:date="2022-05-17T17:03:00Z">
        <w:r>
          <w:rPr>
            <w:color w:val="000000"/>
            <w:spacing w:val="10"/>
            <w:sz w:val="24"/>
          </w:rPr>
          <w:delText>产品型号：此外箱所使用的机型，如果同时有几个机型，仅随机选取一种机型名称。</w:delText>
        </w:r>
      </w:del>
    </w:p>
    <w:p w14:paraId="16C89FDD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rPr>
          <w:del w:id="1286" w:author="wwlh8026" w:date="2022-05-17T17:03:00Z"/>
          <w:color w:val="000000"/>
          <w:spacing w:val="10"/>
          <w:sz w:val="24"/>
        </w:rPr>
      </w:pPr>
      <w:del w:id="1287" w:author="wwlh8026" w:date="2022-05-17T17:03:00Z">
        <w:r>
          <w:rPr>
            <w:color w:val="000000"/>
            <w:spacing w:val="10"/>
            <w:sz w:val="24"/>
          </w:rPr>
          <w:lastRenderedPageBreak/>
          <w:delText>图纸编号：见《图号编码原则》。</w:delText>
        </w:r>
      </w:del>
    </w:p>
    <w:p w14:paraId="29A9943D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rPr>
          <w:del w:id="1288" w:author="wwlh8026" w:date="2022-05-17T17:04:00Z"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材质：指生产外箱所用的纸质。例如：</w:t>
      </w:r>
      <w:r>
        <w:rPr>
          <w:color w:val="000000"/>
          <w:spacing w:val="10"/>
          <w:sz w:val="24"/>
        </w:rPr>
        <w:t>A=B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B=B</w:t>
      </w:r>
      <w:r>
        <w:rPr>
          <w:color w:val="000000"/>
          <w:spacing w:val="10"/>
          <w:sz w:val="24"/>
        </w:rPr>
        <w:t>等。</w:t>
      </w:r>
    </w:p>
    <w:p w14:paraId="69A8AF6A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  <w:pPrChange w:id="1289" w:author="wwlh8026" w:date="2022-05-17T17:04:00Z">
          <w:pPr>
            <w:numPr>
              <w:numId w:val="90"/>
            </w:numPr>
            <w:tabs>
              <w:tab w:val="left" w:pos="993"/>
              <w:tab w:val="left" w:pos="1260"/>
            </w:tabs>
            <w:spacing w:line="400" w:lineRule="exact"/>
            <w:ind w:left="993" w:hanging="426"/>
          </w:pPr>
        </w:pPrChange>
      </w:pPr>
      <w:del w:id="1290" w:author="wwlh8026" w:date="2022-05-17T17:04:00Z">
        <w:r>
          <w:rPr>
            <w:color w:val="000000"/>
            <w:spacing w:val="10"/>
            <w:sz w:val="24"/>
          </w:rPr>
          <w:delText>内径尺寸：单位：</w:delText>
        </w:r>
        <w:r>
          <w:rPr>
            <w:color w:val="000000"/>
            <w:spacing w:val="10"/>
            <w:sz w:val="24"/>
          </w:rPr>
          <w:delText>“mm”</w:delText>
        </w:r>
        <w:r>
          <w:rPr>
            <w:color w:val="000000"/>
            <w:spacing w:val="10"/>
            <w:sz w:val="24"/>
          </w:rPr>
          <w:delText>。即表示的尺寸不包括所使用材质的厚度。尺寸的表示顺序是按照长、宽、高的顺序来表示，乘号统一使用</w:delText>
        </w:r>
        <w:r>
          <w:rPr>
            <w:color w:val="000000"/>
            <w:spacing w:val="10"/>
            <w:sz w:val="24"/>
          </w:rPr>
          <w:delText>“*”</w:delText>
        </w:r>
        <w:r>
          <w:rPr>
            <w:color w:val="000000"/>
            <w:spacing w:val="10"/>
            <w:sz w:val="24"/>
          </w:rPr>
          <w:delText>。对于纸箱的长、宽、高的定义是：长度</w:delText>
        </w:r>
        <w:r>
          <w:rPr>
            <w:color w:val="000000"/>
            <w:spacing w:val="10"/>
            <w:sz w:val="24"/>
          </w:rPr>
          <w:delText>(L)</w:delText>
        </w:r>
        <w:r>
          <w:rPr>
            <w:color w:val="000000"/>
            <w:spacing w:val="10"/>
            <w:sz w:val="24"/>
          </w:rPr>
          <w:delText>：箱内底面积长边尺寸。宽度</w:delText>
        </w:r>
        <w:r>
          <w:rPr>
            <w:color w:val="000000"/>
            <w:spacing w:val="10"/>
            <w:sz w:val="24"/>
          </w:rPr>
          <w:delText>(B)</w:delText>
        </w:r>
        <w:r>
          <w:rPr>
            <w:color w:val="000000"/>
            <w:spacing w:val="10"/>
            <w:sz w:val="24"/>
          </w:rPr>
          <w:delText>：箱内底面积短边尺寸。高度</w:delText>
        </w:r>
        <w:r>
          <w:rPr>
            <w:color w:val="000000"/>
            <w:spacing w:val="10"/>
            <w:sz w:val="24"/>
          </w:rPr>
          <w:delText>(H)</w:delText>
        </w:r>
        <w:r>
          <w:rPr>
            <w:color w:val="000000"/>
            <w:spacing w:val="10"/>
            <w:sz w:val="24"/>
          </w:rPr>
          <w:delText>：箱内顶面到底面尺寸。例如：</w:delText>
        </w:r>
        <w:r>
          <w:rPr>
            <w:color w:val="000000"/>
            <w:spacing w:val="10"/>
            <w:sz w:val="24"/>
          </w:rPr>
          <w:delText xml:space="preserve"> 455*340*295</w:delText>
        </w:r>
        <w:r>
          <w:rPr>
            <w:color w:val="000000"/>
            <w:spacing w:val="10"/>
            <w:sz w:val="24"/>
          </w:rPr>
          <w:delText>。</w:delText>
        </w:r>
      </w:del>
    </w:p>
    <w:p w14:paraId="075E6BC0" w14:textId="77777777" w:rsidR="003543AF" w:rsidRP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left="993" w:hanging="426"/>
        <w:rPr>
          <w:ins w:id="1291" w:author="wwlh8026" w:date="2022-05-17T17:05:00Z"/>
          <w:color w:val="000000"/>
          <w:spacing w:val="10"/>
          <w:sz w:val="24"/>
          <w:rPrChange w:id="1292" w:author="wwlh8026" w:date="2022-05-17T17:05:00Z">
            <w:rPr>
              <w:ins w:id="1293" w:author="wwlh8026" w:date="2022-05-17T17:05:00Z"/>
            </w:rPr>
          </w:rPrChange>
        </w:rPr>
        <w:pPrChange w:id="1294" w:author="wwlh8026" w:date="2022-05-17T17:05:00Z">
          <w:pPr>
            <w:numPr>
              <w:numId w:val="90"/>
            </w:numPr>
            <w:tabs>
              <w:tab w:val="left" w:pos="993"/>
              <w:tab w:val="left" w:pos="1260"/>
            </w:tabs>
            <w:spacing w:line="400" w:lineRule="exact"/>
            <w:ind w:left="993" w:hanging="426"/>
          </w:pPr>
        </w:pPrChange>
      </w:pPr>
      <w:r>
        <w:rPr>
          <w:color w:val="000000"/>
          <w:spacing w:val="10"/>
          <w:sz w:val="24"/>
        </w:rPr>
        <w:t>品牌标识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语言类别：</w:t>
      </w:r>
      <w:r>
        <w:rPr>
          <w:color w:val="000000"/>
          <w:spacing w:val="10"/>
          <w:kern w:val="0"/>
          <w:sz w:val="24"/>
        </w:rPr>
        <w:t>有品牌则标明品牌，增加语言类别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如</w:t>
      </w:r>
      <w:r>
        <w:rPr>
          <w:rFonts w:hint="eastAsia"/>
          <w:color w:val="000000"/>
          <w:spacing w:val="10"/>
          <w:kern w:val="0"/>
          <w:sz w:val="24"/>
        </w:rPr>
        <w:t>TCL</w:t>
      </w:r>
      <w:r>
        <w:rPr>
          <w:color w:val="000000"/>
          <w:spacing w:val="10"/>
          <w:kern w:val="0"/>
          <w:sz w:val="24"/>
        </w:rPr>
        <w:t>中文，</w:t>
      </w:r>
      <w:r>
        <w:rPr>
          <w:rFonts w:hint="eastAsia"/>
          <w:color w:val="000000"/>
          <w:spacing w:val="10"/>
          <w:kern w:val="0"/>
          <w:sz w:val="24"/>
        </w:rPr>
        <w:t>TCL</w:t>
      </w:r>
      <w:r>
        <w:rPr>
          <w:color w:val="000000"/>
          <w:spacing w:val="10"/>
          <w:kern w:val="0"/>
          <w:sz w:val="24"/>
        </w:rPr>
        <w:t>英文，中性无文字，中性英文等</w:t>
      </w:r>
      <w:r>
        <w:rPr>
          <w:color w:val="000000"/>
          <w:spacing w:val="10"/>
          <w:kern w:val="0"/>
          <w:sz w:val="24"/>
        </w:rPr>
        <w:t>)</w:t>
      </w:r>
      <w:r>
        <w:rPr>
          <w:color w:val="000000"/>
          <w:spacing w:val="10"/>
          <w:kern w:val="0"/>
          <w:sz w:val="24"/>
        </w:rPr>
        <w:t>；对于可通用的中性外箱，若中性印有</w:t>
      </w:r>
      <w:r>
        <w:rPr>
          <w:color w:val="000000"/>
          <w:spacing w:val="10"/>
          <w:kern w:val="0"/>
          <w:sz w:val="24"/>
        </w:rPr>
        <w:t>made in China</w:t>
      </w:r>
      <w:r>
        <w:rPr>
          <w:color w:val="000000"/>
          <w:spacing w:val="10"/>
          <w:kern w:val="0"/>
          <w:sz w:val="24"/>
        </w:rPr>
        <w:t>，则标明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中性英文</w:t>
      </w:r>
      <w:r>
        <w:rPr>
          <w:color w:val="000000"/>
          <w:spacing w:val="10"/>
          <w:kern w:val="0"/>
          <w:sz w:val="24"/>
        </w:rPr>
        <w:t>CN”</w:t>
      </w:r>
      <w:r>
        <w:rPr>
          <w:color w:val="000000"/>
          <w:spacing w:val="10"/>
          <w:kern w:val="0"/>
          <w:sz w:val="24"/>
        </w:rPr>
        <w:t>，若中性无</w:t>
      </w:r>
      <w:r>
        <w:rPr>
          <w:color w:val="000000"/>
          <w:spacing w:val="10"/>
          <w:kern w:val="0"/>
          <w:sz w:val="24"/>
        </w:rPr>
        <w:t>made in China</w:t>
      </w:r>
      <w:r>
        <w:rPr>
          <w:color w:val="000000"/>
          <w:spacing w:val="10"/>
          <w:kern w:val="0"/>
          <w:sz w:val="24"/>
        </w:rPr>
        <w:t>，则标明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中性英文无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。</w:t>
      </w:r>
    </w:p>
    <w:p w14:paraId="4C5849FD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left="993" w:hanging="426"/>
        <w:rPr>
          <w:ins w:id="1295" w:author="wwlh8026" w:date="2022-05-17T17:05:00Z"/>
          <w:color w:val="000000"/>
          <w:spacing w:val="10"/>
          <w:sz w:val="24"/>
        </w:rPr>
      </w:pPr>
      <w:ins w:id="1296" w:author="wwlh8026" w:date="2022-05-17T17:05:00Z">
        <w:r>
          <w:rPr>
            <w:rFonts w:hint="eastAsia"/>
            <w:color w:val="000000"/>
            <w:spacing w:val="10"/>
            <w:sz w:val="24"/>
          </w:rPr>
          <w:t>环保标识：</w:t>
        </w:r>
        <w:proofErr w:type="spellStart"/>
        <w:r>
          <w:rPr>
            <w:rFonts w:hint="eastAsia"/>
            <w:color w:val="000000"/>
            <w:spacing w:val="10"/>
            <w:sz w:val="24"/>
          </w:rPr>
          <w:t>R</w:t>
        </w:r>
        <w:r>
          <w:rPr>
            <w:color w:val="000000"/>
            <w:spacing w:val="10"/>
            <w:sz w:val="24"/>
          </w:rPr>
          <w:t>o</w:t>
        </w:r>
        <w:r>
          <w:rPr>
            <w:rFonts w:hint="eastAsia"/>
            <w:color w:val="000000"/>
            <w:spacing w:val="10"/>
            <w:sz w:val="24"/>
          </w:rPr>
          <w:t>hs</w:t>
        </w:r>
        <w:proofErr w:type="spellEnd"/>
      </w:ins>
    </w:p>
    <w:p w14:paraId="721B5350" w14:textId="77777777" w:rsidR="003543AF" w:rsidRDefault="008D0C55">
      <w:pPr>
        <w:numPr>
          <w:ilvl w:val="0"/>
          <w:numId w:val="90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ins w:id="1297" w:author="wwlh8026" w:date="2022-05-17T17:05:00Z">
        <w:r>
          <w:rPr>
            <w:rFonts w:hint="eastAsia"/>
            <w:color w:val="000000"/>
            <w:spacing w:val="10"/>
            <w:sz w:val="24"/>
          </w:rPr>
          <w:t>必要说明</w:t>
        </w:r>
      </w:ins>
    </w:p>
    <w:p w14:paraId="1D580D30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ins w:id="1298" w:author="wwlh8026" w:date="2022-05-17T17:06:00Z">
        <w:r>
          <w:rPr>
            <w:rFonts w:hint="eastAsia"/>
            <w:color w:val="000000"/>
            <w:spacing w:val="10"/>
            <w:sz w:val="24"/>
          </w:rPr>
          <w:t>外箱</w:t>
        </w:r>
        <w:r>
          <w:rPr>
            <w:rFonts w:hint="eastAsia"/>
            <w:color w:val="000000"/>
            <w:spacing w:val="10"/>
            <w:sz w:val="24"/>
          </w:rPr>
          <w:t>|525*475*280mm|K=A|</w:t>
        </w:r>
        <w:r>
          <w:rPr>
            <w:rFonts w:hint="eastAsia"/>
            <w:color w:val="000000"/>
            <w:spacing w:val="10"/>
            <w:sz w:val="24"/>
          </w:rPr>
          <w:t>英文</w:t>
        </w:r>
        <w:r>
          <w:rPr>
            <w:rFonts w:hint="eastAsia"/>
            <w:color w:val="000000"/>
            <w:spacing w:val="10"/>
            <w:sz w:val="24"/>
          </w:rPr>
          <w:t>|RoHS[</w:t>
        </w:r>
        <w:r>
          <w:rPr>
            <w:rFonts w:hint="eastAsia"/>
            <w:color w:val="000000"/>
            <w:spacing w:val="10"/>
            <w:sz w:val="24"/>
          </w:rPr>
          <w:t>黑色印刷</w:t>
        </w:r>
        <w:r>
          <w:rPr>
            <w:rFonts w:hint="eastAsia"/>
            <w:color w:val="000000"/>
            <w:spacing w:val="10"/>
            <w:sz w:val="24"/>
          </w:rPr>
          <w:t>-</w:t>
        </w:r>
        <w:proofErr w:type="gramStart"/>
        <w:r>
          <w:rPr>
            <w:rFonts w:hint="eastAsia"/>
            <w:color w:val="000000"/>
            <w:spacing w:val="10"/>
            <w:sz w:val="24"/>
          </w:rPr>
          <w:t>讯奇</w:t>
        </w:r>
        <w:proofErr w:type="gramEnd"/>
        <w:r>
          <w:rPr>
            <w:rFonts w:hint="eastAsia"/>
            <w:color w:val="000000"/>
            <w:spacing w:val="10"/>
            <w:sz w:val="24"/>
          </w:rPr>
          <w:t>]</w:t>
        </w:r>
      </w:ins>
      <w:del w:id="1299" w:author="wwlh8026" w:date="2022-05-17T17:06:00Z">
        <w:r>
          <w:rPr>
            <w:color w:val="000000"/>
            <w:spacing w:val="10"/>
            <w:sz w:val="24"/>
          </w:rPr>
          <w:delText>外箱</w:delText>
        </w:r>
        <w:r>
          <w:rPr>
            <w:color w:val="000000"/>
            <w:spacing w:val="10"/>
            <w:sz w:val="24"/>
          </w:rPr>
          <w:delText>|</w:delText>
        </w:r>
        <w:r>
          <w:rPr>
            <w:rFonts w:hint="eastAsia"/>
            <w:color w:val="000000"/>
            <w:spacing w:val="10"/>
            <w:sz w:val="24"/>
          </w:rPr>
          <w:delText>T18 pro</w:delText>
        </w:r>
        <w:r>
          <w:rPr>
            <w:color w:val="000000"/>
            <w:spacing w:val="10"/>
            <w:sz w:val="24"/>
          </w:rPr>
          <w:delText>|WW-001|K=A|540*370*370|</w:delText>
        </w:r>
        <w:r>
          <w:rPr>
            <w:rFonts w:hint="eastAsia"/>
            <w:color w:val="000000"/>
            <w:spacing w:val="10"/>
            <w:sz w:val="24"/>
          </w:rPr>
          <w:delText>TCL</w:delText>
        </w:r>
        <w:r>
          <w:rPr>
            <w:rFonts w:hint="eastAsia"/>
            <w:color w:val="000000"/>
            <w:spacing w:val="10"/>
            <w:sz w:val="24"/>
          </w:rPr>
          <w:delText>中文</w:delText>
        </w:r>
      </w:del>
    </w:p>
    <w:p w14:paraId="55FEBE48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300" w:name="_Toc421544862"/>
      <w:r>
        <w:rPr>
          <w:rFonts w:asciiTheme="majorEastAsia" w:eastAsiaTheme="majorEastAsia" w:hAnsiTheme="majorEastAsia"/>
          <w:sz w:val="28"/>
          <w:szCs w:val="28"/>
        </w:rPr>
        <w:t>81大类：技术包装</w:t>
      </w:r>
      <w:bookmarkEnd w:id="1300"/>
      <w:r>
        <w:rPr>
          <w:rFonts w:asciiTheme="majorEastAsia" w:eastAsiaTheme="majorEastAsia" w:hAnsiTheme="majorEastAsia" w:hint="eastAsia"/>
          <w:sz w:val="28"/>
          <w:szCs w:val="28"/>
        </w:rPr>
        <w:t>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1701"/>
        <w:gridCol w:w="4252"/>
      </w:tblGrid>
      <w:tr w:rsidR="003543AF" w14:paraId="202A78C5" w14:textId="77777777">
        <w:trPr>
          <w:jc w:val="center"/>
        </w:trPr>
        <w:tc>
          <w:tcPr>
            <w:tcW w:w="3823" w:type="dxa"/>
            <w:gridSpan w:val="2"/>
          </w:tcPr>
          <w:p w14:paraId="28D6B3D0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5953" w:type="dxa"/>
            <w:gridSpan w:val="2"/>
          </w:tcPr>
          <w:p w14:paraId="4FBCFC5E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31874D40" w14:textId="77777777">
        <w:trPr>
          <w:jc w:val="center"/>
        </w:trPr>
        <w:tc>
          <w:tcPr>
            <w:tcW w:w="1413" w:type="dxa"/>
          </w:tcPr>
          <w:p w14:paraId="1867D025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2410" w:type="dxa"/>
          </w:tcPr>
          <w:p w14:paraId="61A8E638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701" w:type="dxa"/>
          </w:tcPr>
          <w:p w14:paraId="2794D6D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4252" w:type="dxa"/>
          </w:tcPr>
          <w:p w14:paraId="14022663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455964D8" w14:textId="77777777">
        <w:trPr>
          <w:jc w:val="center"/>
        </w:trPr>
        <w:tc>
          <w:tcPr>
            <w:tcW w:w="1413" w:type="dxa"/>
            <w:vMerge w:val="restart"/>
            <w:vAlign w:val="center"/>
          </w:tcPr>
          <w:p w14:paraId="2EAB6D50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8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2410" w:type="dxa"/>
            <w:vMerge w:val="restart"/>
            <w:vAlign w:val="center"/>
          </w:tcPr>
          <w:p w14:paraId="018D6078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技术包装类</w:t>
            </w:r>
          </w:p>
        </w:tc>
        <w:tc>
          <w:tcPr>
            <w:tcW w:w="1701" w:type="dxa"/>
          </w:tcPr>
          <w:p w14:paraId="27BA9D3C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01</w:t>
            </w:r>
          </w:p>
        </w:tc>
        <w:tc>
          <w:tcPr>
            <w:tcW w:w="4252" w:type="dxa"/>
          </w:tcPr>
          <w:p w14:paraId="3D2EBEC5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del w:id="1301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delText>内销品牌</w:delText>
              </w:r>
            </w:del>
            <w:r>
              <w:rPr>
                <w:rFonts w:hint="eastAsia"/>
                <w:color w:val="000000"/>
                <w:spacing w:val="10"/>
                <w:sz w:val="24"/>
              </w:rPr>
              <w:t>说明书</w:t>
            </w:r>
          </w:p>
        </w:tc>
      </w:tr>
      <w:tr w:rsidR="003543AF" w14:paraId="69F7D4E0" w14:textId="77777777">
        <w:trPr>
          <w:jc w:val="center"/>
          <w:ins w:id="1302" w:author="wwlh8026" w:date="2022-05-28T15:06:00Z"/>
        </w:trPr>
        <w:tc>
          <w:tcPr>
            <w:tcW w:w="1413" w:type="dxa"/>
            <w:vMerge/>
            <w:vAlign w:val="center"/>
          </w:tcPr>
          <w:p w14:paraId="117E8964" w14:textId="77777777" w:rsidR="003543AF" w:rsidRDefault="003543AF">
            <w:pPr>
              <w:spacing w:line="400" w:lineRule="exact"/>
              <w:jc w:val="center"/>
              <w:rPr>
                <w:ins w:id="1303" w:author="wwlh8026" w:date="2022-05-28T15:06:00Z"/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3E69696A" w14:textId="77777777" w:rsidR="003543AF" w:rsidRDefault="003543AF">
            <w:pPr>
              <w:spacing w:line="400" w:lineRule="exact"/>
              <w:jc w:val="center"/>
              <w:rPr>
                <w:ins w:id="1304" w:author="wwlh8026" w:date="2022-05-28T15:06:00Z"/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6CFDE82A" w14:textId="77777777" w:rsidR="003543AF" w:rsidRDefault="008D0C55">
            <w:pPr>
              <w:spacing w:line="400" w:lineRule="exact"/>
              <w:rPr>
                <w:ins w:id="1305" w:author="wwlh8026" w:date="2022-05-28T15:06:00Z"/>
                <w:color w:val="000000"/>
                <w:spacing w:val="10"/>
                <w:sz w:val="24"/>
              </w:rPr>
            </w:pPr>
            <w:ins w:id="1306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t>0</w:t>
              </w:r>
              <w:r>
                <w:rPr>
                  <w:color w:val="000000"/>
                  <w:spacing w:val="10"/>
                  <w:sz w:val="24"/>
                </w:rPr>
                <w:t>2</w:t>
              </w:r>
            </w:ins>
          </w:p>
        </w:tc>
        <w:tc>
          <w:tcPr>
            <w:tcW w:w="4252" w:type="dxa"/>
          </w:tcPr>
          <w:p w14:paraId="63C0793C" w14:textId="77777777" w:rsidR="003543AF" w:rsidRDefault="008D0C55">
            <w:pPr>
              <w:spacing w:line="400" w:lineRule="exact"/>
              <w:rPr>
                <w:ins w:id="1307" w:author="wwlh8026" w:date="2022-05-28T15:06:00Z"/>
                <w:color w:val="000000"/>
                <w:spacing w:val="10"/>
                <w:sz w:val="24"/>
              </w:rPr>
            </w:pPr>
            <w:ins w:id="1308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t>O</w:t>
              </w:r>
              <w:r>
                <w:rPr>
                  <w:color w:val="000000"/>
                  <w:spacing w:val="10"/>
                  <w:sz w:val="24"/>
                </w:rPr>
                <w:t>EM</w:t>
              </w:r>
              <w:r>
                <w:rPr>
                  <w:rFonts w:hint="eastAsia"/>
                  <w:color w:val="000000"/>
                  <w:spacing w:val="10"/>
                  <w:sz w:val="24"/>
                </w:rPr>
                <w:t>说明书</w:t>
              </w:r>
            </w:ins>
          </w:p>
        </w:tc>
      </w:tr>
      <w:tr w:rsidR="003543AF" w14:paraId="07C6DB9F" w14:textId="77777777">
        <w:trPr>
          <w:jc w:val="center"/>
        </w:trPr>
        <w:tc>
          <w:tcPr>
            <w:tcW w:w="1413" w:type="dxa"/>
            <w:vMerge/>
          </w:tcPr>
          <w:p w14:paraId="63AE8CA9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3A570FD4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39070917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03</w:t>
            </w:r>
          </w:p>
        </w:tc>
        <w:tc>
          <w:tcPr>
            <w:tcW w:w="4252" w:type="dxa"/>
          </w:tcPr>
          <w:p w14:paraId="5DF47F5C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ODM</w:t>
            </w:r>
            <w:r>
              <w:rPr>
                <w:rFonts w:hint="eastAsia"/>
                <w:color w:val="000000"/>
                <w:spacing w:val="10"/>
                <w:sz w:val="24"/>
              </w:rPr>
              <w:t>说明书</w:t>
            </w:r>
          </w:p>
        </w:tc>
      </w:tr>
      <w:tr w:rsidR="003543AF" w14:paraId="44EA0526" w14:textId="77777777">
        <w:trPr>
          <w:jc w:val="center"/>
        </w:trPr>
        <w:tc>
          <w:tcPr>
            <w:tcW w:w="1413" w:type="dxa"/>
            <w:vMerge/>
          </w:tcPr>
          <w:p w14:paraId="72E40527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30A69152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0121BCDA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4252" w:type="dxa"/>
          </w:tcPr>
          <w:p w14:paraId="0656A44E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内销证卡类</w:t>
            </w:r>
          </w:p>
        </w:tc>
      </w:tr>
      <w:tr w:rsidR="003543AF" w14:paraId="647C94A8" w14:textId="77777777">
        <w:trPr>
          <w:jc w:val="center"/>
        </w:trPr>
        <w:tc>
          <w:tcPr>
            <w:tcW w:w="1413" w:type="dxa"/>
            <w:vMerge/>
          </w:tcPr>
          <w:p w14:paraId="60D46CB6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505B5DE7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5C2E5450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</w:t>
            </w:r>
            <w:r>
              <w:rPr>
                <w:color w:val="000000"/>
                <w:spacing w:val="10"/>
                <w:sz w:val="24"/>
              </w:rPr>
              <w:t>2</w:t>
            </w:r>
          </w:p>
        </w:tc>
        <w:tc>
          <w:tcPr>
            <w:tcW w:w="4252" w:type="dxa"/>
          </w:tcPr>
          <w:p w14:paraId="78656264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外销证卡类</w:t>
            </w:r>
          </w:p>
        </w:tc>
      </w:tr>
      <w:tr w:rsidR="003543AF" w14:paraId="36F456FD" w14:textId="77777777">
        <w:trPr>
          <w:jc w:val="center"/>
        </w:trPr>
        <w:tc>
          <w:tcPr>
            <w:tcW w:w="1413" w:type="dxa"/>
            <w:vMerge/>
          </w:tcPr>
          <w:p w14:paraId="1A5FD477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69668E21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701" w:type="dxa"/>
          </w:tcPr>
          <w:p w14:paraId="1E676AF9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23</w:t>
            </w:r>
          </w:p>
        </w:tc>
        <w:tc>
          <w:tcPr>
            <w:tcW w:w="4252" w:type="dxa"/>
          </w:tcPr>
          <w:p w14:paraId="007F83EA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ODM</w:t>
            </w:r>
            <w:r>
              <w:rPr>
                <w:rFonts w:hint="eastAsia"/>
                <w:color w:val="000000"/>
                <w:spacing w:val="10"/>
                <w:sz w:val="24"/>
              </w:rPr>
              <w:t>证卡类</w:t>
            </w:r>
          </w:p>
        </w:tc>
      </w:tr>
      <w:tr w:rsidR="003543AF" w14:paraId="7684B210" w14:textId="77777777">
        <w:trPr>
          <w:jc w:val="center"/>
        </w:trPr>
        <w:tc>
          <w:tcPr>
            <w:tcW w:w="1413" w:type="dxa"/>
            <w:vMerge/>
          </w:tcPr>
          <w:p w14:paraId="56B9FD7A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410" w:type="dxa"/>
            <w:vMerge/>
          </w:tcPr>
          <w:p w14:paraId="383E2742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5953" w:type="dxa"/>
            <w:gridSpan w:val="2"/>
          </w:tcPr>
          <w:p w14:paraId="4374E512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4</w:t>
            </w:r>
            <w:r>
              <w:rPr>
                <w:rFonts w:hint="eastAsia"/>
                <w:color w:val="000000"/>
                <w:spacing w:val="10"/>
                <w:sz w:val="24"/>
              </w:rPr>
              <w:t>~</w:t>
            </w:r>
            <w:r>
              <w:rPr>
                <w:color w:val="000000"/>
                <w:spacing w:val="10"/>
                <w:sz w:val="24"/>
              </w:rPr>
              <w:t>20</w:t>
            </w:r>
            <w:r>
              <w:rPr>
                <w:rFonts w:hint="eastAsia"/>
                <w:color w:val="000000"/>
                <w:spacing w:val="10"/>
                <w:sz w:val="24"/>
              </w:rPr>
              <w:t>，</w:t>
            </w:r>
            <w:r>
              <w:rPr>
                <w:rFonts w:hint="eastAsia"/>
                <w:color w:val="000000"/>
                <w:spacing w:val="10"/>
                <w:sz w:val="24"/>
              </w:rPr>
              <w:t>24~</w:t>
            </w:r>
            <w:r>
              <w:rPr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5BAFF770" w14:textId="77777777" w:rsidR="003543AF" w:rsidRDefault="008D0C55">
      <w:pPr>
        <w:widowControl/>
        <w:spacing w:beforeLines="50" w:before="156" w:line="400" w:lineRule="exact"/>
        <w:ind w:leftChars="249" w:left="1274" w:hangingChars="288" w:hanging="751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810</w:t>
      </w:r>
      <w:r>
        <w:rPr>
          <w:rFonts w:hint="eastAsia"/>
          <w:b/>
          <w:bCs/>
          <w:color w:val="000000"/>
          <w:spacing w:val="10"/>
          <w:sz w:val="24"/>
        </w:rPr>
        <w:t>1</w:t>
      </w:r>
      <w:r>
        <w:rPr>
          <w:b/>
          <w:bCs/>
          <w:color w:val="000000"/>
          <w:spacing w:val="10"/>
          <w:sz w:val="24"/>
        </w:rPr>
        <w:t>：内销品牌说明书</w:t>
      </w:r>
      <w:r>
        <w:rPr>
          <w:b/>
          <w:bCs/>
          <w:color w:val="000000"/>
          <w:spacing w:val="10"/>
          <w:sz w:val="24"/>
        </w:rPr>
        <w:t>/810</w:t>
      </w:r>
      <w:r>
        <w:rPr>
          <w:rFonts w:hint="eastAsia"/>
          <w:b/>
          <w:bCs/>
          <w:color w:val="000000"/>
          <w:spacing w:val="10"/>
          <w:sz w:val="24"/>
        </w:rPr>
        <w:t>2</w:t>
      </w:r>
      <w:r>
        <w:rPr>
          <w:b/>
          <w:bCs/>
          <w:color w:val="000000"/>
          <w:spacing w:val="10"/>
          <w:sz w:val="24"/>
        </w:rPr>
        <w:t>：外销品牌说明书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用于介绍产品的型号、功能、以及安装方法等内容的印刷版手册</w:t>
      </w:r>
      <w:r>
        <w:rPr>
          <w:color w:val="000000"/>
          <w:spacing w:val="10"/>
          <w:sz w:val="24"/>
        </w:rPr>
        <w:t>)</w:t>
      </w:r>
    </w:p>
    <w:p w14:paraId="08B4659F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snapToGrid w:val="0"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版本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内容语言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装订方式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页码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印刷方式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0BAB47C0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b/>
          <w:bCs/>
          <w:snapToGrid w:val="0"/>
          <w:color w:val="000000"/>
          <w:spacing w:val="10"/>
          <w:sz w:val="24"/>
        </w:rPr>
      </w:pPr>
      <w:r>
        <w:rPr>
          <w:bCs/>
          <w:snapToGrid w:val="0"/>
          <w:color w:val="000000"/>
          <w:spacing w:val="10"/>
          <w:sz w:val="24"/>
        </w:rPr>
        <w:t>名称</w:t>
      </w:r>
      <w:r>
        <w:rPr>
          <w:rFonts w:hint="eastAsia"/>
          <w:bCs/>
          <w:snapToGrid w:val="0"/>
          <w:color w:val="000000"/>
          <w:spacing w:val="10"/>
          <w:sz w:val="24"/>
        </w:rPr>
        <w:t>：</w:t>
      </w:r>
      <w:r>
        <w:rPr>
          <w:bCs/>
          <w:snapToGrid w:val="0"/>
          <w:color w:val="000000"/>
          <w:spacing w:val="10"/>
          <w:sz w:val="24"/>
        </w:rPr>
        <w:t>说明书</w:t>
      </w:r>
      <w:r>
        <w:rPr>
          <w:rFonts w:hint="eastAsia"/>
          <w:bCs/>
          <w:snapToGrid w:val="0"/>
          <w:color w:val="000000"/>
          <w:spacing w:val="10"/>
          <w:sz w:val="24"/>
        </w:rPr>
        <w:t>。</w:t>
      </w:r>
    </w:p>
    <w:p w14:paraId="44EC5310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kern w:val="0"/>
          <w:sz w:val="24"/>
        </w:rPr>
        <w:t>机型名称</w:t>
      </w:r>
      <w:r>
        <w:rPr>
          <w:color w:val="000000"/>
          <w:spacing w:val="10"/>
          <w:sz w:val="24"/>
        </w:rPr>
        <w:t>：此说明书所对应的机型，如果同时有几个机型，仅随机选取一种机型名称，并在后面加上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多机型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标注。</w:t>
      </w:r>
    </w:p>
    <w:p w14:paraId="393B5D23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版本</w:t>
      </w:r>
      <w:r>
        <w:rPr>
          <w:color w:val="000000"/>
          <w:spacing w:val="10"/>
          <w:sz w:val="24"/>
        </w:rPr>
        <w:t>：使用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位数字来控制。初始版本为</w:t>
      </w:r>
      <w:r>
        <w:rPr>
          <w:color w:val="000000"/>
          <w:spacing w:val="10"/>
          <w:sz w:val="24"/>
        </w:rPr>
        <w:t>REV1.0.0</w:t>
      </w:r>
      <w:r>
        <w:rPr>
          <w:color w:val="000000"/>
          <w:spacing w:val="10"/>
          <w:sz w:val="24"/>
        </w:rPr>
        <w:t>，文字语言类更改为第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位递增，软件性能类更改为第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位递增，芯片方案类更改为第</w:t>
      </w:r>
      <w:r>
        <w:rPr>
          <w:color w:val="000000"/>
          <w:spacing w:val="10"/>
          <w:sz w:val="24"/>
        </w:rPr>
        <w:t>1</w:t>
      </w:r>
      <w:r>
        <w:rPr>
          <w:color w:val="000000"/>
          <w:spacing w:val="10"/>
          <w:sz w:val="24"/>
        </w:rPr>
        <w:t>位递增，</w:t>
      </w:r>
      <w:r>
        <w:rPr>
          <w:color w:val="000000"/>
          <w:spacing w:val="10"/>
          <w:sz w:val="24"/>
        </w:rPr>
        <w:t>REV</w:t>
      </w:r>
      <w:r>
        <w:rPr>
          <w:color w:val="000000"/>
          <w:spacing w:val="10"/>
          <w:sz w:val="24"/>
        </w:rPr>
        <w:t>使用大写，如</w:t>
      </w:r>
      <w:r>
        <w:rPr>
          <w:color w:val="000000"/>
          <w:spacing w:val="10"/>
          <w:sz w:val="24"/>
        </w:rPr>
        <w:t>REV1.0.0</w:t>
      </w:r>
      <w:r>
        <w:rPr>
          <w:color w:val="000000"/>
          <w:spacing w:val="10"/>
          <w:sz w:val="24"/>
        </w:rPr>
        <w:t>。</w:t>
      </w:r>
    </w:p>
    <w:p w14:paraId="3570D6C4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材质：</w:t>
      </w:r>
      <w:r>
        <w:rPr>
          <w:color w:val="000000"/>
          <w:spacing w:val="10"/>
          <w:sz w:val="24"/>
        </w:rPr>
        <w:t>指生产说明书所用的纸质，在规则内的表现形式是：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封面材质重量与纸质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内页材质重量与纸质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157g</w:t>
      </w:r>
      <w:r>
        <w:rPr>
          <w:color w:val="000000"/>
          <w:spacing w:val="10"/>
          <w:sz w:val="24"/>
        </w:rPr>
        <w:t>进口铜板</w:t>
      </w:r>
      <w:r>
        <w:rPr>
          <w:color w:val="000000"/>
          <w:spacing w:val="10"/>
          <w:sz w:val="24"/>
        </w:rPr>
        <w:t>+80g</w:t>
      </w:r>
      <w:r>
        <w:rPr>
          <w:color w:val="000000"/>
          <w:spacing w:val="10"/>
          <w:sz w:val="24"/>
        </w:rPr>
        <w:t>印尼纸等。如果封面与内页材质相同则只需写一个，例如：</w:t>
      </w:r>
      <w:r>
        <w:rPr>
          <w:color w:val="000000"/>
          <w:spacing w:val="10"/>
          <w:sz w:val="24"/>
        </w:rPr>
        <w:t>70g</w:t>
      </w:r>
      <w:r>
        <w:rPr>
          <w:color w:val="000000"/>
          <w:spacing w:val="10"/>
          <w:sz w:val="24"/>
        </w:rPr>
        <w:t>书写纸等。</w:t>
      </w:r>
    </w:p>
    <w:p w14:paraId="44EBE8E1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lastRenderedPageBreak/>
        <w:t>内容</w:t>
      </w:r>
      <w:r>
        <w:rPr>
          <w:color w:val="000000"/>
          <w:spacing w:val="10"/>
          <w:sz w:val="24"/>
        </w:rPr>
        <w:t>语言</w:t>
      </w:r>
      <w:r>
        <w:rPr>
          <w:bCs/>
          <w:color w:val="000000"/>
          <w:spacing w:val="10"/>
          <w:sz w:val="24"/>
        </w:rPr>
        <w:t>：</w:t>
      </w:r>
      <w:r>
        <w:rPr>
          <w:color w:val="000000"/>
          <w:spacing w:val="10"/>
          <w:sz w:val="24"/>
        </w:rPr>
        <w:t>表示快速安装指南里印字所使用的语言，用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来表示，除中英文外的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种及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种以上语言的表示为</w:t>
      </w:r>
      <w:r>
        <w:rPr>
          <w:color w:val="000000"/>
          <w:spacing w:val="10"/>
          <w:sz w:val="24"/>
        </w:rPr>
        <w:t>“2</w:t>
      </w:r>
      <w:r>
        <w:rPr>
          <w:color w:val="000000"/>
          <w:spacing w:val="10"/>
          <w:sz w:val="24"/>
        </w:rPr>
        <w:t>国语言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及</w:t>
      </w:r>
      <w:r>
        <w:rPr>
          <w:color w:val="000000"/>
          <w:spacing w:val="10"/>
          <w:sz w:val="24"/>
        </w:rPr>
        <w:t>“3</w:t>
      </w:r>
      <w:r>
        <w:rPr>
          <w:color w:val="000000"/>
          <w:spacing w:val="10"/>
          <w:sz w:val="24"/>
        </w:rPr>
        <w:t>国语言、</w:t>
      </w:r>
      <w:r>
        <w:rPr>
          <w:color w:val="000000"/>
          <w:spacing w:val="10"/>
          <w:sz w:val="24"/>
        </w:rPr>
        <w:t>13</w:t>
      </w:r>
      <w:r>
        <w:rPr>
          <w:color w:val="000000"/>
          <w:spacing w:val="10"/>
          <w:sz w:val="24"/>
        </w:rPr>
        <w:t>国语言，依此类推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注意使用阿拉伯数字表示所用语言的数量，其它单一语种统一表示为</w:t>
      </w:r>
      <w:r>
        <w:rPr>
          <w:color w:val="000000"/>
          <w:spacing w:val="10"/>
          <w:sz w:val="24"/>
        </w:rPr>
        <w:t>“xxx</w:t>
      </w:r>
      <w:r>
        <w:rPr>
          <w:color w:val="000000"/>
          <w:spacing w:val="10"/>
          <w:sz w:val="24"/>
        </w:rPr>
        <w:t>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2951EB1D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尺寸：</w:t>
      </w:r>
      <w:r>
        <w:rPr>
          <w:color w:val="000000"/>
          <w:spacing w:val="10"/>
          <w:sz w:val="24"/>
        </w:rPr>
        <w:t>说明书的成品尺寸，单位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118*185</w:t>
      </w:r>
      <w:r>
        <w:rPr>
          <w:color w:val="000000"/>
          <w:spacing w:val="10"/>
          <w:sz w:val="24"/>
        </w:rPr>
        <w:t>，中间符号使用数字键盘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号。</w:t>
      </w:r>
    </w:p>
    <w:p w14:paraId="46B5762D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装订</w:t>
      </w:r>
      <w:r>
        <w:rPr>
          <w:color w:val="000000"/>
          <w:spacing w:val="10"/>
          <w:sz w:val="24"/>
        </w:rPr>
        <w:t>方式</w:t>
      </w:r>
      <w:r>
        <w:rPr>
          <w:bCs/>
          <w:color w:val="000000"/>
          <w:spacing w:val="10"/>
          <w:sz w:val="24"/>
        </w:rPr>
        <w:t>：说明书成品的装订方法，如</w:t>
      </w:r>
      <w:r>
        <w:rPr>
          <w:bCs/>
          <w:color w:val="000000"/>
          <w:spacing w:val="10"/>
          <w:sz w:val="24"/>
        </w:rPr>
        <w:t>“</w:t>
      </w:r>
      <w:r>
        <w:rPr>
          <w:bCs/>
          <w:color w:val="000000"/>
          <w:spacing w:val="10"/>
          <w:sz w:val="24"/>
        </w:rPr>
        <w:t>折页，骑马钉，胶装等</w:t>
      </w:r>
      <w:r>
        <w:rPr>
          <w:bCs/>
          <w:color w:val="000000"/>
          <w:spacing w:val="10"/>
          <w:sz w:val="24"/>
        </w:rPr>
        <w:t>”</w:t>
      </w:r>
      <w:r>
        <w:rPr>
          <w:bCs/>
          <w:color w:val="000000"/>
          <w:spacing w:val="10"/>
          <w:sz w:val="24"/>
        </w:rPr>
        <w:t>，折页说明书须填写具体折页顺序，例如：</w:t>
      </w:r>
      <w:r>
        <w:rPr>
          <w:bCs/>
          <w:color w:val="000000"/>
          <w:spacing w:val="10"/>
          <w:sz w:val="24"/>
        </w:rPr>
        <w:t>“</w:t>
      </w:r>
      <w:r>
        <w:rPr>
          <w:bCs/>
          <w:color w:val="000000"/>
          <w:spacing w:val="10"/>
          <w:sz w:val="24"/>
        </w:rPr>
        <w:t>八页风琴折后对折</w:t>
      </w:r>
      <w:r>
        <w:rPr>
          <w:bCs/>
          <w:color w:val="000000"/>
          <w:spacing w:val="10"/>
          <w:sz w:val="24"/>
        </w:rPr>
        <w:t>”</w:t>
      </w:r>
      <w:r>
        <w:rPr>
          <w:bCs/>
          <w:color w:val="000000"/>
          <w:spacing w:val="10"/>
          <w:sz w:val="24"/>
        </w:rPr>
        <w:t>，并避免其它多余描述。</w:t>
      </w:r>
    </w:p>
    <w:p w14:paraId="3A83707E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页码：</w:t>
      </w:r>
      <w:r>
        <w:rPr>
          <w:color w:val="000000"/>
          <w:spacing w:val="10"/>
          <w:sz w:val="24"/>
        </w:rPr>
        <w:t>说明书文件的总页数，包括白页的数量，单位大写字母</w:t>
      </w:r>
      <w:r>
        <w:rPr>
          <w:color w:val="000000"/>
          <w:spacing w:val="10"/>
          <w:sz w:val="24"/>
        </w:rPr>
        <w:t>P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24P</w:t>
      </w:r>
      <w:r>
        <w:rPr>
          <w:color w:val="000000"/>
          <w:spacing w:val="10"/>
          <w:sz w:val="24"/>
        </w:rPr>
        <w:t>。</w:t>
      </w:r>
    </w:p>
    <w:p w14:paraId="5F7F6AF0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印刷方式：几色印刷及后处理，指说明书的印刷颜色由多少种原色组成，后处理用磨光、</w:t>
      </w:r>
      <w:r>
        <w:rPr>
          <w:bCs/>
          <w:color w:val="000000"/>
          <w:spacing w:val="10"/>
          <w:sz w:val="24"/>
        </w:rPr>
        <w:t>UV</w:t>
      </w:r>
      <w:r>
        <w:rPr>
          <w:bCs/>
          <w:color w:val="000000"/>
          <w:spacing w:val="10"/>
          <w:sz w:val="24"/>
        </w:rPr>
        <w:t>、哑胶、</w:t>
      </w:r>
      <w:proofErr w:type="gramStart"/>
      <w:r>
        <w:rPr>
          <w:bCs/>
          <w:color w:val="000000"/>
          <w:spacing w:val="10"/>
          <w:sz w:val="24"/>
        </w:rPr>
        <w:t>光胶等</w:t>
      </w:r>
      <w:proofErr w:type="gramEnd"/>
      <w:r>
        <w:rPr>
          <w:bCs/>
          <w:color w:val="000000"/>
          <w:spacing w:val="10"/>
          <w:sz w:val="24"/>
        </w:rPr>
        <w:t>表示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如果无需后处理则不描述</w:t>
      </w:r>
      <w:r>
        <w:rPr>
          <w:bCs/>
          <w:color w:val="000000"/>
          <w:spacing w:val="10"/>
          <w:sz w:val="24"/>
        </w:rPr>
        <w:t>)</w:t>
      </w:r>
      <w:r>
        <w:rPr>
          <w:bCs/>
          <w:color w:val="000000"/>
          <w:spacing w:val="10"/>
          <w:sz w:val="24"/>
        </w:rPr>
        <w:t>，如</w:t>
      </w:r>
      <w:r>
        <w:rPr>
          <w:bCs/>
          <w:color w:val="000000"/>
          <w:spacing w:val="10"/>
          <w:sz w:val="24"/>
        </w:rPr>
        <w:t>1C+1C</w:t>
      </w:r>
      <w:r>
        <w:rPr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4C+4C/1C(</w:t>
      </w:r>
      <w:r>
        <w:rPr>
          <w:bCs/>
          <w:color w:val="000000"/>
          <w:spacing w:val="10"/>
          <w:sz w:val="24"/>
        </w:rPr>
        <w:t>封面正面过</w:t>
      </w:r>
      <w:proofErr w:type="gramStart"/>
      <w:r>
        <w:rPr>
          <w:bCs/>
          <w:color w:val="000000"/>
          <w:spacing w:val="10"/>
          <w:sz w:val="24"/>
        </w:rPr>
        <w:t>哑胶</w:t>
      </w:r>
      <w:r>
        <w:rPr>
          <w:bCs/>
          <w:color w:val="000000"/>
          <w:spacing w:val="10"/>
          <w:sz w:val="24"/>
        </w:rPr>
        <w:t>)</w:t>
      </w:r>
      <w:proofErr w:type="gramEnd"/>
      <w:r>
        <w:rPr>
          <w:bCs/>
          <w:color w:val="000000"/>
          <w:spacing w:val="10"/>
          <w:sz w:val="24"/>
        </w:rPr>
        <w:t>、</w:t>
      </w:r>
      <w:r>
        <w:rPr>
          <w:bCs/>
          <w:color w:val="000000"/>
          <w:spacing w:val="10"/>
          <w:sz w:val="24"/>
        </w:rPr>
        <w:t>4C+2C(</w:t>
      </w:r>
      <w:r>
        <w:rPr>
          <w:bCs/>
          <w:color w:val="000000"/>
          <w:spacing w:val="10"/>
          <w:sz w:val="24"/>
        </w:rPr>
        <w:t>正反面过</w:t>
      </w:r>
      <w:proofErr w:type="gramStart"/>
      <w:r>
        <w:rPr>
          <w:bCs/>
          <w:color w:val="000000"/>
          <w:spacing w:val="10"/>
          <w:sz w:val="24"/>
        </w:rPr>
        <w:t>哑胶</w:t>
      </w:r>
      <w:r>
        <w:rPr>
          <w:bCs/>
          <w:color w:val="000000"/>
          <w:spacing w:val="10"/>
          <w:sz w:val="24"/>
        </w:rPr>
        <w:t>)</w:t>
      </w:r>
      <w:proofErr w:type="gramEnd"/>
      <w:r>
        <w:rPr>
          <w:bCs/>
          <w:color w:val="000000"/>
          <w:spacing w:val="10"/>
          <w:sz w:val="24"/>
        </w:rPr>
        <w:t>等。</w:t>
      </w:r>
    </w:p>
    <w:p w14:paraId="363658DF" w14:textId="77777777" w:rsidR="003543AF" w:rsidRDefault="008D0C55">
      <w:pPr>
        <w:pStyle w:val="afd"/>
        <w:numPr>
          <w:ilvl w:val="0"/>
          <w:numId w:val="91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以上出现需要使用的数学符号，均使用数字键盘符号，如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号，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号，括号使用英文字符，如</w:t>
      </w:r>
      <w:r>
        <w:rPr>
          <w:color w:val="000000"/>
          <w:spacing w:val="10"/>
          <w:sz w:val="24"/>
        </w:rPr>
        <w:t>[]</w:t>
      </w:r>
      <w:r>
        <w:rPr>
          <w:color w:val="000000"/>
          <w:spacing w:val="10"/>
          <w:sz w:val="24"/>
        </w:rPr>
        <w:t>等。</w:t>
      </w:r>
    </w:p>
    <w:p w14:paraId="5DFC3B20" w14:textId="77777777" w:rsidR="003543AF" w:rsidRDefault="008D0C55">
      <w:pPr>
        <w:spacing w:line="400" w:lineRule="exact"/>
        <w:ind w:firstLineChars="196" w:firstLine="51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举例：说明书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|REV1.0.0|80g</w:t>
      </w:r>
      <w:r>
        <w:rPr>
          <w:color w:val="000000"/>
          <w:spacing w:val="10"/>
          <w:sz w:val="24"/>
        </w:rPr>
        <w:t>书写纸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中文</w:t>
      </w:r>
      <w:r>
        <w:rPr>
          <w:color w:val="000000"/>
          <w:spacing w:val="10"/>
          <w:sz w:val="24"/>
        </w:rPr>
        <w:t>|130*180|</w:t>
      </w:r>
      <w:r>
        <w:rPr>
          <w:color w:val="000000"/>
          <w:spacing w:val="10"/>
          <w:sz w:val="24"/>
        </w:rPr>
        <w:t>骑马钉</w:t>
      </w:r>
      <w:r>
        <w:rPr>
          <w:color w:val="000000"/>
          <w:spacing w:val="10"/>
          <w:sz w:val="24"/>
        </w:rPr>
        <w:t>|16P|4C+4C/1C(</w:t>
      </w:r>
      <w:r>
        <w:rPr>
          <w:color w:val="000000"/>
          <w:spacing w:val="10"/>
          <w:sz w:val="24"/>
        </w:rPr>
        <w:t>封面正面</w:t>
      </w:r>
      <w:r>
        <w:rPr>
          <w:color w:val="000000"/>
          <w:spacing w:val="10"/>
          <w:sz w:val="24"/>
        </w:rPr>
        <w:t>UV)</w:t>
      </w:r>
    </w:p>
    <w:p w14:paraId="30752BD8" w14:textId="77777777" w:rsidR="003543AF" w:rsidRDefault="008D0C55">
      <w:pPr>
        <w:widowControl/>
        <w:spacing w:beforeLines="50" w:before="156" w:line="400" w:lineRule="exact"/>
        <w:ind w:leftChars="248" w:left="1272" w:hangingChars="288" w:hanging="751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810</w:t>
      </w:r>
      <w:r>
        <w:rPr>
          <w:rFonts w:hint="eastAsia"/>
          <w:b/>
          <w:bCs/>
          <w:color w:val="000000"/>
          <w:spacing w:val="10"/>
          <w:sz w:val="24"/>
        </w:rPr>
        <w:t>3</w:t>
      </w:r>
      <w:r>
        <w:rPr>
          <w:b/>
          <w:bCs/>
          <w:color w:val="000000"/>
          <w:spacing w:val="10"/>
          <w:sz w:val="24"/>
        </w:rPr>
        <w:t>：</w:t>
      </w:r>
      <w:r>
        <w:rPr>
          <w:b/>
          <w:bCs/>
          <w:color w:val="000000"/>
          <w:spacing w:val="10"/>
          <w:sz w:val="24"/>
        </w:rPr>
        <w:t>ODM</w:t>
      </w:r>
      <w:r>
        <w:rPr>
          <w:b/>
          <w:bCs/>
          <w:color w:val="000000"/>
          <w:spacing w:val="10"/>
          <w:sz w:val="24"/>
        </w:rPr>
        <w:t>说明书</w:t>
      </w:r>
      <w:r>
        <w:rPr>
          <w:color w:val="000000"/>
          <w:spacing w:val="10"/>
          <w:sz w:val="24"/>
        </w:rPr>
        <w:t>(</w:t>
      </w:r>
      <w:r>
        <w:rPr>
          <w:bCs/>
          <w:snapToGrid w:val="0"/>
          <w:color w:val="000000"/>
          <w:spacing w:val="10"/>
          <w:sz w:val="24"/>
        </w:rPr>
        <w:t>用于</w:t>
      </w:r>
      <w:r>
        <w:rPr>
          <w:color w:val="000000"/>
          <w:spacing w:val="10"/>
          <w:sz w:val="24"/>
        </w:rPr>
        <w:t>ODM</w:t>
      </w:r>
      <w:r>
        <w:rPr>
          <w:color w:val="000000"/>
          <w:spacing w:val="10"/>
          <w:sz w:val="24"/>
        </w:rPr>
        <w:t>介绍产品的型号、功能、以及安装方法等内容的印刷版手册</w:t>
      </w:r>
      <w:r>
        <w:rPr>
          <w:color w:val="000000"/>
          <w:spacing w:val="10"/>
          <w:sz w:val="24"/>
        </w:rPr>
        <w:t>)</w:t>
      </w:r>
    </w:p>
    <w:p w14:paraId="1A1FC28E" w14:textId="77777777" w:rsidR="003543AF" w:rsidRDefault="008D0C55">
      <w:pPr>
        <w:spacing w:line="400" w:lineRule="exact"/>
        <w:ind w:leftChars="224" w:left="1843" w:hangingChars="526" w:hanging="1373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版本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材质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内容语言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尺寸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装订方式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页码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印刷方式</w:t>
      </w:r>
      <w:r>
        <w:rPr>
          <w:b/>
          <w:bCs/>
          <w:snapToGrid w:val="0"/>
          <w:color w:val="000000"/>
          <w:spacing w:val="10"/>
          <w:sz w:val="24"/>
        </w:rPr>
        <w:t>|</w:t>
      </w:r>
      <w:r>
        <w:rPr>
          <w:b/>
          <w:bCs/>
          <w:snapToGrid w:val="0"/>
          <w:color w:val="000000"/>
          <w:spacing w:val="10"/>
          <w:sz w:val="24"/>
        </w:rPr>
        <w:t>客户名称</w:t>
      </w:r>
      <w:r>
        <w:rPr>
          <w:b/>
          <w:bCs/>
          <w:snapToGrid w:val="0"/>
          <w:color w:val="000000"/>
          <w:spacing w:val="10"/>
          <w:sz w:val="24"/>
        </w:rPr>
        <w:t>|[</w:t>
      </w:r>
      <w:r>
        <w:rPr>
          <w:b/>
          <w:bCs/>
          <w:snapToGrid w:val="0"/>
          <w:color w:val="000000"/>
          <w:spacing w:val="10"/>
          <w:sz w:val="24"/>
        </w:rPr>
        <w:t>必要说明</w:t>
      </w:r>
      <w:r>
        <w:rPr>
          <w:b/>
          <w:bCs/>
          <w:snapToGrid w:val="0"/>
          <w:color w:val="000000"/>
          <w:spacing w:val="10"/>
          <w:sz w:val="24"/>
        </w:rPr>
        <w:t>]</w:t>
      </w:r>
    </w:p>
    <w:p w14:paraId="4F778732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名称：表示</w:t>
      </w:r>
      <w:r>
        <w:rPr>
          <w:color w:val="000000"/>
          <w:spacing w:val="10"/>
          <w:sz w:val="24"/>
        </w:rPr>
        <w:t>ODM</w:t>
      </w:r>
      <w:r>
        <w:rPr>
          <w:color w:val="000000"/>
          <w:spacing w:val="10"/>
          <w:sz w:val="24"/>
        </w:rPr>
        <w:t>说明书的类型。</w:t>
      </w:r>
    </w:p>
    <w:p w14:paraId="378A5930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机型名称：此说明书所对应的机型，如果同时有几个机型，仅随机选取一种机型名称，并在后面加上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多机型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标注。</w:t>
      </w:r>
    </w:p>
    <w:p w14:paraId="518C5FFA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版本：使用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位数字来控制。初始版本为</w:t>
      </w:r>
      <w:r>
        <w:rPr>
          <w:color w:val="000000"/>
          <w:spacing w:val="10"/>
          <w:sz w:val="24"/>
        </w:rPr>
        <w:t>REV1.0.0</w:t>
      </w:r>
      <w:r>
        <w:rPr>
          <w:color w:val="000000"/>
          <w:spacing w:val="10"/>
          <w:sz w:val="24"/>
        </w:rPr>
        <w:t>，文字语言类更改为第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位递增，软件性能类更改为第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位递增，芯片方案类更改为第</w:t>
      </w:r>
      <w:r>
        <w:rPr>
          <w:color w:val="000000"/>
          <w:spacing w:val="10"/>
          <w:sz w:val="24"/>
        </w:rPr>
        <w:t>1</w:t>
      </w:r>
      <w:r>
        <w:rPr>
          <w:color w:val="000000"/>
          <w:spacing w:val="10"/>
          <w:sz w:val="24"/>
        </w:rPr>
        <w:t>位递增，</w:t>
      </w:r>
      <w:r>
        <w:rPr>
          <w:color w:val="000000"/>
          <w:spacing w:val="10"/>
          <w:sz w:val="24"/>
        </w:rPr>
        <w:t>REV</w:t>
      </w:r>
      <w:r>
        <w:rPr>
          <w:color w:val="000000"/>
          <w:spacing w:val="10"/>
          <w:sz w:val="24"/>
        </w:rPr>
        <w:t>使用大写，如</w:t>
      </w:r>
      <w:r>
        <w:rPr>
          <w:color w:val="000000"/>
          <w:spacing w:val="10"/>
          <w:sz w:val="24"/>
        </w:rPr>
        <w:t>REV1.0.0</w:t>
      </w:r>
      <w:r>
        <w:rPr>
          <w:color w:val="000000"/>
          <w:spacing w:val="10"/>
          <w:sz w:val="24"/>
        </w:rPr>
        <w:t>。</w:t>
      </w:r>
    </w:p>
    <w:p w14:paraId="114AD5FC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材质：指生产说明书所用的纸质，在规则内的表现形式是：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封面材质重量与纸质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内页材质重量与纸质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157g</w:t>
      </w:r>
      <w:r>
        <w:rPr>
          <w:color w:val="000000"/>
          <w:spacing w:val="10"/>
          <w:sz w:val="24"/>
        </w:rPr>
        <w:t>铜版纸</w:t>
      </w:r>
      <w:r>
        <w:rPr>
          <w:color w:val="000000"/>
          <w:spacing w:val="10"/>
          <w:sz w:val="24"/>
        </w:rPr>
        <w:t>+80g</w:t>
      </w:r>
      <w:r>
        <w:rPr>
          <w:color w:val="000000"/>
          <w:spacing w:val="10"/>
          <w:sz w:val="24"/>
        </w:rPr>
        <w:t>书写纸等。如果封面与内页材质相同则只需写一个，例如：</w:t>
      </w:r>
      <w:r>
        <w:rPr>
          <w:color w:val="000000"/>
          <w:spacing w:val="10"/>
          <w:sz w:val="24"/>
        </w:rPr>
        <w:t>70g</w:t>
      </w:r>
      <w:r>
        <w:rPr>
          <w:color w:val="000000"/>
          <w:spacing w:val="10"/>
          <w:sz w:val="24"/>
        </w:rPr>
        <w:t>书写纸</w:t>
      </w:r>
      <w:r>
        <w:rPr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等。</w:t>
      </w:r>
    </w:p>
    <w:p w14:paraId="7EFFE80E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内容语言：表示快速安装指南里印字所使用的语言，用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来表示，除中英文外的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种及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种以上语言的表示为</w:t>
      </w:r>
      <w:r>
        <w:rPr>
          <w:color w:val="000000"/>
          <w:spacing w:val="10"/>
          <w:sz w:val="24"/>
        </w:rPr>
        <w:t>“2</w:t>
      </w:r>
      <w:r>
        <w:rPr>
          <w:color w:val="000000"/>
          <w:spacing w:val="10"/>
          <w:sz w:val="24"/>
        </w:rPr>
        <w:t>国语言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及</w:t>
      </w:r>
      <w:r>
        <w:rPr>
          <w:color w:val="000000"/>
          <w:spacing w:val="10"/>
          <w:sz w:val="24"/>
        </w:rPr>
        <w:t>“3</w:t>
      </w:r>
      <w:r>
        <w:rPr>
          <w:color w:val="000000"/>
          <w:spacing w:val="10"/>
          <w:sz w:val="24"/>
        </w:rPr>
        <w:t>国语言、</w:t>
      </w:r>
      <w:r>
        <w:rPr>
          <w:color w:val="000000"/>
          <w:spacing w:val="10"/>
          <w:sz w:val="24"/>
        </w:rPr>
        <w:t>13</w:t>
      </w:r>
      <w:r>
        <w:rPr>
          <w:color w:val="000000"/>
          <w:spacing w:val="10"/>
          <w:sz w:val="24"/>
        </w:rPr>
        <w:t>国语言，依此类推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注意使用阿拉伯数字表示所用语言的数量，其它单一语种统一表示为</w:t>
      </w:r>
      <w:r>
        <w:rPr>
          <w:color w:val="000000"/>
          <w:spacing w:val="10"/>
          <w:sz w:val="24"/>
        </w:rPr>
        <w:t>“xxx</w:t>
      </w:r>
      <w:r>
        <w:rPr>
          <w:color w:val="000000"/>
          <w:spacing w:val="10"/>
          <w:sz w:val="24"/>
        </w:rPr>
        <w:lastRenderedPageBreak/>
        <w:t>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3A76542D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尺寸：说明书的成品尺寸，单位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118*185</w:t>
      </w:r>
      <w:r>
        <w:rPr>
          <w:color w:val="000000"/>
          <w:spacing w:val="10"/>
          <w:sz w:val="24"/>
        </w:rPr>
        <w:t>，中间符号使用数字键盘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号。</w:t>
      </w:r>
    </w:p>
    <w:p w14:paraId="68881C2F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装订方式：说明书成品的装订方法，如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折页，骑马钉，胶装等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，折页说明书须填写具体折页顺序，例如：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八页风琴折后对折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，并避免其它多余描述。</w:t>
      </w:r>
    </w:p>
    <w:p w14:paraId="48AE2F1C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页码：说明书文件的总页数，包括白页的数量，单位大写字母</w:t>
      </w:r>
      <w:r>
        <w:rPr>
          <w:color w:val="000000"/>
          <w:spacing w:val="10"/>
          <w:sz w:val="24"/>
        </w:rPr>
        <w:t>P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24P</w:t>
      </w:r>
      <w:r>
        <w:rPr>
          <w:color w:val="000000"/>
          <w:spacing w:val="10"/>
          <w:sz w:val="24"/>
        </w:rPr>
        <w:t>。</w:t>
      </w:r>
    </w:p>
    <w:p w14:paraId="5D521E8F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印刷方式：几色印刷及后处理，指说明书的印刷颜色由多少种原色组成，后处理用磨光、</w:t>
      </w:r>
      <w:r>
        <w:rPr>
          <w:color w:val="000000"/>
          <w:spacing w:val="10"/>
          <w:sz w:val="24"/>
        </w:rPr>
        <w:t>UV</w:t>
      </w:r>
      <w:r>
        <w:rPr>
          <w:color w:val="000000"/>
          <w:spacing w:val="10"/>
          <w:sz w:val="24"/>
        </w:rPr>
        <w:t>、哑胶、</w:t>
      </w:r>
      <w:proofErr w:type="gramStart"/>
      <w:r>
        <w:rPr>
          <w:color w:val="000000"/>
          <w:spacing w:val="10"/>
          <w:sz w:val="24"/>
        </w:rPr>
        <w:t>光胶等</w:t>
      </w:r>
      <w:proofErr w:type="gramEnd"/>
      <w:r>
        <w:rPr>
          <w:color w:val="000000"/>
          <w:spacing w:val="10"/>
          <w:sz w:val="24"/>
        </w:rPr>
        <w:t>表示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如果无需后处理则不描述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1C+1C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4C+4C/1C(</w:t>
      </w:r>
      <w:r>
        <w:rPr>
          <w:color w:val="000000"/>
          <w:spacing w:val="10"/>
          <w:sz w:val="24"/>
        </w:rPr>
        <w:t>封面正面过</w:t>
      </w:r>
      <w:proofErr w:type="gramStart"/>
      <w:r>
        <w:rPr>
          <w:color w:val="000000"/>
          <w:spacing w:val="10"/>
          <w:sz w:val="24"/>
        </w:rPr>
        <w:t>哑胶</w:t>
      </w:r>
      <w:r>
        <w:rPr>
          <w:color w:val="000000"/>
          <w:spacing w:val="10"/>
          <w:sz w:val="24"/>
        </w:rPr>
        <w:t>)</w:t>
      </w:r>
      <w:proofErr w:type="gramEnd"/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4C+2C(</w:t>
      </w:r>
      <w:r>
        <w:rPr>
          <w:color w:val="000000"/>
          <w:spacing w:val="10"/>
          <w:sz w:val="24"/>
        </w:rPr>
        <w:t>正反面过</w:t>
      </w:r>
      <w:proofErr w:type="gramStart"/>
      <w:r>
        <w:rPr>
          <w:color w:val="000000"/>
          <w:spacing w:val="10"/>
          <w:sz w:val="24"/>
        </w:rPr>
        <w:t>哑胶</w:t>
      </w:r>
      <w:r>
        <w:rPr>
          <w:color w:val="000000"/>
          <w:spacing w:val="10"/>
          <w:sz w:val="24"/>
        </w:rPr>
        <w:t>)</w:t>
      </w:r>
      <w:proofErr w:type="gramEnd"/>
      <w:r>
        <w:rPr>
          <w:color w:val="000000"/>
          <w:spacing w:val="10"/>
          <w:sz w:val="24"/>
        </w:rPr>
        <w:t>等。</w:t>
      </w:r>
    </w:p>
    <w:p w14:paraId="326B488A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客户名称：是指此</w:t>
      </w:r>
      <w:r>
        <w:rPr>
          <w:color w:val="000000"/>
          <w:spacing w:val="10"/>
          <w:sz w:val="24"/>
        </w:rPr>
        <w:t>ODM</w:t>
      </w:r>
      <w:r>
        <w:rPr>
          <w:color w:val="000000"/>
          <w:spacing w:val="10"/>
          <w:sz w:val="24"/>
        </w:rPr>
        <w:t>说明书适用于的客户名称。</w:t>
      </w:r>
      <w:r>
        <w:rPr>
          <w:color w:val="000000"/>
          <w:spacing w:val="10"/>
          <w:kern w:val="0"/>
          <w:sz w:val="24"/>
          <w:szCs w:val="21"/>
        </w:rPr>
        <w:t>比较特殊的是用于基准</w:t>
      </w:r>
      <w:r>
        <w:rPr>
          <w:color w:val="000000"/>
          <w:spacing w:val="10"/>
          <w:kern w:val="0"/>
          <w:sz w:val="24"/>
          <w:szCs w:val="21"/>
        </w:rPr>
        <w:t>BOM</w:t>
      </w:r>
      <w:r>
        <w:rPr>
          <w:color w:val="000000"/>
          <w:spacing w:val="10"/>
          <w:kern w:val="0"/>
          <w:sz w:val="24"/>
          <w:szCs w:val="21"/>
        </w:rPr>
        <w:t>的物料，若为</w:t>
      </w:r>
      <w:proofErr w:type="spellStart"/>
      <w:r>
        <w:rPr>
          <w:color w:val="000000"/>
          <w:spacing w:val="10"/>
          <w:kern w:val="0"/>
          <w:sz w:val="24"/>
          <w:szCs w:val="21"/>
        </w:rPr>
        <w:t>Proware</w:t>
      </w:r>
      <w:proofErr w:type="spellEnd"/>
      <w:r>
        <w:rPr>
          <w:color w:val="000000"/>
          <w:spacing w:val="10"/>
          <w:kern w:val="0"/>
          <w:sz w:val="24"/>
          <w:szCs w:val="21"/>
        </w:rPr>
        <w:t>风格，客户名称字段为</w:t>
      </w:r>
      <w:r>
        <w:rPr>
          <w:color w:val="000000"/>
          <w:spacing w:val="10"/>
          <w:kern w:val="0"/>
          <w:sz w:val="24"/>
          <w:szCs w:val="21"/>
        </w:rPr>
        <w:t>“</w:t>
      </w:r>
      <w:proofErr w:type="spellStart"/>
      <w:r>
        <w:rPr>
          <w:color w:val="000000"/>
          <w:spacing w:val="10"/>
          <w:kern w:val="0"/>
          <w:sz w:val="24"/>
          <w:szCs w:val="21"/>
        </w:rPr>
        <w:t>Proware</w:t>
      </w:r>
      <w:proofErr w:type="spellEnd"/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；若为中性风格，则客户名称字段为</w:t>
      </w:r>
      <w:r>
        <w:rPr>
          <w:color w:val="000000"/>
          <w:spacing w:val="10"/>
          <w:kern w:val="0"/>
          <w:sz w:val="24"/>
          <w:szCs w:val="21"/>
        </w:rPr>
        <w:t>“</w:t>
      </w:r>
      <w:r>
        <w:rPr>
          <w:color w:val="000000"/>
          <w:spacing w:val="10"/>
          <w:kern w:val="0"/>
          <w:sz w:val="24"/>
          <w:szCs w:val="21"/>
        </w:rPr>
        <w:t>中性</w:t>
      </w:r>
      <w:r>
        <w:rPr>
          <w:color w:val="000000"/>
          <w:spacing w:val="10"/>
          <w:kern w:val="0"/>
          <w:sz w:val="24"/>
          <w:szCs w:val="21"/>
        </w:rPr>
        <w:t>”</w:t>
      </w:r>
      <w:r>
        <w:rPr>
          <w:color w:val="000000"/>
          <w:spacing w:val="10"/>
          <w:kern w:val="0"/>
          <w:sz w:val="24"/>
          <w:szCs w:val="21"/>
        </w:rPr>
        <w:t>。</w:t>
      </w:r>
    </w:p>
    <w:p w14:paraId="58CAA1E2" w14:textId="77777777" w:rsidR="003543AF" w:rsidRDefault="008D0C55">
      <w:pPr>
        <w:pStyle w:val="afd"/>
        <w:numPr>
          <w:ilvl w:val="0"/>
          <w:numId w:val="92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以上出现需要使用的数学符号，均使用数字键盘符号，如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号，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号；括号等均使用英文字符，如</w:t>
      </w:r>
      <w:r>
        <w:rPr>
          <w:color w:val="000000"/>
          <w:spacing w:val="10"/>
          <w:sz w:val="24"/>
        </w:rPr>
        <w:t>()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[]</w:t>
      </w:r>
      <w:r>
        <w:rPr>
          <w:color w:val="000000"/>
          <w:spacing w:val="10"/>
          <w:sz w:val="24"/>
        </w:rPr>
        <w:t>等。</w:t>
      </w:r>
    </w:p>
    <w:p w14:paraId="70B14D71" w14:textId="77777777" w:rsidR="003543AF" w:rsidRDefault="008D0C55">
      <w:pPr>
        <w:spacing w:line="400" w:lineRule="exact"/>
        <w:ind w:leftChars="224" w:left="47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</w:t>
      </w:r>
      <w:r>
        <w:rPr>
          <w:color w:val="000000"/>
          <w:spacing w:val="10"/>
          <w:sz w:val="24"/>
        </w:rPr>
        <w:t>QIG|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|REV</w:t>
      </w:r>
      <w:r>
        <w:rPr>
          <w:rFonts w:hint="eastAsia"/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.0.0|157g</w:t>
      </w:r>
      <w:r>
        <w:rPr>
          <w:color w:val="000000"/>
          <w:spacing w:val="10"/>
          <w:sz w:val="24"/>
        </w:rPr>
        <w:t>铜版纸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英文</w:t>
      </w:r>
      <w:r>
        <w:rPr>
          <w:color w:val="000000"/>
          <w:spacing w:val="10"/>
          <w:sz w:val="24"/>
        </w:rPr>
        <w:t>|105*140|</w:t>
      </w:r>
      <w:r>
        <w:rPr>
          <w:color w:val="000000"/>
          <w:spacing w:val="10"/>
          <w:sz w:val="24"/>
        </w:rPr>
        <w:t>对折两次</w:t>
      </w:r>
      <w:r>
        <w:rPr>
          <w:color w:val="000000"/>
          <w:spacing w:val="10"/>
          <w:sz w:val="24"/>
        </w:rPr>
        <w:t>|8P|4C+4C|</w:t>
      </w:r>
      <w:r>
        <w:rPr>
          <w:rFonts w:hint="eastAsia"/>
          <w:color w:val="000000"/>
          <w:spacing w:val="10"/>
          <w:sz w:val="24"/>
        </w:rPr>
        <w:t>Positivo</w:t>
      </w:r>
    </w:p>
    <w:p w14:paraId="5CF4C8EE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81</w:t>
      </w:r>
      <w:r>
        <w:rPr>
          <w:rFonts w:hint="eastAsia"/>
          <w:b/>
          <w:bCs/>
          <w:color w:val="000000"/>
          <w:spacing w:val="10"/>
          <w:sz w:val="24"/>
        </w:rPr>
        <w:t>21</w:t>
      </w:r>
      <w:r>
        <w:rPr>
          <w:b/>
          <w:bCs/>
          <w:color w:val="000000"/>
          <w:spacing w:val="10"/>
          <w:sz w:val="24"/>
        </w:rPr>
        <w:t>：内销证卡类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指产品内放置的合格证、保修卡及其他一些小技术卡片</w:t>
      </w:r>
      <w:r>
        <w:rPr>
          <w:color w:val="000000"/>
          <w:spacing w:val="10"/>
          <w:sz w:val="24"/>
        </w:rPr>
        <w:t>)</w:t>
      </w:r>
    </w:p>
    <w:p w14:paraId="35CD4D6B" w14:textId="77777777" w:rsidR="003543AF" w:rsidRDefault="008D0C55">
      <w:pPr>
        <w:tabs>
          <w:tab w:val="left" w:pos="7836"/>
        </w:tabs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印刷方式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页码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分类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201FDE7C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名称：证卡类。</w:t>
      </w:r>
    </w:p>
    <w:p w14:paraId="01A70202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机型名称：此物料所使用的机型，如果同时有几个机型，仅随机选取一种机型名称，随后面备注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多机型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，若无特定代表机型，直接填写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多机型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  <w:r>
        <w:rPr>
          <w:color w:val="000000"/>
          <w:spacing w:val="10"/>
          <w:sz w:val="24"/>
        </w:rPr>
        <w:t xml:space="preserve"> </w:t>
      </w:r>
    </w:p>
    <w:p w14:paraId="7F04BAB9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图纸编号：见</w:t>
      </w:r>
      <w:r>
        <w:rPr>
          <w:color w:val="000000"/>
          <w:spacing w:val="10"/>
          <w:kern w:val="0"/>
          <w:sz w:val="24"/>
        </w:rPr>
        <w:t>《</w:t>
      </w:r>
      <w:r>
        <w:rPr>
          <w:rFonts w:hint="eastAsia"/>
          <w:color w:val="000000"/>
          <w:spacing w:val="10"/>
          <w:kern w:val="0"/>
          <w:sz w:val="24"/>
        </w:rPr>
        <w:t>图号</w:t>
      </w:r>
      <w:r>
        <w:rPr>
          <w:color w:val="000000"/>
          <w:spacing w:val="10"/>
          <w:kern w:val="0"/>
          <w:sz w:val="24"/>
        </w:rPr>
        <w:t>编码原则》</w:t>
      </w:r>
      <w:r>
        <w:rPr>
          <w:color w:val="000000"/>
          <w:spacing w:val="10"/>
          <w:sz w:val="24"/>
        </w:rPr>
        <w:t>。</w:t>
      </w:r>
    </w:p>
    <w:p w14:paraId="737C4DA8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材质：证、卡类物料所用的纸质，包括重量和纸质。例如：</w:t>
      </w:r>
      <w:r>
        <w:rPr>
          <w:color w:val="000000"/>
          <w:spacing w:val="10"/>
          <w:sz w:val="24"/>
        </w:rPr>
        <w:t>200g</w:t>
      </w:r>
      <w:r>
        <w:rPr>
          <w:color w:val="000000"/>
          <w:spacing w:val="10"/>
          <w:sz w:val="24"/>
        </w:rPr>
        <w:t>铜版纸。</w:t>
      </w:r>
    </w:p>
    <w:p w14:paraId="02BC148E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尺寸：证卡文件的最大边缘设计尺寸，若证卡是不规则形状，必须取最大边缘尺寸表示。尺寸用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表示，不带公差。缺省单位为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，精确到小数点后两位。例如：</w:t>
      </w:r>
      <w:r>
        <w:rPr>
          <w:color w:val="000000"/>
          <w:spacing w:val="10"/>
          <w:sz w:val="24"/>
        </w:rPr>
        <w:t>423.2*37.35</w:t>
      </w:r>
      <w:r>
        <w:rPr>
          <w:color w:val="000000"/>
          <w:spacing w:val="10"/>
          <w:sz w:val="24"/>
        </w:rPr>
        <w:t>。</w:t>
      </w:r>
    </w:p>
    <w:p w14:paraId="046D3C12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印刷方式：几色印刷及后处理，指证卡的印刷颜色由多少种原色组成，后处理用磨光、</w:t>
      </w:r>
      <w:r>
        <w:rPr>
          <w:color w:val="000000"/>
          <w:spacing w:val="10"/>
          <w:sz w:val="24"/>
        </w:rPr>
        <w:t>UV</w:t>
      </w:r>
      <w:r>
        <w:rPr>
          <w:color w:val="000000"/>
          <w:spacing w:val="10"/>
          <w:sz w:val="24"/>
        </w:rPr>
        <w:t>、哑胶、</w:t>
      </w:r>
      <w:proofErr w:type="gramStart"/>
      <w:r>
        <w:rPr>
          <w:color w:val="000000"/>
          <w:spacing w:val="10"/>
          <w:sz w:val="24"/>
        </w:rPr>
        <w:t>光胶等</w:t>
      </w:r>
      <w:proofErr w:type="gramEnd"/>
      <w:r>
        <w:rPr>
          <w:color w:val="000000"/>
          <w:spacing w:val="10"/>
          <w:sz w:val="24"/>
        </w:rPr>
        <w:t>表示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如果无需后处理则不描述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，如四色</w:t>
      </w:r>
      <w:r>
        <w:rPr>
          <w:color w:val="000000"/>
          <w:spacing w:val="10"/>
          <w:sz w:val="24"/>
        </w:rPr>
        <w:t>UV+</w:t>
      </w:r>
      <w:r>
        <w:rPr>
          <w:color w:val="000000"/>
          <w:spacing w:val="10"/>
          <w:sz w:val="24"/>
        </w:rPr>
        <w:t>单色，单色磨光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单色。</w:t>
      </w:r>
      <w:r>
        <w:rPr>
          <w:color w:val="000000"/>
          <w:spacing w:val="10"/>
          <w:sz w:val="24"/>
        </w:rPr>
        <w:t>“+”</w:t>
      </w:r>
      <w:r>
        <w:rPr>
          <w:color w:val="000000"/>
          <w:spacing w:val="10"/>
          <w:sz w:val="24"/>
        </w:rPr>
        <w:t>前后分别表示正面、反面印刷方式；如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四色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，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单色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则表示正反面都为四色印刷或单色印刷，表面无处理；若单面印刷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即只印一面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，则用四色单面或单色单面来表示。</w:t>
      </w:r>
    </w:p>
    <w:p w14:paraId="6DA61FA8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页码：证卡文件的总页数，包括正反面，单位大写字母</w:t>
      </w:r>
      <w:r>
        <w:rPr>
          <w:color w:val="000000"/>
          <w:spacing w:val="10"/>
          <w:sz w:val="24"/>
        </w:rPr>
        <w:t>P</w:t>
      </w:r>
      <w:r>
        <w:rPr>
          <w:color w:val="000000"/>
          <w:spacing w:val="10"/>
          <w:sz w:val="24"/>
        </w:rPr>
        <w:t>，如单面印刷，反面空白，则仍为</w:t>
      </w:r>
      <w:r>
        <w:rPr>
          <w:color w:val="000000"/>
          <w:spacing w:val="10"/>
          <w:sz w:val="24"/>
        </w:rPr>
        <w:t>2P</w:t>
      </w:r>
      <w:r>
        <w:rPr>
          <w:color w:val="000000"/>
          <w:spacing w:val="10"/>
          <w:sz w:val="24"/>
        </w:rPr>
        <w:t>。</w:t>
      </w:r>
    </w:p>
    <w:p w14:paraId="19196BCE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分类：按照证卡类对产品所具有的作用而分类。例如：</w:t>
      </w:r>
      <w:r>
        <w:rPr>
          <w:rFonts w:hint="eastAsia"/>
          <w:color w:val="000000"/>
          <w:spacing w:val="10"/>
          <w:sz w:val="24"/>
        </w:rPr>
        <w:t>TCL</w:t>
      </w:r>
      <w:r>
        <w:rPr>
          <w:color w:val="000000"/>
          <w:spacing w:val="10"/>
          <w:sz w:val="24"/>
        </w:rPr>
        <w:t>合格证、</w:t>
      </w:r>
      <w:r>
        <w:rPr>
          <w:color w:val="000000"/>
          <w:spacing w:val="10"/>
          <w:sz w:val="24"/>
        </w:rPr>
        <w:t>TCL</w:t>
      </w:r>
      <w:r>
        <w:rPr>
          <w:color w:val="000000"/>
          <w:spacing w:val="10"/>
          <w:sz w:val="24"/>
        </w:rPr>
        <w:t>保修卡等。</w:t>
      </w:r>
    </w:p>
    <w:p w14:paraId="7F498B3C" w14:textId="77777777" w:rsidR="003543AF" w:rsidRDefault="008D0C55">
      <w:pPr>
        <w:pStyle w:val="afd"/>
        <w:numPr>
          <w:ilvl w:val="0"/>
          <w:numId w:val="93"/>
        </w:numPr>
        <w:tabs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语言：标贴的内容语言，用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中文、英文、中英文、中性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来表示，除中英文外的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种及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种以上语言的表示为</w:t>
      </w:r>
      <w:r>
        <w:rPr>
          <w:color w:val="000000"/>
          <w:spacing w:val="10"/>
          <w:sz w:val="24"/>
        </w:rPr>
        <w:t>“2</w:t>
      </w:r>
      <w:r>
        <w:rPr>
          <w:color w:val="000000"/>
          <w:spacing w:val="10"/>
          <w:sz w:val="24"/>
        </w:rPr>
        <w:t>国语言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及</w:t>
      </w:r>
      <w:r>
        <w:rPr>
          <w:color w:val="000000"/>
          <w:spacing w:val="10"/>
          <w:sz w:val="24"/>
        </w:rPr>
        <w:t>“3</w:t>
      </w:r>
      <w:r>
        <w:rPr>
          <w:color w:val="000000"/>
          <w:spacing w:val="10"/>
          <w:sz w:val="24"/>
        </w:rPr>
        <w:t>国语言、</w:t>
      </w:r>
      <w:r>
        <w:rPr>
          <w:color w:val="000000"/>
          <w:spacing w:val="10"/>
          <w:sz w:val="24"/>
        </w:rPr>
        <w:t>13</w:t>
      </w:r>
      <w:r>
        <w:rPr>
          <w:color w:val="000000"/>
          <w:spacing w:val="10"/>
          <w:sz w:val="24"/>
        </w:rPr>
        <w:t>国语言，依此类推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注意使用阿拉伯数字表示所用语言的数量，其它单一语种统一表示为</w:t>
      </w:r>
      <w:r>
        <w:rPr>
          <w:color w:val="000000"/>
          <w:spacing w:val="10"/>
          <w:sz w:val="24"/>
        </w:rPr>
        <w:t>“xxx</w:t>
      </w:r>
      <w:r>
        <w:rPr>
          <w:color w:val="000000"/>
          <w:spacing w:val="10"/>
          <w:sz w:val="24"/>
        </w:rPr>
        <w:t>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436F6EFD" w14:textId="77777777" w:rsidR="003543AF" w:rsidRDefault="008D0C55">
      <w:pPr>
        <w:pStyle w:val="afd"/>
        <w:numPr>
          <w:ilvl w:val="0"/>
          <w:numId w:val="93"/>
        </w:numPr>
        <w:tabs>
          <w:tab w:val="clear" w:pos="1275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以上出现需要使用的数学符号，均使用数字键盘符号，如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号，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号；括号等均使用英文字符，如</w:t>
      </w:r>
      <w:r>
        <w:rPr>
          <w:color w:val="000000"/>
          <w:spacing w:val="10"/>
          <w:sz w:val="24"/>
        </w:rPr>
        <w:t>[]</w:t>
      </w:r>
      <w:r>
        <w:rPr>
          <w:color w:val="000000"/>
          <w:spacing w:val="10"/>
          <w:sz w:val="24"/>
        </w:rPr>
        <w:t>等。</w:t>
      </w:r>
    </w:p>
    <w:p w14:paraId="2501B2DC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举例：证卡类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多机型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|300g</w:t>
      </w:r>
      <w:r>
        <w:rPr>
          <w:color w:val="000000"/>
          <w:spacing w:val="10"/>
          <w:sz w:val="24"/>
        </w:rPr>
        <w:t>铜版纸</w:t>
      </w:r>
      <w:r>
        <w:rPr>
          <w:color w:val="000000"/>
          <w:spacing w:val="10"/>
          <w:sz w:val="24"/>
        </w:rPr>
        <w:t>|50*70|</w:t>
      </w:r>
      <w:r>
        <w:rPr>
          <w:color w:val="000000"/>
          <w:spacing w:val="10"/>
          <w:sz w:val="24"/>
        </w:rPr>
        <w:t>单色</w:t>
      </w:r>
      <w:r>
        <w:rPr>
          <w:color w:val="000000"/>
          <w:spacing w:val="10"/>
          <w:sz w:val="24"/>
        </w:rPr>
        <w:t>|2P|</w:t>
      </w:r>
      <w:r>
        <w:rPr>
          <w:rFonts w:hint="eastAsia"/>
          <w:color w:val="000000"/>
          <w:spacing w:val="10"/>
          <w:sz w:val="24"/>
        </w:rPr>
        <w:t>TCL</w:t>
      </w:r>
      <w:r>
        <w:rPr>
          <w:color w:val="000000"/>
          <w:spacing w:val="10"/>
          <w:sz w:val="24"/>
        </w:rPr>
        <w:t>合格证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中文</w:t>
      </w:r>
    </w:p>
    <w:p w14:paraId="4D37585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8122</w:t>
      </w:r>
      <w:r>
        <w:rPr>
          <w:b/>
          <w:color w:val="000000"/>
          <w:spacing w:val="10"/>
          <w:sz w:val="24"/>
        </w:rPr>
        <w:t>：外销证卡类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指产品内放置的合格证、保修卡及其他一些小技术卡片</w:t>
      </w:r>
      <w:r>
        <w:rPr>
          <w:color w:val="000000"/>
          <w:spacing w:val="10"/>
          <w:sz w:val="24"/>
        </w:rPr>
        <w:t>)</w:t>
      </w:r>
    </w:p>
    <w:p w14:paraId="5F4416AE" w14:textId="77777777" w:rsidR="003543AF" w:rsidRDefault="008D0C55">
      <w:pPr>
        <w:widowControl/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ab/>
      </w:r>
      <w:r>
        <w:rPr>
          <w:color w:val="000000"/>
          <w:spacing w:val="10"/>
          <w:sz w:val="24"/>
        </w:rPr>
        <w:tab/>
      </w:r>
      <w:r>
        <w:rPr>
          <w:color w:val="000000"/>
          <w:spacing w:val="10"/>
          <w:sz w:val="24"/>
        </w:rPr>
        <w:t>描述规则同</w:t>
      </w:r>
      <w:r>
        <w:rPr>
          <w:color w:val="000000"/>
          <w:spacing w:val="10"/>
          <w:sz w:val="24"/>
        </w:rPr>
        <w:t>8121</w:t>
      </w:r>
    </w:p>
    <w:p w14:paraId="522709B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812</w:t>
      </w:r>
      <w:r>
        <w:rPr>
          <w:rFonts w:hint="eastAsia"/>
          <w:b/>
          <w:color w:val="000000"/>
          <w:spacing w:val="10"/>
          <w:sz w:val="24"/>
        </w:rPr>
        <w:t>3</w:t>
      </w:r>
      <w:r>
        <w:rPr>
          <w:b/>
          <w:color w:val="000000"/>
          <w:spacing w:val="10"/>
          <w:sz w:val="24"/>
        </w:rPr>
        <w:t>：</w:t>
      </w:r>
      <w:r>
        <w:rPr>
          <w:b/>
          <w:color w:val="000000"/>
          <w:spacing w:val="10"/>
          <w:sz w:val="24"/>
        </w:rPr>
        <w:t>ODM</w:t>
      </w:r>
      <w:r>
        <w:rPr>
          <w:b/>
          <w:color w:val="000000"/>
          <w:spacing w:val="10"/>
          <w:sz w:val="24"/>
        </w:rPr>
        <w:t>证卡类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指产品内放置的合格证、保修卡及其他一些小技术卡片</w:t>
      </w:r>
      <w:r>
        <w:rPr>
          <w:color w:val="000000"/>
          <w:spacing w:val="10"/>
          <w:sz w:val="24"/>
        </w:rPr>
        <w:t>)</w:t>
      </w:r>
    </w:p>
    <w:p w14:paraId="3EABCE80" w14:textId="77777777" w:rsidR="003543AF" w:rsidRDefault="008D0C55">
      <w:pPr>
        <w:tabs>
          <w:tab w:val="left" w:pos="7836"/>
        </w:tabs>
        <w:spacing w:line="400" w:lineRule="exact"/>
        <w:ind w:leftChars="249" w:left="1700" w:hangingChars="451" w:hanging="1177"/>
        <w:rPr>
          <w:b/>
          <w:bCs/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描述规则：</w:t>
      </w:r>
      <w:r>
        <w:rPr>
          <w:b/>
          <w:bCs/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版本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印刷方式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页码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分类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客户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601DE05C" w14:textId="77777777" w:rsidR="003543AF" w:rsidRDefault="008D0C55">
      <w:pPr>
        <w:pStyle w:val="afd"/>
        <w:numPr>
          <w:ilvl w:val="0"/>
          <w:numId w:val="94"/>
        </w:numPr>
        <w:tabs>
          <w:tab w:val="clear" w:pos="1275"/>
          <w:tab w:val="left" w:pos="993"/>
        </w:tabs>
        <w:spacing w:line="400" w:lineRule="exact"/>
        <w:ind w:firstLineChars="0" w:hanging="708"/>
        <w:rPr>
          <w:color w:val="000000"/>
          <w:spacing w:val="10"/>
          <w:sz w:val="24"/>
        </w:rPr>
      </w:pPr>
      <w:bookmarkStart w:id="1309" w:name="OLE_LINK8"/>
      <w:r>
        <w:rPr>
          <w:color w:val="000000"/>
          <w:spacing w:val="10"/>
          <w:sz w:val="24"/>
        </w:rPr>
        <w:t>客户：是指此物料适用的客户名称。</w:t>
      </w:r>
    </w:p>
    <w:bookmarkEnd w:id="1309"/>
    <w:p w14:paraId="75351DC8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举例：证卡类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WW-001</w:t>
      </w:r>
      <w:r>
        <w:rPr>
          <w:color w:val="000000"/>
          <w:spacing w:val="10"/>
          <w:sz w:val="24"/>
        </w:rPr>
        <w:t>|200g</w:t>
      </w:r>
      <w:r>
        <w:rPr>
          <w:color w:val="000000"/>
          <w:spacing w:val="10"/>
          <w:sz w:val="24"/>
        </w:rPr>
        <w:t>双粉纸</w:t>
      </w:r>
      <w:r>
        <w:rPr>
          <w:color w:val="000000"/>
          <w:spacing w:val="10"/>
          <w:sz w:val="24"/>
        </w:rPr>
        <w:t>|165.5*126.3|</w:t>
      </w:r>
      <w:r>
        <w:rPr>
          <w:color w:val="000000"/>
          <w:spacing w:val="10"/>
          <w:sz w:val="24"/>
        </w:rPr>
        <w:t>四色</w:t>
      </w:r>
      <w:r>
        <w:rPr>
          <w:color w:val="000000"/>
          <w:spacing w:val="10"/>
          <w:sz w:val="24"/>
        </w:rPr>
        <w:t>|2P|</w:t>
      </w:r>
      <w:r>
        <w:rPr>
          <w:color w:val="000000"/>
          <w:spacing w:val="10"/>
          <w:sz w:val="24"/>
        </w:rPr>
        <w:t>正面内衬技术卡</w:t>
      </w:r>
      <w:r>
        <w:rPr>
          <w:color w:val="000000"/>
          <w:spacing w:val="10"/>
          <w:sz w:val="24"/>
        </w:rPr>
        <w:t>|</w:t>
      </w:r>
      <w:proofErr w:type="spellStart"/>
      <w:r>
        <w:rPr>
          <w:rFonts w:hint="eastAsia"/>
          <w:color w:val="000000"/>
          <w:spacing w:val="10"/>
          <w:sz w:val="24"/>
        </w:rPr>
        <w:t>Positivo</w:t>
      </w:r>
      <w:proofErr w:type="spellEnd"/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英文</w:t>
      </w:r>
      <w:r>
        <w:rPr>
          <w:color w:val="000000"/>
          <w:spacing w:val="10"/>
          <w:sz w:val="24"/>
        </w:rPr>
        <w:t xml:space="preserve"> </w:t>
      </w:r>
    </w:p>
    <w:p w14:paraId="11C4853C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bookmarkStart w:id="1310" w:name="_Toc421544863"/>
      <w:r>
        <w:rPr>
          <w:rFonts w:asciiTheme="majorEastAsia" w:eastAsiaTheme="majorEastAsia" w:hAnsiTheme="majorEastAsia"/>
          <w:sz w:val="28"/>
          <w:szCs w:val="28"/>
        </w:rPr>
        <w:t>82大类：标贴</w:t>
      </w:r>
      <w:bookmarkEnd w:id="1310"/>
      <w:r>
        <w:rPr>
          <w:rFonts w:asciiTheme="majorEastAsia" w:eastAsiaTheme="majorEastAsia" w:hAnsiTheme="majorEastAsia" w:hint="eastAsia"/>
          <w:sz w:val="28"/>
          <w:szCs w:val="28"/>
        </w:rPr>
        <w:t>类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68"/>
        <w:gridCol w:w="1843"/>
        <w:gridCol w:w="3402"/>
      </w:tblGrid>
      <w:tr w:rsidR="003543AF" w14:paraId="2135BE06" w14:textId="77777777">
        <w:trPr>
          <w:jc w:val="center"/>
        </w:trPr>
        <w:tc>
          <w:tcPr>
            <w:tcW w:w="3964" w:type="dxa"/>
            <w:gridSpan w:val="2"/>
          </w:tcPr>
          <w:p w14:paraId="3B3800C6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大类</w:t>
            </w:r>
          </w:p>
        </w:tc>
        <w:tc>
          <w:tcPr>
            <w:tcW w:w="5245" w:type="dxa"/>
            <w:gridSpan w:val="2"/>
          </w:tcPr>
          <w:p w14:paraId="6E828BAF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小类</w:t>
            </w:r>
          </w:p>
        </w:tc>
      </w:tr>
      <w:tr w:rsidR="003543AF" w14:paraId="00A62BEE" w14:textId="77777777">
        <w:trPr>
          <w:jc w:val="center"/>
        </w:trPr>
        <w:tc>
          <w:tcPr>
            <w:tcW w:w="1696" w:type="dxa"/>
          </w:tcPr>
          <w:p w14:paraId="25C7B2FD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2268" w:type="dxa"/>
          </w:tcPr>
          <w:p w14:paraId="792A6055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  <w:tc>
          <w:tcPr>
            <w:tcW w:w="1843" w:type="dxa"/>
          </w:tcPr>
          <w:p w14:paraId="69BEA792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编码</w:t>
            </w:r>
          </w:p>
        </w:tc>
        <w:tc>
          <w:tcPr>
            <w:tcW w:w="3402" w:type="dxa"/>
          </w:tcPr>
          <w:p w14:paraId="522F6E45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名称</w:t>
            </w:r>
          </w:p>
        </w:tc>
      </w:tr>
      <w:tr w:rsidR="003543AF" w14:paraId="63FB5272" w14:textId="77777777">
        <w:trPr>
          <w:jc w:val="center"/>
        </w:trPr>
        <w:tc>
          <w:tcPr>
            <w:tcW w:w="1696" w:type="dxa"/>
            <w:vMerge w:val="restart"/>
            <w:vAlign w:val="center"/>
          </w:tcPr>
          <w:p w14:paraId="01EFFB4B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8</w:t>
            </w:r>
            <w:r>
              <w:rPr>
                <w:color w:val="000000"/>
                <w:spacing w:val="10"/>
                <w:sz w:val="24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14:paraId="6E8817B4" w14:textId="77777777" w:rsidR="003543AF" w:rsidRDefault="008D0C55">
            <w:pPr>
              <w:spacing w:line="400" w:lineRule="exact"/>
              <w:jc w:val="center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标贴类</w:t>
            </w:r>
          </w:p>
        </w:tc>
        <w:tc>
          <w:tcPr>
            <w:tcW w:w="1843" w:type="dxa"/>
          </w:tcPr>
          <w:p w14:paraId="76024737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1</w:t>
            </w:r>
          </w:p>
        </w:tc>
        <w:tc>
          <w:tcPr>
            <w:tcW w:w="3402" w:type="dxa"/>
          </w:tcPr>
          <w:p w14:paraId="5072ED02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del w:id="1311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delText>内销</w:delText>
              </w:r>
            </w:del>
            <w:r>
              <w:rPr>
                <w:rFonts w:hint="eastAsia"/>
                <w:color w:val="000000"/>
                <w:spacing w:val="10"/>
                <w:sz w:val="24"/>
              </w:rPr>
              <w:t>产品规格标贴</w:t>
            </w:r>
          </w:p>
        </w:tc>
      </w:tr>
      <w:tr w:rsidR="003543AF" w14:paraId="39DC26AB" w14:textId="77777777">
        <w:trPr>
          <w:jc w:val="center"/>
        </w:trPr>
        <w:tc>
          <w:tcPr>
            <w:tcW w:w="1696" w:type="dxa"/>
            <w:vMerge/>
          </w:tcPr>
          <w:p w14:paraId="3B96CEC2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2386BF2C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0360B489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</w:t>
            </w:r>
            <w:r>
              <w:rPr>
                <w:color w:val="000000"/>
                <w:spacing w:val="10"/>
                <w:sz w:val="24"/>
              </w:rPr>
              <w:t>2</w:t>
            </w:r>
          </w:p>
        </w:tc>
        <w:tc>
          <w:tcPr>
            <w:tcW w:w="3402" w:type="dxa"/>
          </w:tcPr>
          <w:p w14:paraId="2FFA8C11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del w:id="1312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delText>外销</w:delText>
              </w:r>
            </w:del>
            <w:ins w:id="1313" w:author="wwlh8026" w:date="2022-05-28T15:07:00Z">
              <w:r>
                <w:rPr>
                  <w:rFonts w:hint="eastAsia"/>
                  <w:color w:val="000000"/>
                  <w:spacing w:val="10"/>
                  <w:sz w:val="24"/>
                </w:rPr>
                <w:t>O</w:t>
              </w:r>
              <w:r>
                <w:rPr>
                  <w:color w:val="000000"/>
                  <w:spacing w:val="10"/>
                  <w:sz w:val="24"/>
                </w:rPr>
                <w:t>EM</w:t>
              </w:r>
            </w:ins>
            <w:r>
              <w:rPr>
                <w:rFonts w:hint="eastAsia"/>
                <w:color w:val="000000"/>
                <w:spacing w:val="10"/>
                <w:sz w:val="24"/>
              </w:rPr>
              <w:t>产品规格标贴</w:t>
            </w:r>
          </w:p>
        </w:tc>
      </w:tr>
      <w:tr w:rsidR="003543AF" w14:paraId="57AD7DCD" w14:textId="77777777">
        <w:trPr>
          <w:jc w:val="center"/>
        </w:trPr>
        <w:tc>
          <w:tcPr>
            <w:tcW w:w="1696" w:type="dxa"/>
            <w:vMerge/>
          </w:tcPr>
          <w:p w14:paraId="4DC43454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7B185BEB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708B4BAA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03</w:t>
            </w:r>
          </w:p>
        </w:tc>
        <w:tc>
          <w:tcPr>
            <w:tcW w:w="3402" w:type="dxa"/>
          </w:tcPr>
          <w:p w14:paraId="2AE2BE5B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ODM</w:t>
            </w:r>
            <w:r>
              <w:rPr>
                <w:rFonts w:hint="eastAsia"/>
                <w:color w:val="000000"/>
                <w:spacing w:val="10"/>
                <w:sz w:val="24"/>
              </w:rPr>
              <w:t>产品规格标贴</w:t>
            </w:r>
          </w:p>
        </w:tc>
      </w:tr>
      <w:tr w:rsidR="003543AF" w14:paraId="1849464D" w14:textId="77777777">
        <w:trPr>
          <w:jc w:val="center"/>
        </w:trPr>
        <w:tc>
          <w:tcPr>
            <w:tcW w:w="1696" w:type="dxa"/>
            <w:vMerge/>
          </w:tcPr>
          <w:p w14:paraId="35C00C06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239A00E6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66212C4D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04</w:t>
            </w:r>
          </w:p>
        </w:tc>
        <w:tc>
          <w:tcPr>
            <w:tcW w:w="3402" w:type="dxa"/>
          </w:tcPr>
          <w:p w14:paraId="21AD8162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del w:id="1314" w:author="wwlh8026" w:date="2022-05-28T15:07:00Z">
              <w:r>
                <w:rPr>
                  <w:rFonts w:hint="eastAsia"/>
                  <w:spacing w:val="10"/>
                  <w:sz w:val="24"/>
                </w:rPr>
                <w:delText>内销</w:delText>
              </w:r>
            </w:del>
            <w:r>
              <w:rPr>
                <w:rFonts w:hint="eastAsia"/>
                <w:spacing w:val="10"/>
                <w:sz w:val="24"/>
              </w:rPr>
              <w:t>彩盒标贴</w:t>
            </w:r>
          </w:p>
        </w:tc>
      </w:tr>
      <w:tr w:rsidR="003543AF" w14:paraId="3EFD88A0" w14:textId="77777777">
        <w:trPr>
          <w:jc w:val="center"/>
        </w:trPr>
        <w:tc>
          <w:tcPr>
            <w:tcW w:w="1696" w:type="dxa"/>
            <w:vMerge/>
          </w:tcPr>
          <w:p w14:paraId="4E1AA634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6F66F580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5BE51CD2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05</w:t>
            </w:r>
          </w:p>
        </w:tc>
        <w:tc>
          <w:tcPr>
            <w:tcW w:w="3402" w:type="dxa"/>
          </w:tcPr>
          <w:p w14:paraId="7F8F7EB9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del w:id="1315" w:author="wwlh8026" w:date="2022-05-28T15:07:00Z">
              <w:r>
                <w:rPr>
                  <w:rFonts w:hint="eastAsia"/>
                  <w:spacing w:val="10"/>
                  <w:sz w:val="24"/>
                </w:rPr>
                <w:delText>外销</w:delText>
              </w:r>
            </w:del>
            <w:ins w:id="1316" w:author="wwlh8026" w:date="2022-05-28T15:07:00Z">
              <w:r>
                <w:rPr>
                  <w:rFonts w:hint="eastAsia"/>
                  <w:spacing w:val="10"/>
                  <w:sz w:val="24"/>
                </w:rPr>
                <w:t>O</w:t>
              </w:r>
              <w:r>
                <w:rPr>
                  <w:spacing w:val="10"/>
                  <w:sz w:val="24"/>
                </w:rPr>
                <w:t>EM</w:t>
              </w:r>
            </w:ins>
            <w:r>
              <w:rPr>
                <w:rFonts w:hint="eastAsia"/>
                <w:spacing w:val="10"/>
                <w:sz w:val="24"/>
              </w:rPr>
              <w:t>彩盒标贴</w:t>
            </w:r>
          </w:p>
        </w:tc>
      </w:tr>
      <w:tr w:rsidR="003543AF" w14:paraId="705DD970" w14:textId="77777777">
        <w:trPr>
          <w:jc w:val="center"/>
        </w:trPr>
        <w:tc>
          <w:tcPr>
            <w:tcW w:w="1696" w:type="dxa"/>
            <w:vMerge/>
          </w:tcPr>
          <w:p w14:paraId="1F6F4110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0A1FBB9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7E6D1D5E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06</w:t>
            </w:r>
          </w:p>
        </w:tc>
        <w:tc>
          <w:tcPr>
            <w:tcW w:w="3402" w:type="dxa"/>
          </w:tcPr>
          <w:p w14:paraId="3B0CAD37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ODM</w:t>
            </w:r>
            <w:r>
              <w:rPr>
                <w:rFonts w:hint="eastAsia"/>
                <w:spacing w:val="10"/>
                <w:sz w:val="24"/>
              </w:rPr>
              <w:t>彩盒标贴</w:t>
            </w:r>
          </w:p>
        </w:tc>
      </w:tr>
      <w:tr w:rsidR="003543AF" w14:paraId="2BE13504" w14:textId="77777777">
        <w:trPr>
          <w:jc w:val="center"/>
        </w:trPr>
        <w:tc>
          <w:tcPr>
            <w:tcW w:w="1696" w:type="dxa"/>
            <w:vMerge/>
          </w:tcPr>
          <w:p w14:paraId="5B6BA24F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4B3E9E05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3C41002E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spacing w:val="10"/>
                <w:sz w:val="24"/>
              </w:rPr>
              <w:t>0</w:t>
            </w:r>
            <w:r>
              <w:rPr>
                <w:rFonts w:hint="eastAsia"/>
                <w:spacing w:val="10"/>
                <w:sz w:val="24"/>
              </w:rPr>
              <w:t>7</w:t>
            </w:r>
          </w:p>
        </w:tc>
        <w:tc>
          <w:tcPr>
            <w:tcW w:w="3402" w:type="dxa"/>
          </w:tcPr>
          <w:p w14:paraId="24B0C0CD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del w:id="1317" w:author="wwlh8026" w:date="2022-05-28T15:08:00Z">
              <w:r>
                <w:rPr>
                  <w:rFonts w:hint="eastAsia"/>
                  <w:spacing w:val="10"/>
                  <w:sz w:val="24"/>
                </w:rPr>
                <w:delText>内销</w:delText>
              </w:r>
            </w:del>
            <w:r>
              <w:rPr>
                <w:rFonts w:hint="eastAsia"/>
                <w:spacing w:val="10"/>
                <w:sz w:val="24"/>
              </w:rPr>
              <w:t>外箱标贴</w:t>
            </w:r>
          </w:p>
        </w:tc>
      </w:tr>
      <w:tr w:rsidR="003543AF" w14:paraId="00248C6F" w14:textId="77777777">
        <w:trPr>
          <w:jc w:val="center"/>
        </w:trPr>
        <w:tc>
          <w:tcPr>
            <w:tcW w:w="1696" w:type="dxa"/>
            <w:vMerge/>
          </w:tcPr>
          <w:p w14:paraId="79BBAB4C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2FA78270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4843D808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08</w:t>
            </w:r>
          </w:p>
        </w:tc>
        <w:tc>
          <w:tcPr>
            <w:tcW w:w="3402" w:type="dxa"/>
          </w:tcPr>
          <w:p w14:paraId="6DC38079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ins w:id="1318" w:author="wwlh8026" w:date="2022-05-28T15:07:00Z">
              <w:r>
                <w:rPr>
                  <w:rFonts w:hint="eastAsia"/>
                  <w:spacing w:val="10"/>
                  <w:sz w:val="24"/>
                </w:rPr>
                <w:t>O</w:t>
              </w:r>
              <w:r>
                <w:rPr>
                  <w:spacing w:val="10"/>
                  <w:sz w:val="24"/>
                </w:rPr>
                <w:t>EM</w:t>
              </w:r>
            </w:ins>
            <w:del w:id="1319" w:author="wwlh8026" w:date="2022-05-28T15:07:00Z">
              <w:r>
                <w:rPr>
                  <w:rFonts w:hint="eastAsia"/>
                  <w:spacing w:val="10"/>
                  <w:sz w:val="24"/>
                </w:rPr>
                <w:delText>外销</w:delText>
              </w:r>
            </w:del>
            <w:r>
              <w:rPr>
                <w:rFonts w:hint="eastAsia"/>
                <w:spacing w:val="10"/>
                <w:sz w:val="24"/>
              </w:rPr>
              <w:t>外箱标贴</w:t>
            </w:r>
          </w:p>
        </w:tc>
      </w:tr>
      <w:tr w:rsidR="003543AF" w14:paraId="2341C5F8" w14:textId="77777777">
        <w:trPr>
          <w:jc w:val="center"/>
        </w:trPr>
        <w:tc>
          <w:tcPr>
            <w:tcW w:w="1696" w:type="dxa"/>
            <w:vMerge/>
          </w:tcPr>
          <w:p w14:paraId="152C3626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5C260FA5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3B330BDC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09</w:t>
            </w:r>
          </w:p>
        </w:tc>
        <w:tc>
          <w:tcPr>
            <w:tcW w:w="3402" w:type="dxa"/>
          </w:tcPr>
          <w:p w14:paraId="305AB796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ODM</w:t>
            </w:r>
            <w:r>
              <w:rPr>
                <w:rFonts w:hint="eastAsia"/>
                <w:spacing w:val="10"/>
                <w:sz w:val="24"/>
              </w:rPr>
              <w:t>彩盒标贴</w:t>
            </w:r>
          </w:p>
        </w:tc>
      </w:tr>
      <w:tr w:rsidR="003543AF" w14:paraId="7C62A763" w14:textId="77777777">
        <w:trPr>
          <w:jc w:val="center"/>
        </w:trPr>
        <w:tc>
          <w:tcPr>
            <w:tcW w:w="1696" w:type="dxa"/>
            <w:vMerge/>
          </w:tcPr>
          <w:p w14:paraId="2D5471B8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1B9B6348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333C86EA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10</w:t>
            </w:r>
          </w:p>
        </w:tc>
        <w:tc>
          <w:tcPr>
            <w:tcW w:w="3402" w:type="dxa"/>
          </w:tcPr>
          <w:p w14:paraId="34109CF8" w14:textId="77777777" w:rsidR="003543AF" w:rsidRDefault="008D0C55">
            <w:pPr>
              <w:spacing w:line="400" w:lineRule="exact"/>
              <w:rPr>
                <w:spacing w:val="10"/>
                <w:sz w:val="24"/>
              </w:rPr>
            </w:pPr>
            <w:r>
              <w:rPr>
                <w:rFonts w:hint="eastAsia"/>
                <w:spacing w:val="10"/>
                <w:sz w:val="24"/>
              </w:rPr>
              <w:t>机身</w:t>
            </w:r>
            <w:proofErr w:type="gramStart"/>
            <w:r>
              <w:rPr>
                <w:rFonts w:hint="eastAsia"/>
                <w:spacing w:val="10"/>
                <w:sz w:val="24"/>
              </w:rPr>
              <w:t>防拆贴</w:t>
            </w:r>
            <w:proofErr w:type="gramEnd"/>
          </w:p>
        </w:tc>
      </w:tr>
      <w:tr w:rsidR="003543AF" w14:paraId="721AF7D2" w14:textId="77777777">
        <w:trPr>
          <w:jc w:val="center"/>
        </w:trPr>
        <w:tc>
          <w:tcPr>
            <w:tcW w:w="1696" w:type="dxa"/>
            <w:vMerge/>
          </w:tcPr>
          <w:p w14:paraId="6FBC843D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2E29FAFE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1B8EAC3B" w14:textId="77777777" w:rsidR="003543AF" w:rsidRDefault="008D0C55">
            <w:pPr>
              <w:spacing w:line="400" w:lineRule="exact"/>
              <w:rPr>
                <w:color w:val="0000FF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11</w:t>
            </w:r>
          </w:p>
        </w:tc>
        <w:tc>
          <w:tcPr>
            <w:tcW w:w="3402" w:type="dxa"/>
          </w:tcPr>
          <w:p w14:paraId="4B7211A0" w14:textId="77777777" w:rsidR="003543AF" w:rsidRDefault="008D0C55">
            <w:pPr>
              <w:spacing w:line="400" w:lineRule="exact"/>
              <w:rPr>
                <w:color w:val="0000FF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空白标贴</w:t>
            </w:r>
          </w:p>
        </w:tc>
      </w:tr>
      <w:tr w:rsidR="003543AF" w14:paraId="33375B2A" w14:textId="77777777">
        <w:trPr>
          <w:jc w:val="center"/>
        </w:trPr>
        <w:tc>
          <w:tcPr>
            <w:tcW w:w="1696" w:type="dxa"/>
            <w:vMerge/>
          </w:tcPr>
          <w:p w14:paraId="0FA2252F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5A793325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1843" w:type="dxa"/>
          </w:tcPr>
          <w:p w14:paraId="76ABFFAF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12</w:t>
            </w:r>
          </w:p>
        </w:tc>
        <w:tc>
          <w:tcPr>
            <w:tcW w:w="3402" w:type="dxa"/>
          </w:tcPr>
          <w:p w14:paraId="3F7CD655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封口贴</w:t>
            </w:r>
          </w:p>
        </w:tc>
      </w:tr>
      <w:tr w:rsidR="003543AF" w14:paraId="20A1BA86" w14:textId="77777777">
        <w:trPr>
          <w:jc w:val="center"/>
        </w:trPr>
        <w:tc>
          <w:tcPr>
            <w:tcW w:w="1696" w:type="dxa"/>
            <w:vMerge/>
          </w:tcPr>
          <w:p w14:paraId="6DB11D64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2268" w:type="dxa"/>
            <w:vMerge/>
          </w:tcPr>
          <w:p w14:paraId="3EC17BF1" w14:textId="77777777" w:rsidR="003543AF" w:rsidRDefault="003543AF">
            <w:pPr>
              <w:spacing w:line="400" w:lineRule="exact"/>
              <w:rPr>
                <w:color w:val="000000"/>
                <w:spacing w:val="10"/>
                <w:sz w:val="24"/>
              </w:rPr>
            </w:pPr>
          </w:p>
        </w:tc>
        <w:tc>
          <w:tcPr>
            <w:tcW w:w="5245" w:type="dxa"/>
            <w:gridSpan w:val="2"/>
          </w:tcPr>
          <w:p w14:paraId="1FBC94B6" w14:textId="77777777" w:rsidR="003543AF" w:rsidRDefault="008D0C55">
            <w:pPr>
              <w:spacing w:line="400" w:lineRule="exact"/>
              <w:rPr>
                <w:color w:val="000000"/>
                <w:spacing w:val="10"/>
                <w:sz w:val="24"/>
              </w:rPr>
            </w:pPr>
            <w:r>
              <w:rPr>
                <w:rFonts w:hint="eastAsia"/>
                <w:color w:val="000000"/>
                <w:spacing w:val="10"/>
                <w:sz w:val="24"/>
              </w:rPr>
              <w:t>12~</w:t>
            </w:r>
            <w:r>
              <w:rPr>
                <w:color w:val="000000"/>
                <w:spacing w:val="10"/>
                <w:sz w:val="24"/>
              </w:rPr>
              <w:t>99</w:t>
            </w:r>
            <w:r>
              <w:rPr>
                <w:rFonts w:hint="eastAsia"/>
                <w:color w:val="000000"/>
                <w:spacing w:val="10"/>
                <w:sz w:val="24"/>
              </w:rPr>
              <w:t>为预留码</w:t>
            </w:r>
          </w:p>
        </w:tc>
      </w:tr>
    </w:tbl>
    <w:p w14:paraId="777D673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8201</w:t>
      </w:r>
      <w:r>
        <w:rPr>
          <w:rFonts w:hint="eastAsia"/>
          <w:b/>
          <w:bCs/>
          <w:color w:val="000000"/>
          <w:spacing w:val="10"/>
          <w:sz w:val="24"/>
        </w:rPr>
        <w:t>-8202</w:t>
      </w:r>
      <w:r>
        <w:rPr>
          <w:b/>
          <w:bCs/>
          <w:color w:val="000000"/>
          <w:spacing w:val="10"/>
          <w:sz w:val="24"/>
        </w:rPr>
        <w:t>：内销</w:t>
      </w:r>
      <w:r>
        <w:rPr>
          <w:rFonts w:hint="eastAsia"/>
          <w:b/>
          <w:bCs/>
          <w:color w:val="000000"/>
          <w:spacing w:val="10"/>
          <w:sz w:val="24"/>
        </w:rPr>
        <w:t>/</w:t>
      </w:r>
      <w:r>
        <w:rPr>
          <w:rFonts w:hint="eastAsia"/>
          <w:b/>
          <w:bCs/>
          <w:color w:val="000000"/>
          <w:spacing w:val="10"/>
          <w:sz w:val="24"/>
        </w:rPr>
        <w:t>外销</w:t>
      </w:r>
      <w:r>
        <w:rPr>
          <w:b/>
          <w:bCs/>
          <w:color w:val="000000"/>
          <w:spacing w:val="10"/>
          <w:sz w:val="24"/>
        </w:rPr>
        <w:t>产品规格标贴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标识产品的型号、制造产地等信息的标贴</w:t>
      </w:r>
      <w:r>
        <w:rPr>
          <w:color w:val="000000"/>
          <w:spacing w:val="10"/>
          <w:sz w:val="24"/>
        </w:rPr>
        <w:t>)</w:t>
      </w:r>
    </w:p>
    <w:p w14:paraId="20ECABB4" w14:textId="77777777" w:rsidR="003543AF" w:rsidRDefault="008D0C55">
      <w:pPr>
        <w:spacing w:line="400" w:lineRule="exact"/>
        <w:ind w:firstLineChars="196" w:firstLine="511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3283D742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名称：产品规格标贴。</w:t>
      </w:r>
    </w:p>
    <w:p w14:paraId="06E5C1AB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机型名称：此物料所使用的机型，如果同时有几个机型，仅随机选取一种机型名称，随后面备注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，若无特定代表机型，直接填写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多机型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。</w:t>
      </w:r>
      <w:r>
        <w:rPr>
          <w:color w:val="000000"/>
          <w:spacing w:val="10"/>
          <w:kern w:val="0"/>
          <w:sz w:val="24"/>
        </w:rPr>
        <w:t xml:space="preserve"> </w:t>
      </w:r>
    </w:p>
    <w:p w14:paraId="3743638F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图纸编号：</w:t>
      </w:r>
      <w:r>
        <w:rPr>
          <w:color w:val="000000"/>
          <w:spacing w:val="10"/>
          <w:sz w:val="24"/>
        </w:rPr>
        <w:t>见</w:t>
      </w:r>
      <w:r>
        <w:rPr>
          <w:color w:val="000000"/>
          <w:spacing w:val="10"/>
          <w:kern w:val="0"/>
          <w:sz w:val="24"/>
        </w:rPr>
        <w:t>《</w:t>
      </w:r>
      <w:r>
        <w:rPr>
          <w:rFonts w:hint="eastAsia"/>
          <w:color w:val="000000"/>
          <w:spacing w:val="10"/>
          <w:kern w:val="0"/>
          <w:sz w:val="24"/>
        </w:rPr>
        <w:t>图号</w:t>
      </w:r>
      <w:r>
        <w:rPr>
          <w:color w:val="000000"/>
          <w:spacing w:val="10"/>
          <w:kern w:val="0"/>
          <w:sz w:val="24"/>
        </w:rPr>
        <w:t>编码原则》。</w:t>
      </w:r>
    </w:p>
    <w:p w14:paraId="2F4F45C2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材质：产品规格标贴所用的材质。</w:t>
      </w:r>
      <w:r>
        <w:rPr>
          <w:color w:val="000000"/>
          <w:spacing w:val="10"/>
          <w:kern w:val="0"/>
          <w:sz w:val="24"/>
        </w:rPr>
        <w:t>包括</w:t>
      </w:r>
      <w:r>
        <w:rPr>
          <w:color w:val="000000"/>
          <w:spacing w:val="10"/>
          <w:sz w:val="24"/>
        </w:rPr>
        <w:t>重量、纸的种类、背胶及表面处理</w:t>
      </w:r>
      <w:r>
        <w:rPr>
          <w:color w:val="000000"/>
          <w:spacing w:val="10"/>
          <w:kern w:val="0"/>
          <w:sz w:val="24"/>
        </w:rPr>
        <w:t>，</w:t>
      </w:r>
      <w:r>
        <w:rPr>
          <w:color w:val="000000"/>
          <w:spacing w:val="10"/>
          <w:sz w:val="24"/>
        </w:rPr>
        <w:t>表现形式是：基材背胶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表面处理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kern w:val="0"/>
          <w:sz w:val="24"/>
        </w:rPr>
        <w:t>采用数字符号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连接</w:t>
      </w:r>
      <w:r>
        <w:rPr>
          <w:color w:val="000000"/>
          <w:spacing w:val="10"/>
          <w:sz w:val="24"/>
        </w:rPr>
        <w:t>)</w:t>
      </w:r>
      <w:r>
        <w:rPr>
          <w:color w:val="000000"/>
          <w:spacing w:val="10"/>
          <w:sz w:val="24"/>
        </w:rPr>
        <w:t>。例如：</w:t>
      </w:r>
      <w:r>
        <w:rPr>
          <w:color w:val="000000"/>
          <w:spacing w:val="10"/>
          <w:sz w:val="24"/>
        </w:rPr>
        <w:t>80g</w:t>
      </w:r>
      <w:r>
        <w:rPr>
          <w:color w:val="000000"/>
          <w:spacing w:val="10"/>
          <w:sz w:val="24"/>
        </w:rPr>
        <w:t>铜版纸不干胶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雾膜。部分信息可缺省，如</w:t>
      </w:r>
      <w:r>
        <w:rPr>
          <w:color w:val="000000"/>
          <w:spacing w:val="10"/>
          <w:sz w:val="24"/>
        </w:rPr>
        <w:t>“25#</w:t>
      </w:r>
      <w:r>
        <w:rPr>
          <w:color w:val="000000"/>
          <w:spacing w:val="10"/>
          <w:sz w:val="24"/>
        </w:rPr>
        <w:t>哑银特多龙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光膜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“80g</w:t>
      </w:r>
      <w:r>
        <w:rPr>
          <w:color w:val="000000"/>
          <w:spacing w:val="10"/>
          <w:sz w:val="24"/>
        </w:rPr>
        <w:t>艾利铜版纸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雾膜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默认为不干胶。</w:t>
      </w:r>
    </w:p>
    <w:p w14:paraId="0F33F108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</w:t>
      </w:r>
      <w:r>
        <w:rPr>
          <w:color w:val="000000"/>
          <w:spacing w:val="10"/>
          <w:kern w:val="0"/>
          <w:sz w:val="24"/>
        </w:rPr>
        <w:t>标贴的设计尺寸，需考虑与壳体的配合间隙标准，尺寸表示不需带公差。</w:t>
      </w:r>
      <w:r>
        <w:rPr>
          <w:color w:val="000000"/>
          <w:spacing w:val="10"/>
          <w:sz w:val="24"/>
        </w:rPr>
        <w:t>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</w:t>
      </w:r>
      <w:r>
        <w:rPr>
          <w:color w:val="000000"/>
          <w:spacing w:val="10"/>
          <w:kern w:val="0"/>
          <w:sz w:val="24"/>
        </w:rPr>
        <w:t>长度单位缺省为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，精确到小数点后一位。例如：</w:t>
      </w:r>
      <w:r>
        <w:rPr>
          <w:color w:val="000000"/>
          <w:spacing w:val="10"/>
          <w:sz w:val="24"/>
        </w:rPr>
        <w:t>94.5*49.5</w:t>
      </w:r>
      <w:r>
        <w:rPr>
          <w:color w:val="000000"/>
          <w:spacing w:val="10"/>
          <w:sz w:val="24"/>
        </w:rPr>
        <w:t>。</w:t>
      </w:r>
    </w:p>
    <w:p w14:paraId="56B2734E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语言：</w:t>
      </w:r>
      <w:r>
        <w:rPr>
          <w:color w:val="000000"/>
          <w:spacing w:val="10"/>
          <w:kern w:val="0"/>
          <w:sz w:val="24"/>
        </w:rPr>
        <w:t>标贴的内容语言，</w:t>
      </w:r>
      <w:r>
        <w:rPr>
          <w:color w:val="000000"/>
          <w:spacing w:val="10"/>
          <w:sz w:val="24"/>
        </w:rPr>
        <w:t>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中文、英文、中英文、中性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来表示，除中英文外的</w:t>
      </w:r>
      <w:r>
        <w:rPr>
          <w:color w:val="000000"/>
          <w:spacing w:val="10"/>
          <w:sz w:val="24"/>
        </w:rPr>
        <w:t>2</w:t>
      </w:r>
      <w:r>
        <w:rPr>
          <w:color w:val="000000"/>
          <w:spacing w:val="10"/>
          <w:sz w:val="24"/>
        </w:rPr>
        <w:t>种及</w:t>
      </w:r>
      <w:r>
        <w:rPr>
          <w:color w:val="000000"/>
          <w:spacing w:val="10"/>
          <w:sz w:val="24"/>
        </w:rPr>
        <w:t>3</w:t>
      </w:r>
      <w:r>
        <w:rPr>
          <w:color w:val="000000"/>
          <w:spacing w:val="10"/>
          <w:sz w:val="24"/>
        </w:rPr>
        <w:t>种以上语言的表示为</w:t>
      </w:r>
      <w:r>
        <w:rPr>
          <w:color w:val="000000"/>
          <w:spacing w:val="10"/>
          <w:sz w:val="24"/>
        </w:rPr>
        <w:t>“2</w:t>
      </w:r>
      <w:r>
        <w:rPr>
          <w:color w:val="000000"/>
          <w:spacing w:val="10"/>
          <w:sz w:val="24"/>
        </w:rPr>
        <w:t>国语言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及</w:t>
      </w:r>
      <w:r>
        <w:rPr>
          <w:color w:val="000000"/>
          <w:spacing w:val="10"/>
          <w:sz w:val="24"/>
        </w:rPr>
        <w:t>“3</w:t>
      </w:r>
      <w:r>
        <w:rPr>
          <w:color w:val="000000"/>
          <w:spacing w:val="10"/>
          <w:sz w:val="24"/>
        </w:rPr>
        <w:t>国语言、</w:t>
      </w:r>
      <w:r>
        <w:rPr>
          <w:color w:val="000000"/>
          <w:spacing w:val="10"/>
          <w:sz w:val="24"/>
        </w:rPr>
        <w:t>13</w:t>
      </w:r>
      <w:r>
        <w:rPr>
          <w:color w:val="000000"/>
          <w:spacing w:val="10"/>
          <w:sz w:val="24"/>
        </w:rPr>
        <w:t>国语言，依此类推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注意使用阿拉伯数字表示所用语言的数量，其它单一语种统一表示为</w:t>
      </w:r>
      <w:r>
        <w:rPr>
          <w:color w:val="000000"/>
          <w:spacing w:val="10"/>
          <w:sz w:val="24"/>
        </w:rPr>
        <w:t>“xxx</w:t>
      </w:r>
      <w:r>
        <w:rPr>
          <w:color w:val="000000"/>
          <w:spacing w:val="10"/>
          <w:sz w:val="24"/>
        </w:rPr>
        <w:t>文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kern w:val="0"/>
          <w:sz w:val="24"/>
        </w:rPr>
        <w:t>。</w:t>
      </w:r>
    </w:p>
    <w:p w14:paraId="16FE6868" w14:textId="77777777" w:rsidR="003543AF" w:rsidRDefault="008D0C55">
      <w:pPr>
        <w:numPr>
          <w:ilvl w:val="0"/>
          <w:numId w:val="95"/>
        </w:numPr>
        <w:tabs>
          <w:tab w:val="clear" w:pos="1260"/>
          <w:tab w:val="left" w:pos="993"/>
        </w:tabs>
        <w:spacing w:line="400" w:lineRule="exact"/>
        <w:ind w:left="993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sz w:val="24"/>
        </w:rPr>
        <w:t>以上出现需要使用的数学符号，均使用数字键盘符号，如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号，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号；括号等均使用英文字符，如</w:t>
      </w:r>
      <w:r>
        <w:rPr>
          <w:color w:val="000000"/>
          <w:spacing w:val="10"/>
          <w:sz w:val="24"/>
        </w:rPr>
        <w:t>[]</w:t>
      </w:r>
      <w:r>
        <w:rPr>
          <w:color w:val="000000"/>
          <w:spacing w:val="10"/>
          <w:sz w:val="24"/>
        </w:rPr>
        <w:t>等。</w:t>
      </w:r>
    </w:p>
    <w:p w14:paraId="38F814EE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举例：产品规格标贴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T18 pro</w:t>
      </w:r>
      <w:r>
        <w:rPr>
          <w:color w:val="000000"/>
          <w:spacing w:val="10"/>
          <w:sz w:val="24"/>
        </w:rPr>
        <w:t>|</w:t>
      </w:r>
      <w:r>
        <w:rPr>
          <w:rFonts w:hint="eastAsia"/>
          <w:color w:val="000000"/>
          <w:spacing w:val="10"/>
          <w:sz w:val="24"/>
        </w:rPr>
        <w:t>WW-0001</w:t>
      </w:r>
      <w:r>
        <w:rPr>
          <w:color w:val="000000"/>
          <w:spacing w:val="10"/>
          <w:sz w:val="24"/>
        </w:rPr>
        <w:t>|25#</w:t>
      </w:r>
      <w:proofErr w:type="gramStart"/>
      <w:r>
        <w:rPr>
          <w:color w:val="000000"/>
          <w:spacing w:val="10"/>
          <w:sz w:val="24"/>
        </w:rPr>
        <w:t>哑银特多</w:t>
      </w:r>
      <w:proofErr w:type="gramEnd"/>
      <w:r>
        <w:rPr>
          <w:color w:val="000000"/>
          <w:spacing w:val="10"/>
          <w:sz w:val="24"/>
        </w:rPr>
        <w:t>龙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光膜</w:t>
      </w:r>
      <w:r>
        <w:rPr>
          <w:color w:val="000000"/>
          <w:spacing w:val="10"/>
          <w:sz w:val="24"/>
        </w:rPr>
        <w:t>|30*9|</w:t>
      </w:r>
      <w:r>
        <w:rPr>
          <w:color w:val="000000"/>
          <w:spacing w:val="10"/>
          <w:sz w:val="24"/>
        </w:rPr>
        <w:t>中文</w:t>
      </w:r>
    </w:p>
    <w:p w14:paraId="2047BC50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820</w:t>
      </w:r>
      <w:r>
        <w:rPr>
          <w:rFonts w:hint="eastAsia"/>
          <w:b/>
          <w:color w:val="000000"/>
          <w:spacing w:val="10"/>
          <w:kern w:val="0"/>
          <w:sz w:val="24"/>
        </w:rPr>
        <w:t>3</w:t>
      </w:r>
      <w:r>
        <w:rPr>
          <w:b/>
          <w:color w:val="000000"/>
          <w:spacing w:val="10"/>
          <w:kern w:val="0"/>
          <w:sz w:val="24"/>
        </w:rPr>
        <w:t>：</w:t>
      </w:r>
      <w:r>
        <w:rPr>
          <w:b/>
          <w:color w:val="000000"/>
          <w:spacing w:val="10"/>
          <w:kern w:val="0"/>
          <w:sz w:val="24"/>
        </w:rPr>
        <w:t>ODM</w:t>
      </w:r>
      <w:r>
        <w:rPr>
          <w:b/>
          <w:bCs/>
          <w:snapToGrid w:val="0"/>
          <w:color w:val="000000"/>
          <w:spacing w:val="10"/>
          <w:sz w:val="24"/>
        </w:rPr>
        <w:t>产品规格</w:t>
      </w:r>
      <w:r>
        <w:rPr>
          <w:b/>
          <w:color w:val="000000"/>
          <w:spacing w:val="10"/>
          <w:kern w:val="0"/>
          <w:sz w:val="24"/>
        </w:rPr>
        <w:t>标贴</w:t>
      </w:r>
      <w:r>
        <w:rPr>
          <w:b/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标识产品的型号、制造产地等信息的标贴</w:t>
      </w:r>
      <w:r>
        <w:rPr>
          <w:b/>
          <w:color w:val="000000"/>
          <w:spacing w:val="10"/>
          <w:kern w:val="0"/>
          <w:sz w:val="24"/>
        </w:rPr>
        <w:t>)</w:t>
      </w:r>
    </w:p>
    <w:p w14:paraId="7B101855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机型名称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图纸编号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尺寸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语言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客户</w:t>
      </w:r>
      <w:r>
        <w:rPr>
          <w:b/>
          <w:bCs/>
          <w:color w:val="000000"/>
          <w:spacing w:val="10"/>
          <w:kern w:val="0"/>
          <w:sz w:val="24"/>
        </w:rPr>
        <w:t>| 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33827BD3" w14:textId="77777777" w:rsidR="003543AF" w:rsidRDefault="008D0C55">
      <w:pPr>
        <w:pStyle w:val="afd"/>
        <w:widowControl/>
        <w:numPr>
          <w:ilvl w:val="0"/>
          <w:numId w:val="96"/>
        </w:numPr>
        <w:tabs>
          <w:tab w:val="left" w:pos="993"/>
        </w:tabs>
        <w:spacing w:line="400" w:lineRule="exact"/>
        <w:ind w:firstLineChars="0" w:hanging="860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Cs/>
          <w:color w:val="000000"/>
          <w:spacing w:val="10"/>
          <w:kern w:val="0"/>
          <w:sz w:val="24"/>
        </w:rPr>
        <w:t>客户：</w:t>
      </w:r>
      <w:r>
        <w:rPr>
          <w:color w:val="000000"/>
          <w:spacing w:val="10"/>
          <w:kern w:val="0"/>
          <w:sz w:val="24"/>
        </w:rPr>
        <w:t>是指此物料适用的客户名称。</w:t>
      </w:r>
    </w:p>
    <w:p w14:paraId="2FD52CBD" w14:textId="77777777" w:rsidR="003543AF" w:rsidRDefault="008D0C55">
      <w:pPr>
        <w:widowControl/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举例：产品规格标贴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T18 pro</w:t>
      </w:r>
      <w:r>
        <w:rPr>
          <w:color w:val="000000"/>
          <w:spacing w:val="10"/>
          <w:kern w:val="0"/>
          <w:sz w:val="24"/>
        </w:rPr>
        <w:t>|WW-001|80g</w:t>
      </w:r>
      <w:r>
        <w:rPr>
          <w:color w:val="000000"/>
          <w:spacing w:val="10"/>
          <w:kern w:val="0"/>
          <w:sz w:val="24"/>
        </w:rPr>
        <w:t>艾利铜版纸</w:t>
      </w:r>
      <w:r>
        <w:rPr>
          <w:color w:val="000000"/>
          <w:spacing w:val="10"/>
          <w:kern w:val="0"/>
          <w:sz w:val="24"/>
        </w:rPr>
        <w:t>+</w:t>
      </w:r>
      <w:proofErr w:type="gramStart"/>
      <w:r>
        <w:rPr>
          <w:color w:val="000000"/>
          <w:spacing w:val="10"/>
          <w:kern w:val="0"/>
          <w:sz w:val="24"/>
        </w:rPr>
        <w:t>雾膜</w:t>
      </w:r>
      <w:proofErr w:type="gramEnd"/>
      <w:r>
        <w:rPr>
          <w:color w:val="000000"/>
          <w:spacing w:val="10"/>
          <w:kern w:val="0"/>
          <w:sz w:val="24"/>
        </w:rPr>
        <w:t>|48*76 |</w:t>
      </w:r>
      <w:r>
        <w:rPr>
          <w:color w:val="000000"/>
          <w:spacing w:val="10"/>
          <w:kern w:val="0"/>
          <w:sz w:val="24"/>
        </w:rPr>
        <w:t>英文</w:t>
      </w:r>
      <w:r>
        <w:rPr>
          <w:color w:val="000000"/>
          <w:spacing w:val="10"/>
          <w:kern w:val="0"/>
          <w:sz w:val="24"/>
        </w:rPr>
        <w:t>|</w:t>
      </w:r>
      <w:proofErr w:type="spellStart"/>
      <w:r>
        <w:rPr>
          <w:color w:val="000000"/>
          <w:spacing w:val="10"/>
          <w:kern w:val="0"/>
          <w:sz w:val="24"/>
        </w:rPr>
        <w:t>Positivo</w:t>
      </w:r>
      <w:proofErr w:type="spellEnd"/>
      <w:r>
        <w:rPr>
          <w:color w:val="000000"/>
          <w:spacing w:val="10"/>
          <w:kern w:val="0"/>
          <w:sz w:val="24"/>
        </w:rPr>
        <w:t xml:space="preserve"> |[</w:t>
      </w:r>
      <w:r>
        <w:rPr>
          <w:color w:val="000000"/>
          <w:spacing w:val="10"/>
          <w:kern w:val="0"/>
          <w:sz w:val="24"/>
        </w:rPr>
        <w:t>卷装供货</w:t>
      </w:r>
      <w:r>
        <w:rPr>
          <w:color w:val="000000"/>
          <w:spacing w:val="10"/>
          <w:kern w:val="0"/>
          <w:sz w:val="24"/>
        </w:rPr>
        <w:t>]</w:t>
      </w:r>
    </w:p>
    <w:p w14:paraId="20221565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kern w:val="0"/>
          <w:sz w:val="24"/>
        </w:rPr>
        <w:t>8204-8205</w:t>
      </w:r>
      <w:r>
        <w:rPr>
          <w:rFonts w:hint="eastAsia"/>
          <w:b/>
          <w:color w:val="000000"/>
          <w:spacing w:val="10"/>
          <w:kern w:val="0"/>
          <w:sz w:val="24"/>
        </w:rPr>
        <w:t>：</w:t>
      </w:r>
      <w:r>
        <w:rPr>
          <w:rFonts w:hint="eastAsia"/>
          <w:color w:val="000000"/>
          <w:spacing w:val="10"/>
          <w:sz w:val="24"/>
        </w:rPr>
        <w:t>参考</w:t>
      </w:r>
      <w:r>
        <w:rPr>
          <w:rFonts w:hint="eastAsia"/>
          <w:color w:val="000000"/>
          <w:spacing w:val="10"/>
          <w:sz w:val="24"/>
        </w:rPr>
        <w:t>8201-8202</w:t>
      </w:r>
      <w:r>
        <w:rPr>
          <w:rFonts w:hint="eastAsia"/>
          <w:color w:val="000000"/>
          <w:spacing w:val="10"/>
          <w:sz w:val="24"/>
        </w:rPr>
        <w:t>。</w:t>
      </w:r>
    </w:p>
    <w:p w14:paraId="569B8926" w14:textId="77777777" w:rsidR="003543AF" w:rsidRDefault="008D0C55">
      <w:pPr>
        <w:widowControl/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27E95F42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rFonts w:hint="eastAsia"/>
          <w:b/>
          <w:color w:val="000000"/>
          <w:spacing w:val="10"/>
          <w:kern w:val="0"/>
          <w:sz w:val="24"/>
        </w:rPr>
        <w:t>8206</w:t>
      </w:r>
      <w:r>
        <w:rPr>
          <w:rFonts w:hint="eastAsia"/>
          <w:b/>
          <w:color w:val="000000"/>
          <w:spacing w:val="10"/>
          <w:kern w:val="0"/>
          <w:sz w:val="24"/>
        </w:rPr>
        <w:t>：</w:t>
      </w:r>
      <w:r>
        <w:rPr>
          <w:rFonts w:hint="eastAsia"/>
          <w:color w:val="000000"/>
          <w:spacing w:val="10"/>
          <w:sz w:val="24"/>
        </w:rPr>
        <w:t>参考</w:t>
      </w:r>
      <w:r>
        <w:rPr>
          <w:rFonts w:hint="eastAsia"/>
          <w:color w:val="000000"/>
          <w:spacing w:val="10"/>
          <w:sz w:val="24"/>
        </w:rPr>
        <w:t>8203</w:t>
      </w:r>
      <w:r>
        <w:rPr>
          <w:rFonts w:hint="eastAsia"/>
          <w:color w:val="000000"/>
          <w:spacing w:val="10"/>
          <w:sz w:val="24"/>
        </w:rPr>
        <w:t>。</w:t>
      </w:r>
    </w:p>
    <w:p w14:paraId="3EF82265" w14:textId="77777777" w:rsidR="003543AF" w:rsidRDefault="008D0C55">
      <w:pPr>
        <w:widowControl/>
        <w:spacing w:line="400" w:lineRule="exact"/>
        <w:ind w:firstLineChars="200" w:firstLine="522"/>
        <w:rPr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机型名称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图纸编号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语言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504C581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8210</w:t>
      </w:r>
      <w:r>
        <w:rPr>
          <w:rFonts w:hint="eastAsia"/>
          <w:b/>
          <w:bCs/>
          <w:color w:val="000000"/>
          <w:spacing w:val="10"/>
          <w:sz w:val="24"/>
        </w:rPr>
        <w:t>：机身</w:t>
      </w:r>
      <w:proofErr w:type="gramStart"/>
      <w:r>
        <w:rPr>
          <w:rFonts w:hint="eastAsia"/>
          <w:b/>
          <w:bCs/>
          <w:color w:val="000000"/>
          <w:spacing w:val="10"/>
          <w:sz w:val="24"/>
        </w:rPr>
        <w:t>防拆贴</w:t>
      </w:r>
      <w:proofErr w:type="gramEnd"/>
    </w:p>
    <w:p w14:paraId="1BDCCE5D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lastRenderedPageBreak/>
        <w:t>描述规则：机身</w:t>
      </w:r>
      <w:proofErr w:type="gramStart"/>
      <w:r>
        <w:rPr>
          <w:rFonts w:hint="eastAsia"/>
          <w:b/>
          <w:bCs/>
          <w:color w:val="000000"/>
          <w:spacing w:val="10"/>
          <w:sz w:val="24"/>
        </w:rPr>
        <w:t>防拆贴</w:t>
      </w:r>
      <w:proofErr w:type="gramEnd"/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尺寸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语言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00E5955D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82</w:t>
      </w:r>
      <w:r>
        <w:rPr>
          <w:rFonts w:hint="eastAsia"/>
          <w:b/>
          <w:bCs/>
          <w:color w:val="000000"/>
          <w:spacing w:val="10"/>
          <w:sz w:val="24"/>
        </w:rPr>
        <w:t>11</w:t>
      </w:r>
      <w:r>
        <w:rPr>
          <w:b/>
          <w:bCs/>
          <w:color w:val="000000"/>
          <w:spacing w:val="10"/>
          <w:sz w:val="24"/>
        </w:rPr>
        <w:t>：空白标贴</w:t>
      </w:r>
      <w:r>
        <w:rPr>
          <w:color w:val="000000"/>
          <w:spacing w:val="10"/>
          <w:sz w:val="24"/>
        </w:rPr>
        <w:t>(</w:t>
      </w:r>
      <w:r>
        <w:rPr>
          <w:color w:val="000000"/>
          <w:spacing w:val="10"/>
          <w:sz w:val="24"/>
        </w:rPr>
        <w:t>用于工厂打印产品信息，如条码、产品名称等</w:t>
      </w:r>
      <w:r>
        <w:rPr>
          <w:color w:val="000000"/>
          <w:spacing w:val="10"/>
          <w:sz w:val="24"/>
        </w:rPr>
        <w:t>)</w:t>
      </w:r>
    </w:p>
    <w:p w14:paraId="029FC085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尺寸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材质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用途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45A9567B" w14:textId="77777777" w:rsidR="003543AF" w:rsidRDefault="008D0C55">
      <w:pPr>
        <w:pStyle w:val="afd"/>
        <w:numPr>
          <w:ilvl w:val="0"/>
          <w:numId w:val="9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：</w:t>
      </w:r>
      <w:r>
        <w:rPr>
          <w:bCs/>
          <w:color w:val="000000"/>
          <w:spacing w:val="10"/>
          <w:sz w:val="24"/>
        </w:rPr>
        <w:t>空白标贴。</w:t>
      </w:r>
    </w:p>
    <w:p w14:paraId="0C677973" w14:textId="77777777" w:rsidR="003543AF" w:rsidRDefault="008D0C55">
      <w:pPr>
        <w:pStyle w:val="afd"/>
        <w:numPr>
          <w:ilvl w:val="0"/>
          <w:numId w:val="9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尺寸：空白标贴的设计尺寸。用长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宽表示。单位缺省为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</w:t>
      </w:r>
    </w:p>
    <w:p w14:paraId="78AAE3F3" w14:textId="77777777" w:rsidR="003543AF" w:rsidRDefault="008D0C55">
      <w:pPr>
        <w:pStyle w:val="afd"/>
        <w:numPr>
          <w:ilvl w:val="0"/>
          <w:numId w:val="97"/>
        </w:numPr>
        <w:tabs>
          <w:tab w:val="clear" w:pos="1260"/>
          <w:tab w:val="left" w:pos="993"/>
        </w:tabs>
        <w:spacing w:line="400" w:lineRule="exact"/>
        <w:ind w:leftChars="269" w:left="991" w:hangingChars="164" w:hanging="426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</w:t>
      </w:r>
      <w:r>
        <w:rPr>
          <w:rFonts w:hint="eastAsia"/>
          <w:color w:val="000000"/>
          <w:spacing w:val="10"/>
          <w:sz w:val="24"/>
        </w:rPr>
        <w:t>：</w:t>
      </w:r>
      <w:r>
        <w:rPr>
          <w:bCs/>
          <w:color w:val="000000"/>
          <w:spacing w:val="10"/>
          <w:sz w:val="24"/>
        </w:rPr>
        <w:t>空白</w:t>
      </w:r>
      <w:r>
        <w:rPr>
          <w:color w:val="000000"/>
          <w:spacing w:val="10"/>
          <w:sz w:val="24"/>
        </w:rPr>
        <w:t>标贴的纸质。在规则内的表现形式为重量、纸的种类、背胶及表面处理，例如：</w:t>
      </w:r>
      <w:r>
        <w:rPr>
          <w:color w:val="000000"/>
          <w:spacing w:val="10"/>
          <w:sz w:val="24"/>
        </w:rPr>
        <w:t>80g</w:t>
      </w:r>
      <w:r>
        <w:rPr>
          <w:color w:val="000000"/>
          <w:spacing w:val="10"/>
          <w:sz w:val="24"/>
        </w:rPr>
        <w:t>铜版纸不干胶，默认为无表面处理。</w:t>
      </w:r>
    </w:p>
    <w:p w14:paraId="4EF7E3CD" w14:textId="77777777" w:rsidR="003543AF" w:rsidRDefault="008D0C55">
      <w:pPr>
        <w:pStyle w:val="afd"/>
        <w:numPr>
          <w:ilvl w:val="0"/>
          <w:numId w:val="9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用途：此标贴的用途。</w:t>
      </w:r>
    </w:p>
    <w:p w14:paraId="16EB1980" w14:textId="77777777" w:rsidR="003543AF" w:rsidRDefault="008D0C55">
      <w:pPr>
        <w:pStyle w:val="afd"/>
        <w:numPr>
          <w:ilvl w:val="0"/>
          <w:numId w:val="97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sz w:val="24"/>
        </w:rPr>
        <w:t>以上出现需要使用的数学符号，均使用数字键盘符号，如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号，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号；括号等均使用英文字符，如</w:t>
      </w:r>
      <w:r>
        <w:rPr>
          <w:color w:val="000000"/>
          <w:spacing w:val="10"/>
          <w:sz w:val="24"/>
        </w:rPr>
        <w:t>[]</w:t>
      </w:r>
      <w:r>
        <w:rPr>
          <w:color w:val="000000"/>
          <w:spacing w:val="10"/>
          <w:sz w:val="24"/>
        </w:rPr>
        <w:t>等。</w:t>
      </w:r>
    </w:p>
    <w:p w14:paraId="543DF7CD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举例：空白标贴</w:t>
      </w:r>
      <w:r>
        <w:rPr>
          <w:color w:val="000000"/>
          <w:spacing w:val="10"/>
          <w:sz w:val="24"/>
        </w:rPr>
        <w:t>|60*35|80g</w:t>
      </w:r>
      <w:r>
        <w:rPr>
          <w:color w:val="000000"/>
          <w:spacing w:val="10"/>
          <w:sz w:val="24"/>
        </w:rPr>
        <w:t>铜版纸不干胶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打印条码</w:t>
      </w:r>
    </w:p>
    <w:p w14:paraId="6858451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8212</w:t>
      </w:r>
      <w:r>
        <w:rPr>
          <w:rFonts w:hint="eastAsia"/>
          <w:b/>
          <w:bCs/>
          <w:color w:val="000000"/>
          <w:spacing w:val="10"/>
          <w:sz w:val="24"/>
        </w:rPr>
        <w:t>：封口贴</w:t>
      </w:r>
    </w:p>
    <w:p w14:paraId="1D5E95F6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rFonts w:hint="eastAsia"/>
          <w:b/>
          <w:bCs/>
          <w:color w:val="000000"/>
          <w:spacing w:val="10"/>
          <w:sz w:val="24"/>
        </w:rPr>
        <w:t>描述规则：封口贴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机型名称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材质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尺寸</w:t>
      </w:r>
      <w:r>
        <w:rPr>
          <w:rFonts w:hint="eastAsia"/>
          <w:b/>
          <w:bCs/>
          <w:color w:val="000000"/>
          <w:spacing w:val="10"/>
          <w:sz w:val="24"/>
        </w:rPr>
        <w:t>|</w:t>
      </w:r>
      <w:r>
        <w:rPr>
          <w:rFonts w:hint="eastAsia"/>
          <w:b/>
          <w:bCs/>
          <w:color w:val="000000"/>
          <w:spacing w:val="10"/>
          <w:sz w:val="24"/>
        </w:rPr>
        <w:t>语言</w:t>
      </w:r>
      <w:r>
        <w:rPr>
          <w:rFonts w:hint="eastAsia"/>
          <w:b/>
          <w:bCs/>
          <w:color w:val="000000"/>
          <w:spacing w:val="10"/>
          <w:sz w:val="24"/>
        </w:rPr>
        <w:t>|[</w:t>
      </w:r>
      <w:r>
        <w:rPr>
          <w:rFonts w:hint="eastAsia"/>
          <w:b/>
          <w:bCs/>
          <w:color w:val="000000"/>
          <w:spacing w:val="10"/>
          <w:sz w:val="24"/>
        </w:rPr>
        <w:t>必要说明</w:t>
      </w:r>
      <w:r>
        <w:rPr>
          <w:rFonts w:hint="eastAsia"/>
          <w:b/>
          <w:bCs/>
          <w:color w:val="000000"/>
          <w:spacing w:val="10"/>
          <w:sz w:val="24"/>
        </w:rPr>
        <w:t>]</w:t>
      </w:r>
    </w:p>
    <w:p w14:paraId="50ABD0B6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</w:t>
      </w:r>
      <w:r>
        <w:rPr>
          <w:b/>
          <w:bCs/>
          <w:color w:val="000000"/>
          <w:spacing w:val="10"/>
          <w:sz w:val="24"/>
        </w:rPr>
        <w:t>：</w:t>
      </w:r>
      <w:r>
        <w:rPr>
          <w:rFonts w:hint="eastAsia"/>
          <w:bCs/>
          <w:color w:val="000000"/>
          <w:spacing w:val="10"/>
          <w:sz w:val="24"/>
        </w:rPr>
        <w:t>封口</w:t>
      </w:r>
      <w:r>
        <w:rPr>
          <w:bCs/>
          <w:color w:val="000000"/>
          <w:spacing w:val="10"/>
          <w:sz w:val="24"/>
        </w:rPr>
        <w:t>贴。</w:t>
      </w:r>
    </w:p>
    <w:p w14:paraId="6A72C7DB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机型名称：封口</w:t>
      </w:r>
      <w:proofErr w:type="gramStart"/>
      <w:r>
        <w:rPr>
          <w:rFonts w:hint="eastAsia"/>
          <w:bCs/>
          <w:color w:val="000000"/>
          <w:spacing w:val="10"/>
          <w:sz w:val="24"/>
        </w:rPr>
        <w:t>贴应用</w:t>
      </w:r>
      <w:proofErr w:type="gramEnd"/>
      <w:r>
        <w:rPr>
          <w:rFonts w:hint="eastAsia"/>
          <w:bCs/>
          <w:color w:val="000000"/>
          <w:spacing w:val="10"/>
          <w:sz w:val="24"/>
        </w:rPr>
        <w:t>机型，多机型则填写“</w:t>
      </w:r>
      <w:r>
        <w:rPr>
          <w:rFonts w:hint="eastAsia"/>
          <w:bCs/>
          <w:color w:val="000000"/>
          <w:spacing w:val="10"/>
          <w:sz w:val="24"/>
        </w:rPr>
        <w:t>xxx</w:t>
      </w:r>
      <w:r>
        <w:rPr>
          <w:rFonts w:hint="eastAsia"/>
          <w:bCs/>
          <w:color w:val="000000"/>
          <w:spacing w:val="10"/>
          <w:sz w:val="24"/>
        </w:rPr>
        <w:t>等机型”。</w:t>
      </w:r>
    </w:p>
    <w:p w14:paraId="506A126C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材质：物料材质。</w:t>
      </w:r>
    </w:p>
    <w:p w14:paraId="1051885D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尺寸：物料尺寸。</w:t>
      </w:r>
    </w:p>
    <w:p w14:paraId="22E90412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语言：中文、英文等。</w:t>
      </w:r>
    </w:p>
    <w:p w14:paraId="604DE76D" w14:textId="77777777" w:rsidR="003543AF" w:rsidRDefault="008D0C55">
      <w:pPr>
        <w:pStyle w:val="afd"/>
        <w:numPr>
          <w:ilvl w:val="0"/>
          <w:numId w:val="98"/>
        </w:numPr>
        <w:tabs>
          <w:tab w:val="clear" w:pos="1260"/>
          <w:tab w:val="left" w:pos="993"/>
        </w:tabs>
        <w:spacing w:line="400" w:lineRule="exact"/>
        <w:ind w:left="567" w:firstLineChars="0" w:firstLine="0"/>
        <w:rPr>
          <w:b/>
          <w:bCs/>
          <w:color w:val="000000"/>
          <w:spacing w:val="10"/>
          <w:sz w:val="24"/>
        </w:rPr>
      </w:pPr>
      <w:r>
        <w:rPr>
          <w:rFonts w:hint="eastAsia"/>
          <w:bCs/>
          <w:color w:val="000000"/>
          <w:spacing w:val="10"/>
          <w:sz w:val="24"/>
        </w:rPr>
        <w:t>必要说明：其他必要信息，如外箱封口用或彩盒封口用。</w:t>
      </w:r>
    </w:p>
    <w:p w14:paraId="27B425FA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</w:t>
      </w:r>
      <w:r>
        <w:rPr>
          <w:rFonts w:hint="eastAsia"/>
          <w:color w:val="000000"/>
          <w:spacing w:val="10"/>
          <w:sz w:val="24"/>
        </w:rPr>
        <w:t>：封口贴</w:t>
      </w:r>
      <w:r>
        <w:rPr>
          <w:rFonts w:hint="eastAsia"/>
          <w:color w:val="000000"/>
          <w:spacing w:val="10"/>
          <w:sz w:val="24"/>
        </w:rPr>
        <w:t>|T18 Pro|</w:t>
      </w:r>
      <w:r>
        <w:rPr>
          <w:rFonts w:hint="eastAsia"/>
          <w:color w:val="000000"/>
          <w:spacing w:val="10"/>
          <w:sz w:val="24"/>
        </w:rPr>
        <w:t>图纸编号</w:t>
      </w:r>
      <w:r>
        <w:rPr>
          <w:rFonts w:hint="eastAsia"/>
          <w:color w:val="000000"/>
          <w:spacing w:val="10"/>
          <w:sz w:val="24"/>
        </w:rPr>
        <w:t>|80g</w:t>
      </w:r>
      <w:r>
        <w:rPr>
          <w:rFonts w:hint="eastAsia"/>
          <w:color w:val="000000"/>
          <w:spacing w:val="10"/>
          <w:sz w:val="24"/>
        </w:rPr>
        <w:t>铜板纸</w:t>
      </w:r>
      <w:r>
        <w:rPr>
          <w:rFonts w:hint="eastAsia"/>
          <w:color w:val="000000"/>
          <w:spacing w:val="10"/>
          <w:sz w:val="24"/>
        </w:rPr>
        <w:t>+</w:t>
      </w:r>
      <w:proofErr w:type="gramStart"/>
      <w:r>
        <w:rPr>
          <w:rFonts w:hint="eastAsia"/>
          <w:color w:val="000000"/>
          <w:spacing w:val="10"/>
          <w:sz w:val="24"/>
        </w:rPr>
        <w:t>离型纸</w:t>
      </w:r>
      <w:proofErr w:type="gramEnd"/>
      <w:r>
        <w:rPr>
          <w:rFonts w:hint="eastAsia"/>
          <w:color w:val="000000"/>
          <w:spacing w:val="10"/>
          <w:sz w:val="24"/>
        </w:rPr>
        <w:t>+</w:t>
      </w:r>
      <w:r>
        <w:rPr>
          <w:rFonts w:hint="eastAsia"/>
          <w:color w:val="000000"/>
          <w:spacing w:val="10"/>
          <w:sz w:val="24"/>
        </w:rPr>
        <w:t>背胶</w:t>
      </w:r>
      <w:r>
        <w:rPr>
          <w:rFonts w:hint="eastAsia"/>
          <w:color w:val="000000"/>
          <w:spacing w:val="10"/>
          <w:sz w:val="24"/>
        </w:rPr>
        <w:t>|85*50mm|</w:t>
      </w:r>
      <w:r>
        <w:rPr>
          <w:rFonts w:hint="eastAsia"/>
          <w:color w:val="000000"/>
          <w:spacing w:val="10"/>
          <w:sz w:val="24"/>
        </w:rPr>
        <w:t>中文</w:t>
      </w:r>
      <w:r>
        <w:rPr>
          <w:rFonts w:hint="eastAsia"/>
          <w:color w:val="000000"/>
          <w:spacing w:val="10"/>
          <w:sz w:val="24"/>
        </w:rPr>
        <w:t>|[</w:t>
      </w:r>
      <w:r>
        <w:rPr>
          <w:rFonts w:hint="eastAsia"/>
          <w:color w:val="000000"/>
          <w:spacing w:val="10"/>
          <w:sz w:val="24"/>
        </w:rPr>
        <w:t>外箱封口用</w:t>
      </w:r>
      <w:r>
        <w:rPr>
          <w:rFonts w:hint="eastAsia"/>
          <w:color w:val="000000"/>
          <w:spacing w:val="10"/>
          <w:sz w:val="24"/>
        </w:rPr>
        <w:t>]</w:t>
      </w:r>
    </w:p>
    <w:p w14:paraId="4521B871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85大类：</w:t>
      </w:r>
      <w:r>
        <w:rPr>
          <w:rFonts w:asciiTheme="majorEastAsia" w:eastAsiaTheme="majorEastAsia" w:hAnsiTheme="majorEastAsia" w:hint="eastAsia"/>
          <w:sz w:val="28"/>
          <w:szCs w:val="28"/>
        </w:rPr>
        <w:t>生产辅料(消耗品)</w:t>
      </w:r>
    </w:p>
    <w:p w14:paraId="39ADB1F9" w14:textId="77777777" w:rsidR="003543AF" w:rsidRDefault="008D0C55">
      <w:pPr>
        <w:tabs>
          <w:tab w:val="left" w:pos="5715"/>
        </w:tabs>
        <w:spacing w:line="400" w:lineRule="exact"/>
        <w:ind w:leftChars="207" w:left="1218" w:hangingChars="300" w:hanging="783"/>
        <w:rPr>
          <w:color w:val="000000"/>
          <w:spacing w:val="10"/>
          <w:sz w:val="24"/>
        </w:rPr>
      </w:pPr>
      <w:r>
        <w:rPr>
          <w:b/>
          <w:color w:val="000000"/>
          <w:spacing w:val="10"/>
          <w:sz w:val="24"/>
        </w:rPr>
        <w:t>小类：</w:t>
      </w:r>
      <w:r>
        <w:rPr>
          <w:color w:val="000000"/>
          <w:spacing w:val="10"/>
          <w:sz w:val="24"/>
        </w:rPr>
        <w:t>01</w:t>
      </w:r>
      <w:r>
        <w:rPr>
          <w:color w:val="000000"/>
          <w:spacing w:val="10"/>
          <w:sz w:val="24"/>
        </w:rPr>
        <w:t>：胶棒、胶纸</w:t>
      </w:r>
      <w:r>
        <w:rPr>
          <w:color w:val="000000"/>
          <w:spacing w:val="10"/>
          <w:sz w:val="24"/>
        </w:rPr>
        <w:t xml:space="preserve">   02</w:t>
      </w:r>
      <w:r>
        <w:rPr>
          <w:color w:val="000000"/>
          <w:spacing w:val="10"/>
          <w:sz w:val="24"/>
        </w:rPr>
        <w:t>：焊锡制品</w:t>
      </w:r>
      <w:r>
        <w:rPr>
          <w:color w:val="000000"/>
          <w:spacing w:val="10"/>
          <w:sz w:val="24"/>
        </w:rPr>
        <w:t xml:space="preserve">  03</w:t>
      </w:r>
      <w:r>
        <w:rPr>
          <w:color w:val="000000"/>
          <w:spacing w:val="10"/>
          <w:sz w:val="24"/>
        </w:rPr>
        <w:t>：化工材料类</w:t>
      </w:r>
      <w:r>
        <w:rPr>
          <w:color w:val="000000"/>
          <w:spacing w:val="10"/>
          <w:sz w:val="24"/>
        </w:rPr>
        <w:t xml:space="preserve">   04</w:t>
      </w:r>
      <w:r>
        <w:rPr>
          <w:color w:val="000000"/>
          <w:spacing w:val="10"/>
          <w:sz w:val="24"/>
        </w:rPr>
        <w:t>：生产用线材、管材及附件</w:t>
      </w:r>
      <w:r>
        <w:rPr>
          <w:color w:val="000000"/>
          <w:spacing w:val="10"/>
          <w:sz w:val="24"/>
        </w:rPr>
        <w:t xml:space="preserve">  05</w:t>
      </w:r>
      <w:r>
        <w:rPr>
          <w:color w:val="000000"/>
          <w:spacing w:val="10"/>
          <w:sz w:val="24"/>
        </w:rPr>
        <w:t>：其它生产辅料</w:t>
      </w:r>
      <w:r>
        <w:rPr>
          <w:color w:val="000000"/>
          <w:spacing w:val="10"/>
          <w:sz w:val="24"/>
        </w:rPr>
        <w:t xml:space="preserve">   06</w:t>
      </w:r>
      <w:r>
        <w:rPr>
          <w:color w:val="000000"/>
          <w:spacing w:val="10"/>
          <w:sz w:val="24"/>
        </w:rPr>
        <w:t>：包装辅料</w:t>
      </w:r>
      <w:r>
        <w:rPr>
          <w:color w:val="000000"/>
          <w:spacing w:val="10"/>
          <w:kern w:val="0"/>
          <w:sz w:val="24"/>
        </w:rPr>
        <w:t>塑壳箱</w:t>
      </w:r>
      <w:r>
        <w:rPr>
          <w:color w:val="000000"/>
          <w:spacing w:val="10"/>
          <w:sz w:val="24"/>
        </w:rPr>
        <w:t xml:space="preserve">   </w:t>
      </w:r>
      <w:r>
        <w:rPr>
          <w:rFonts w:hint="eastAsia"/>
          <w:color w:val="000000"/>
          <w:spacing w:val="10"/>
          <w:sz w:val="24"/>
        </w:rPr>
        <w:t>07</w:t>
      </w:r>
      <w:r>
        <w:rPr>
          <w:color w:val="000000"/>
          <w:spacing w:val="10"/>
          <w:sz w:val="24"/>
        </w:rPr>
        <w:t>：包装辅料</w:t>
      </w: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保护棉</w:t>
      </w:r>
      <w:r>
        <w:rPr>
          <w:color w:val="000000"/>
          <w:spacing w:val="10"/>
          <w:sz w:val="24"/>
        </w:rPr>
        <w:t xml:space="preserve"> </w:t>
      </w:r>
    </w:p>
    <w:p w14:paraId="57917F03" w14:textId="77777777" w:rsidR="003543AF" w:rsidRDefault="008D0C55">
      <w:pPr>
        <w:tabs>
          <w:tab w:val="left" w:pos="5715"/>
        </w:tabs>
        <w:spacing w:line="400" w:lineRule="exact"/>
        <w:ind w:leftChars="579" w:left="1216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08</w:t>
      </w:r>
      <w:r>
        <w:rPr>
          <w:color w:val="000000"/>
          <w:spacing w:val="10"/>
          <w:sz w:val="24"/>
        </w:rPr>
        <w:t>：包装辅料</w:t>
      </w: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保护膜</w:t>
      </w:r>
      <w:r>
        <w:rPr>
          <w:rFonts w:hint="eastAsia"/>
          <w:color w:val="000000"/>
          <w:spacing w:val="10"/>
          <w:sz w:val="24"/>
        </w:rPr>
        <w:t xml:space="preserve">  09</w:t>
      </w:r>
      <w:r>
        <w:rPr>
          <w:color w:val="000000"/>
          <w:spacing w:val="10"/>
          <w:sz w:val="24"/>
        </w:rPr>
        <w:t>：包装辅料</w:t>
      </w: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吸塑盘</w:t>
      </w:r>
      <w:r>
        <w:rPr>
          <w:color w:val="000000"/>
          <w:spacing w:val="10"/>
          <w:sz w:val="24"/>
        </w:rPr>
        <w:t xml:space="preserve">   1</w:t>
      </w:r>
      <w:r>
        <w:rPr>
          <w:rFonts w:hint="eastAsia"/>
          <w:color w:val="000000"/>
          <w:spacing w:val="10"/>
          <w:sz w:val="24"/>
        </w:rPr>
        <w:t>0</w:t>
      </w:r>
      <w:r>
        <w:rPr>
          <w:color w:val="000000"/>
          <w:spacing w:val="10"/>
          <w:sz w:val="24"/>
        </w:rPr>
        <w:t>：包装辅料</w:t>
      </w: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纸箱</w:t>
      </w:r>
    </w:p>
    <w:p w14:paraId="03C282F7" w14:textId="77777777" w:rsidR="003543AF" w:rsidRDefault="008D0C55">
      <w:pPr>
        <w:spacing w:line="400" w:lineRule="exact"/>
        <w:ind w:firstLineChars="500" w:firstLine="130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1</w:t>
      </w:r>
      <w:r>
        <w:rPr>
          <w:rFonts w:hint="eastAsia"/>
          <w:color w:val="000000"/>
          <w:spacing w:val="10"/>
          <w:sz w:val="24"/>
        </w:rPr>
        <w:t>1</w:t>
      </w:r>
      <w:r>
        <w:rPr>
          <w:color w:val="000000"/>
          <w:spacing w:val="10"/>
          <w:sz w:val="24"/>
        </w:rPr>
        <w:t>：生产测试辅料</w:t>
      </w:r>
      <w:r>
        <w:rPr>
          <w:rFonts w:hint="eastAsia"/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 xml:space="preserve">  9</w:t>
      </w:r>
      <w:r>
        <w:rPr>
          <w:rFonts w:hint="eastAsia"/>
          <w:color w:val="000000"/>
          <w:spacing w:val="10"/>
          <w:sz w:val="24"/>
        </w:rPr>
        <w:t>5</w:t>
      </w:r>
      <w:r>
        <w:rPr>
          <w:color w:val="000000"/>
          <w:spacing w:val="10"/>
          <w:sz w:val="24"/>
        </w:rPr>
        <w:t>：报废物料</w:t>
      </w:r>
    </w:p>
    <w:p w14:paraId="5826EE48" w14:textId="77777777" w:rsidR="003543AF" w:rsidRDefault="008D0C55">
      <w:pPr>
        <w:widowControl/>
        <w:spacing w:beforeLines="50" w:before="156" w:line="400" w:lineRule="exact"/>
        <w:ind w:leftChars="248" w:left="1272" w:hangingChars="288" w:hanging="751"/>
        <w:rPr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</w:t>
      </w:r>
      <w:r>
        <w:rPr>
          <w:rFonts w:hint="eastAsia"/>
          <w:b/>
          <w:bCs/>
          <w:color w:val="000000"/>
          <w:spacing w:val="10"/>
          <w:sz w:val="24"/>
        </w:rPr>
        <w:t>5</w:t>
      </w:r>
      <w:r>
        <w:rPr>
          <w:b/>
          <w:bCs/>
          <w:color w:val="000000"/>
          <w:spacing w:val="10"/>
          <w:sz w:val="24"/>
        </w:rPr>
        <w:t>01</w:t>
      </w:r>
      <w:r>
        <w:rPr>
          <w:b/>
          <w:bCs/>
          <w:color w:val="000000"/>
          <w:spacing w:val="10"/>
          <w:sz w:val="24"/>
        </w:rPr>
        <w:t>：胶棒、胶纸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指为生产服务而使用的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例如：热熔胶，高温胶纸以及导热胶等</w:t>
      </w:r>
      <w:r>
        <w:rPr>
          <w:bCs/>
          <w:color w:val="000000"/>
          <w:spacing w:val="10"/>
          <w:sz w:val="24"/>
        </w:rPr>
        <w:t>)</w:t>
      </w:r>
      <w:r>
        <w:rPr>
          <w:bCs/>
          <w:color w:val="000000"/>
          <w:spacing w:val="10"/>
          <w:sz w:val="24"/>
        </w:rPr>
        <w:t>生产辅料</w:t>
      </w:r>
      <w:r>
        <w:rPr>
          <w:bCs/>
          <w:color w:val="000000"/>
          <w:spacing w:val="10"/>
          <w:sz w:val="24"/>
        </w:rPr>
        <w:t>)</w:t>
      </w:r>
      <w:r>
        <w:rPr>
          <w:bCs/>
          <w:color w:val="000000"/>
          <w:spacing w:val="10"/>
          <w:sz w:val="24"/>
        </w:rPr>
        <w:t>。</w:t>
      </w:r>
    </w:p>
    <w:p w14:paraId="689034F8" w14:textId="77777777" w:rsidR="003543AF" w:rsidRDefault="008D0C55">
      <w:pPr>
        <w:widowControl/>
        <w:spacing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规格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型号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基材材质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7F4CEEBF" w14:textId="77777777" w:rsidR="003543AF" w:rsidRDefault="008D0C55">
      <w:pPr>
        <w:numPr>
          <w:ilvl w:val="0"/>
          <w:numId w:val="99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名称：生产辅料的简单命名。</w:t>
      </w:r>
    </w:p>
    <w:p w14:paraId="457021BA" w14:textId="77777777" w:rsidR="003543AF" w:rsidRDefault="008D0C55">
      <w:pPr>
        <w:numPr>
          <w:ilvl w:val="0"/>
          <w:numId w:val="99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规格：生产辅料的规格尺寸，单位：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</w:t>
      </w:r>
    </w:p>
    <w:p w14:paraId="79CABEA6" w14:textId="77777777" w:rsidR="003543AF" w:rsidRDefault="008D0C55">
      <w:pPr>
        <w:numPr>
          <w:ilvl w:val="0"/>
          <w:numId w:val="99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型号：生产辅料的生产商型号。</w:t>
      </w:r>
    </w:p>
    <w:p w14:paraId="7200DD96" w14:textId="77777777" w:rsidR="003543AF" w:rsidRDefault="008D0C55">
      <w:pPr>
        <w:numPr>
          <w:ilvl w:val="0"/>
          <w:numId w:val="99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基材材质：生产辅料的基本材料，如美纹纸。</w:t>
      </w:r>
    </w:p>
    <w:p w14:paraId="2641CA4A" w14:textId="77777777" w:rsidR="003543AF" w:rsidRDefault="008D0C55">
      <w:pPr>
        <w:numPr>
          <w:ilvl w:val="0"/>
          <w:numId w:val="99"/>
        </w:numPr>
        <w:tabs>
          <w:tab w:val="clear" w:pos="1260"/>
          <w:tab w:val="left" w:pos="993"/>
        </w:tabs>
        <w:spacing w:line="400" w:lineRule="exact"/>
        <w:ind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必要说明：高温胶纸需在必要说明中标明温度。</w:t>
      </w:r>
    </w:p>
    <w:p w14:paraId="44FA4A08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举例：双面胶</w:t>
      </w:r>
      <w:r>
        <w:rPr>
          <w:color w:val="000000"/>
          <w:spacing w:val="10"/>
          <w:sz w:val="24"/>
        </w:rPr>
        <w:t>|12MM*10M|613|</w:t>
      </w:r>
      <w:r>
        <w:rPr>
          <w:color w:val="000000"/>
          <w:spacing w:val="10"/>
          <w:sz w:val="24"/>
        </w:rPr>
        <w:t>伟杰无纺布</w:t>
      </w:r>
    </w:p>
    <w:p w14:paraId="50F6E3E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</w:t>
      </w:r>
      <w:r>
        <w:rPr>
          <w:rFonts w:hint="eastAsia"/>
          <w:b/>
          <w:bCs/>
          <w:color w:val="000000"/>
          <w:spacing w:val="10"/>
          <w:sz w:val="24"/>
        </w:rPr>
        <w:t>5</w:t>
      </w:r>
      <w:r>
        <w:rPr>
          <w:b/>
          <w:bCs/>
          <w:color w:val="000000"/>
          <w:spacing w:val="10"/>
          <w:sz w:val="24"/>
        </w:rPr>
        <w:t>02</w:t>
      </w:r>
      <w:r>
        <w:rPr>
          <w:b/>
          <w:bCs/>
          <w:color w:val="000000"/>
          <w:spacing w:val="10"/>
          <w:sz w:val="24"/>
        </w:rPr>
        <w:t>：焊锡制品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生产用的锡丝、锡条、锡膏等</w:t>
      </w:r>
      <w:r>
        <w:rPr>
          <w:bCs/>
          <w:color w:val="000000"/>
          <w:spacing w:val="10"/>
          <w:sz w:val="24"/>
        </w:rPr>
        <w:t>)</w:t>
      </w:r>
    </w:p>
    <w:p w14:paraId="2A9119D0" w14:textId="77777777" w:rsidR="003543AF" w:rsidRDefault="008D0C55">
      <w:pPr>
        <w:widowControl/>
        <w:spacing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规格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1B9809B2" w14:textId="77777777" w:rsidR="003543AF" w:rsidRDefault="008D0C55">
      <w:pPr>
        <w:pStyle w:val="afd"/>
        <w:numPr>
          <w:ilvl w:val="0"/>
          <w:numId w:val="10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名称：焊锡制品的简单命名</w:t>
      </w:r>
      <w:r>
        <w:rPr>
          <w:color w:val="000000"/>
          <w:spacing w:val="10"/>
          <w:sz w:val="24"/>
        </w:rPr>
        <w:t xml:space="preserve"> </w:t>
      </w:r>
      <w:r>
        <w:rPr>
          <w:color w:val="000000"/>
          <w:spacing w:val="10"/>
          <w:sz w:val="24"/>
        </w:rPr>
        <w:t>如锡膏、锡线、锡丝、锡条等。</w:t>
      </w:r>
    </w:p>
    <w:p w14:paraId="32B8AFEE" w14:textId="77777777" w:rsidR="003543AF" w:rsidRDefault="008D0C55">
      <w:pPr>
        <w:pStyle w:val="afd"/>
        <w:numPr>
          <w:ilvl w:val="0"/>
          <w:numId w:val="100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规格：此焊锡制品物料的规格：</w:t>
      </w:r>
    </w:p>
    <w:p w14:paraId="72421520" w14:textId="77777777" w:rsidR="003543AF" w:rsidRDefault="008D0C55">
      <w:pPr>
        <w:spacing w:line="400" w:lineRule="exact"/>
        <w:ind w:leftChars="400" w:left="840" w:firstLineChars="58" w:firstLine="151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锡膏、锡条规格为含锡量</w:t>
      </w:r>
      <w:r>
        <w:rPr>
          <w:color w:val="000000"/>
          <w:spacing w:val="10"/>
          <w:sz w:val="24"/>
        </w:rPr>
        <w:t>%</w:t>
      </w:r>
      <w:r>
        <w:rPr>
          <w:color w:val="000000"/>
          <w:spacing w:val="10"/>
          <w:sz w:val="24"/>
        </w:rPr>
        <w:t>，表示锡膏含锡的百分数，格式是：数字</w:t>
      </w:r>
      <w:r>
        <w:rPr>
          <w:color w:val="000000"/>
          <w:spacing w:val="10"/>
          <w:sz w:val="24"/>
        </w:rPr>
        <w:t>%</w:t>
      </w:r>
    </w:p>
    <w:p w14:paraId="6C315A65" w14:textId="77777777" w:rsidR="003543AF" w:rsidRDefault="008D0C55">
      <w:pPr>
        <w:spacing w:line="400" w:lineRule="exact"/>
        <w:ind w:leftChars="472" w:left="991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锡丝、</w:t>
      </w:r>
      <w:proofErr w:type="gramStart"/>
      <w:r>
        <w:rPr>
          <w:color w:val="000000"/>
          <w:spacing w:val="10"/>
          <w:sz w:val="24"/>
        </w:rPr>
        <w:t>锡线规格</w:t>
      </w:r>
      <w:proofErr w:type="gramEnd"/>
      <w:r>
        <w:rPr>
          <w:color w:val="000000"/>
          <w:spacing w:val="10"/>
          <w:sz w:val="24"/>
        </w:rPr>
        <w:t>为直径</w:t>
      </w:r>
      <w:r>
        <w:rPr>
          <w:color w:val="000000"/>
          <w:spacing w:val="10"/>
          <w:sz w:val="24"/>
        </w:rPr>
        <w:t>+</w:t>
      </w:r>
      <w:r>
        <w:rPr>
          <w:color w:val="000000"/>
          <w:spacing w:val="10"/>
          <w:sz w:val="24"/>
        </w:rPr>
        <w:t>含锡量</w:t>
      </w:r>
      <w:r>
        <w:rPr>
          <w:color w:val="000000"/>
          <w:spacing w:val="10"/>
          <w:sz w:val="24"/>
        </w:rPr>
        <w:t>%</w:t>
      </w:r>
      <w:r>
        <w:rPr>
          <w:color w:val="000000"/>
          <w:spacing w:val="10"/>
          <w:sz w:val="24"/>
        </w:rPr>
        <w:t>，格式是：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数字</w:t>
      </w:r>
      <w:r>
        <w:rPr>
          <w:color w:val="000000"/>
          <w:spacing w:val="10"/>
          <w:sz w:val="24"/>
        </w:rPr>
        <w:t>%</w:t>
      </w:r>
      <w:r>
        <w:rPr>
          <w:color w:val="000000"/>
          <w:spacing w:val="10"/>
          <w:sz w:val="24"/>
        </w:rPr>
        <w:t>，直径单位为</w:t>
      </w:r>
      <w:r>
        <w:rPr>
          <w:color w:val="000000"/>
          <w:spacing w:val="10"/>
          <w:sz w:val="24"/>
        </w:rPr>
        <w:t>“mm”</w:t>
      </w:r>
      <w:r>
        <w:rPr>
          <w:color w:val="000000"/>
          <w:spacing w:val="10"/>
          <w:sz w:val="24"/>
        </w:rPr>
        <w:t>，如</w:t>
      </w:r>
      <w:r>
        <w:rPr>
          <w:color w:val="000000"/>
          <w:spacing w:val="10"/>
          <w:sz w:val="24"/>
        </w:rPr>
        <w:t>D1.0mm50%</w:t>
      </w:r>
    </w:p>
    <w:p w14:paraId="3C65B294" w14:textId="77777777" w:rsidR="003543AF" w:rsidRDefault="008D0C55">
      <w:pPr>
        <w:spacing w:line="400" w:lineRule="exact"/>
        <w:ind w:firstLineChars="250" w:firstLine="650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t>举例：</w:t>
      </w:r>
      <w:r>
        <w:rPr>
          <w:color w:val="000000"/>
          <w:spacing w:val="10"/>
          <w:sz w:val="24"/>
        </w:rPr>
        <w:t>无铅锡膏</w:t>
      </w:r>
      <w:r>
        <w:rPr>
          <w:color w:val="000000"/>
          <w:spacing w:val="10"/>
          <w:sz w:val="24"/>
        </w:rPr>
        <w:t>|96.5%|[Sn-Ag3.0-Cu0.5</w:t>
      </w:r>
      <w:r>
        <w:rPr>
          <w:color w:val="000000"/>
          <w:spacing w:val="10"/>
          <w:sz w:val="24"/>
        </w:rPr>
        <w:t>及时雨</w:t>
      </w:r>
      <w:r>
        <w:rPr>
          <w:color w:val="000000"/>
          <w:spacing w:val="10"/>
          <w:sz w:val="24"/>
        </w:rPr>
        <w:t>]</w:t>
      </w:r>
      <w:r>
        <w:rPr>
          <w:color w:val="000000"/>
          <w:spacing w:val="10"/>
          <w:kern w:val="0"/>
          <w:sz w:val="24"/>
        </w:rPr>
        <w:t xml:space="preserve">           </w:t>
      </w:r>
    </w:p>
    <w:p w14:paraId="2480A22C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</w:t>
      </w:r>
      <w:r>
        <w:rPr>
          <w:rFonts w:hint="eastAsia"/>
          <w:b/>
          <w:bCs/>
          <w:color w:val="000000"/>
          <w:spacing w:val="10"/>
          <w:sz w:val="24"/>
        </w:rPr>
        <w:t>5</w:t>
      </w:r>
      <w:r>
        <w:rPr>
          <w:b/>
          <w:bCs/>
          <w:color w:val="000000"/>
          <w:spacing w:val="10"/>
          <w:sz w:val="24"/>
        </w:rPr>
        <w:t>03</w:t>
      </w:r>
      <w:r>
        <w:rPr>
          <w:b/>
          <w:bCs/>
          <w:color w:val="000000"/>
          <w:spacing w:val="10"/>
          <w:sz w:val="24"/>
        </w:rPr>
        <w:t>：化工材料类</w:t>
      </w:r>
      <w:r>
        <w:rPr>
          <w:bCs/>
          <w:color w:val="000000"/>
          <w:spacing w:val="10"/>
          <w:sz w:val="24"/>
        </w:rPr>
        <w:t>(</w:t>
      </w:r>
      <w:r>
        <w:rPr>
          <w:bCs/>
          <w:color w:val="000000"/>
          <w:spacing w:val="10"/>
          <w:sz w:val="24"/>
        </w:rPr>
        <w:t>指生产用的清洗剂、助焊剂、酒精等化工材料</w:t>
      </w:r>
      <w:r>
        <w:rPr>
          <w:bCs/>
          <w:color w:val="000000"/>
          <w:spacing w:val="10"/>
          <w:sz w:val="24"/>
        </w:rPr>
        <w:t>)</w:t>
      </w:r>
    </w:p>
    <w:p w14:paraId="75DA339E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生产商型号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4EFB3919" w14:textId="77777777" w:rsidR="003543AF" w:rsidRDefault="008D0C55">
      <w:pPr>
        <w:pStyle w:val="afd"/>
        <w:numPr>
          <w:ilvl w:val="0"/>
          <w:numId w:val="10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名称：此化工</w:t>
      </w:r>
      <w:proofErr w:type="gramStart"/>
      <w:r>
        <w:rPr>
          <w:color w:val="000000"/>
          <w:spacing w:val="10"/>
          <w:sz w:val="24"/>
        </w:rPr>
        <w:t>材类物料</w:t>
      </w:r>
      <w:proofErr w:type="gramEnd"/>
      <w:r>
        <w:rPr>
          <w:color w:val="000000"/>
          <w:spacing w:val="10"/>
          <w:sz w:val="24"/>
        </w:rPr>
        <w:t>的简单命名。</w:t>
      </w:r>
    </w:p>
    <w:p w14:paraId="16CA41EF" w14:textId="77777777" w:rsidR="003543AF" w:rsidRDefault="008D0C55">
      <w:pPr>
        <w:pStyle w:val="afd"/>
        <w:numPr>
          <w:ilvl w:val="0"/>
          <w:numId w:val="10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生产商型号：该物料的生产商型号。</w:t>
      </w:r>
    </w:p>
    <w:p w14:paraId="68503D19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</w:t>
      </w:r>
      <w:r>
        <w:rPr>
          <w:color w:val="000000"/>
          <w:spacing w:val="10"/>
          <w:sz w:val="24"/>
        </w:rPr>
        <w:t>稀释剂</w:t>
      </w:r>
      <w:r>
        <w:rPr>
          <w:color w:val="000000"/>
          <w:spacing w:val="10"/>
          <w:sz w:val="24"/>
        </w:rPr>
        <w:t>|TF-220|[</w:t>
      </w:r>
      <w:r>
        <w:rPr>
          <w:color w:val="000000"/>
          <w:spacing w:val="10"/>
          <w:sz w:val="24"/>
        </w:rPr>
        <w:t>同方</w:t>
      </w:r>
      <w:r>
        <w:rPr>
          <w:color w:val="000000"/>
          <w:spacing w:val="10"/>
          <w:sz w:val="24"/>
        </w:rPr>
        <w:t>]</w:t>
      </w:r>
    </w:p>
    <w:p w14:paraId="6944C8AA" w14:textId="77777777" w:rsidR="003543AF" w:rsidRDefault="008D0C55">
      <w:pPr>
        <w:widowControl/>
        <w:spacing w:beforeLines="50" w:before="156" w:line="400" w:lineRule="exact"/>
        <w:ind w:leftChars="248" w:left="1272" w:hangingChars="288" w:hanging="751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</w:t>
      </w:r>
      <w:r>
        <w:rPr>
          <w:b/>
          <w:color w:val="000000"/>
          <w:spacing w:val="10"/>
          <w:kern w:val="0"/>
          <w:sz w:val="24"/>
        </w:rPr>
        <w:t>04</w:t>
      </w:r>
      <w:r>
        <w:rPr>
          <w:b/>
          <w:color w:val="000000"/>
          <w:spacing w:val="10"/>
          <w:kern w:val="0"/>
          <w:sz w:val="24"/>
        </w:rPr>
        <w:t>：生产用线材、管材及附件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如网线、电话线、电缆、水晶头、气管、连接用附件等</w:t>
      </w:r>
      <w:r>
        <w:rPr>
          <w:color w:val="000000"/>
          <w:spacing w:val="10"/>
          <w:kern w:val="0"/>
          <w:sz w:val="24"/>
        </w:rPr>
        <w:t>)</w:t>
      </w:r>
    </w:p>
    <w:p w14:paraId="0ED300C5" w14:textId="77777777" w:rsidR="003543AF" w:rsidRDefault="008D0C55">
      <w:pPr>
        <w:spacing w:line="400" w:lineRule="exact"/>
        <w:ind w:firstLineChars="215" w:firstLine="561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规格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4FD14554" w14:textId="77777777" w:rsidR="003543AF" w:rsidRDefault="008D0C55">
      <w:pPr>
        <w:pStyle w:val="afd"/>
        <w:numPr>
          <w:ilvl w:val="0"/>
          <w:numId w:val="102"/>
        </w:numPr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名称：线材、管材及附件的名称，如网线、电话线、水晶头等。</w:t>
      </w:r>
    </w:p>
    <w:p w14:paraId="2A5D9776" w14:textId="77777777" w:rsidR="003543AF" w:rsidRDefault="008D0C55">
      <w:pPr>
        <w:pStyle w:val="afd"/>
        <w:numPr>
          <w:ilvl w:val="0"/>
          <w:numId w:val="102"/>
        </w:numPr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规格：各类线材、管材直径、截面面积等，直径用</w:t>
      </w:r>
      <w:r>
        <w:rPr>
          <w:color w:val="000000"/>
          <w:spacing w:val="10"/>
          <w:sz w:val="24"/>
        </w:rPr>
        <w:t>D</w:t>
      </w:r>
      <w:r>
        <w:rPr>
          <w:color w:val="000000"/>
          <w:spacing w:val="10"/>
          <w:sz w:val="24"/>
        </w:rPr>
        <w:t>，单位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，截面用</w:t>
      </w:r>
      <w:r>
        <w:rPr>
          <w:color w:val="000000"/>
          <w:spacing w:val="10"/>
          <w:sz w:val="24"/>
        </w:rPr>
        <w:t>S</w:t>
      </w:r>
      <w:r>
        <w:rPr>
          <w:color w:val="000000"/>
          <w:spacing w:val="10"/>
          <w:sz w:val="24"/>
        </w:rPr>
        <w:t>，单位统一用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平方毫米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。连接用附件如无法用直径或截面表示，可写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或其它方式表示。</w:t>
      </w:r>
    </w:p>
    <w:p w14:paraId="63884B94" w14:textId="77777777" w:rsidR="003543AF" w:rsidRDefault="008D0C55">
      <w:pPr>
        <w:pStyle w:val="afd"/>
        <w:numPr>
          <w:ilvl w:val="0"/>
          <w:numId w:val="102"/>
        </w:numPr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必要说明：如有特殊要求说明，可以在此加以标注。</w:t>
      </w:r>
    </w:p>
    <w:p w14:paraId="7EC85211" w14:textId="77777777" w:rsidR="003543AF" w:rsidRDefault="008D0C55">
      <w:pPr>
        <w:spacing w:line="400" w:lineRule="exact"/>
        <w:ind w:firstLineChars="217" w:firstLine="564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举例：电线</w:t>
      </w:r>
      <w:r>
        <w:rPr>
          <w:color w:val="000000"/>
          <w:spacing w:val="10"/>
          <w:sz w:val="24"/>
        </w:rPr>
        <w:t>|S10</w:t>
      </w:r>
      <w:r>
        <w:rPr>
          <w:color w:val="000000"/>
          <w:spacing w:val="10"/>
          <w:sz w:val="24"/>
        </w:rPr>
        <w:t>平方毫米</w:t>
      </w:r>
      <w:r>
        <w:rPr>
          <w:color w:val="000000"/>
          <w:spacing w:val="10"/>
          <w:sz w:val="24"/>
        </w:rPr>
        <w:t>|[BVR</w:t>
      </w:r>
      <w:r>
        <w:rPr>
          <w:color w:val="000000"/>
          <w:spacing w:val="10"/>
          <w:sz w:val="24"/>
        </w:rPr>
        <w:t>多芯</w:t>
      </w:r>
      <w:r>
        <w:rPr>
          <w:color w:val="000000"/>
          <w:spacing w:val="10"/>
          <w:sz w:val="24"/>
        </w:rPr>
        <w:t>]</w:t>
      </w:r>
    </w:p>
    <w:p w14:paraId="6601463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8</w:t>
      </w:r>
      <w:r>
        <w:rPr>
          <w:rFonts w:hint="eastAsia"/>
          <w:b/>
          <w:bCs/>
          <w:color w:val="000000"/>
          <w:spacing w:val="10"/>
          <w:sz w:val="24"/>
        </w:rPr>
        <w:t>5</w:t>
      </w:r>
      <w:r>
        <w:rPr>
          <w:b/>
          <w:bCs/>
          <w:color w:val="000000"/>
          <w:spacing w:val="10"/>
          <w:sz w:val="24"/>
        </w:rPr>
        <w:t>05</w:t>
      </w:r>
      <w:r>
        <w:rPr>
          <w:b/>
          <w:bCs/>
          <w:color w:val="000000"/>
          <w:spacing w:val="10"/>
          <w:sz w:val="24"/>
        </w:rPr>
        <w:t>：其他生产辅料</w:t>
      </w:r>
    </w:p>
    <w:p w14:paraId="59EEB4EB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sz w:val="24"/>
        </w:rPr>
      </w:pPr>
      <w:r>
        <w:rPr>
          <w:b/>
          <w:bCs/>
          <w:color w:val="000000"/>
          <w:spacing w:val="10"/>
          <w:sz w:val="24"/>
        </w:rPr>
        <w:t>描述规则：名称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辅料名称</w:t>
      </w:r>
      <w:r>
        <w:rPr>
          <w:b/>
          <w:bCs/>
          <w:color w:val="000000"/>
          <w:spacing w:val="10"/>
          <w:sz w:val="24"/>
        </w:rPr>
        <w:t>|</w:t>
      </w:r>
      <w:r>
        <w:rPr>
          <w:b/>
          <w:bCs/>
          <w:color w:val="000000"/>
          <w:spacing w:val="10"/>
          <w:sz w:val="24"/>
        </w:rPr>
        <w:t>用途</w:t>
      </w:r>
      <w:r>
        <w:rPr>
          <w:b/>
          <w:bCs/>
          <w:color w:val="000000"/>
          <w:spacing w:val="10"/>
          <w:sz w:val="24"/>
        </w:rPr>
        <w:t>|[</w:t>
      </w:r>
      <w:r>
        <w:rPr>
          <w:b/>
          <w:bCs/>
          <w:color w:val="000000"/>
          <w:spacing w:val="10"/>
          <w:sz w:val="24"/>
        </w:rPr>
        <w:t>必要说明</w:t>
      </w:r>
      <w:r>
        <w:rPr>
          <w:b/>
          <w:bCs/>
          <w:color w:val="000000"/>
          <w:spacing w:val="10"/>
          <w:sz w:val="24"/>
        </w:rPr>
        <w:t>]</w:t>
      </w:r>
    </w:p>
    <w:p w14:paraId="359F8386" w14:textId="77777777" w:rsidR="003543AF" w:rsidRDefault="008D0C55">
      <w:pPr>
        <w:pStyle w:val="afd"/>
        <w:numPr>
          <w:ilvl w:val="0"/>
          <w:numId w:val="10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其他生产辅料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43857197" w14:textId="77777777" w:rsidR="003543AF" w:rsidRDefault="008D0C55">
      <w:pPr>
        <w:pStyle w:val="afd"/>
        <w:numPr>
          <w:ilvl w:val="0"/>
          <w:numId w:val="10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辅料名称：具体的辅料名称。</w:t>
      </w:r>
    </w:p>
    <w:p w14:paraId="71637363" w14:textId="77777777" w:rsidR="003543AF" w:rsidRDefault="008D0C55">
      <w:pPr>
        <w:pStyle w:val="afd"/>
        <w:numPr>
          <w:ilvl w:val="0"/>
          <w:numId w:val="103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lastRenderedPageBreak/>
        <w:t>用途：该生产辅料的用途。</w:t>
      </w:r>
    </w:p>
    <w:p w14:paraId="0F4E8C63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</w:t>
      </w:r>
      <w:r>
        <w:rPr>
          <w:color w:val="000000"/>
          <w:spacing w:val="10"/>
          <w:sz w:val="24"/>
        </w:rPr>
        <w:t>其他生产辅料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刀片</w:t>
      </w:r>
      <w:r>
        <w:rPr>
          <w:color w:val="000000"/>
          <w:spacing w:val="10"/>
          <w:sz w:val="24"/>
        </w:rPr>
        <w:t>|</w:t>
      </w:r>
      <w:r>
        <w:rPr>
          <w:color w:val="000000"/>
          <w:spacing w:val="10"/>
          <w:sz w:val="24"/>
        </w:rPr>
        <w:t>生产用</w:t>
      </w:r>
    </w:p>
    <w:p w14:paraId="536C6956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</w:t>
      </w:r>
      <w:r>
        <w:rPr>
          <w:b/>
          <w:color w:val="000000"/>
          <w:spacing w:val="10"/>
          <w:kern w:val="0"/>
          <w:sz w:val="24"/>
        </w:rPr>
        <w:t>06</w:t>
      </w:r>
      <w:r>
        <w:rPr>
          <w:b/>
          <w:color w:val="000000"/>
          <w:spacing w:val="10"/>
          <w:kern w:val="0"/>
          <w:sz w:val="24"/>
        </w:rPr>
        <w:t>：包装辅料</w:t>
      </w:r>
      <w:r>
        <w:rPr>
          <w:rFonts w:hint="eastAsia"/>
          <w:b/>
          <w:color w:val="000000"/>
          <w:spacing w:val="10"/>
          <w:kern w:val="0"/>
          <w:sz w:val="24"/>
        </w:rPr>
        <w:t xml:space="preserve"> </w:t>
      </w:r>
      <w:r>
        <w:rPr>
          <w:b/>
          <w:color w:val="000000"/>
          <w:spacing w:val="10"/>
          <w:kern w:val="0"/>
          <w:sz w:val="24"/>
        </w:rPr>
        <w:t>塑壳箱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生产用包装类辅料</w:t>
      </w:r>
      <w:r>
        <w:rPr>
          <w:color w:val="000000"/>
          <w:spacing w:val="10"/>
          <w:kern w:val="0"/>
          <w:sz w:val="24"/>
        </w:rPr>
        <w:t>.</w:t>
      </w:r>
      <w:r>
        <w:rPr>
          <w:color w:val="000000"/>
          <w:spacing w:val="10"/>
          <w:kern w:val="0"/>
          <w:sz w:val="24"/>
        </w:rPr>
        <w:t>塑壳箱，如中转箱、刀卡、挡板、隔板</w:t>
      </w:r>
      <w:r>
        <w:rPr>
          <w:color w:val="000000"/>
          <w:spacing w:val="10"/>
          <w:kern w:val="0"/>
          <w:sz w:val="24"/>
        </w:rPr>
        <w:t>)</w:t>
      </w:r>
    </w:p>
    <w:p w14:paraId="0111EB00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具体包装辅料名称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277121EA" w14:textId="77777777" w:rsidR="003543AF" w:rsidRDefault="008D0C55">
      <w:pPr>
        <w:pStyle w:val="afd"/>
        <w:numPr>
          <w:ilvl w:val="0"/>
          <w:numId w:val="104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包装辅料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3A2EC95A" w14:textId="77777777" w:rsidR="003543AF" w:rsidRDefault="008D0C55">
      <w:pPr>
        <w:pStyle w:val="afd"/>
        <w:numPr>
          <w:ilvl w:val="0"/>
          <w:numId w:val="104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具体包装辅料名称：按具体的包装辅料名称填写，如</w:t>
      </w:r>
      <w:r>
        <w:rPr>
          <w:color w:val="000000"/>
          <w:spacing w:val="10"/>
          <w:kern w:val="0"/>
          <w:sz w:val="24"/>
        </w:rPr>
        <w:t>中转箱、刀卡、挡板、隔板</w:t>
      </w:r>
      <w:r>
        <w:rPr>
          <w:color w:val="000000"/>
          <w:spacing w:val="10"/>
          <w:sz w:val="24"/>
        </w:rPr>
        <w:t>等。</w:t>
      </w:r>
    </w:p>
    <w:p w14:paraId="2FEF61A4" w14:textId="77777777" w:rsidR="003543AF" w:rsidRDefault="008D0C55">
      <w:pPr>
        <w:pStyle w:val="afd"/>
        <w:numPr>
          <w:ilvl w:val="0"/>
          <w:numId w:val="104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，字段描述中缺省，默认为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。无厚度要求的包装辅料，尺寸统一为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。有厚度要求的包装辅料，尺寸统一为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0D81ADF1" w14:textId="77777777" w:rsidR="003543AF" w:rsidRDefault="008D0C55">
      <w:pPr>
        <w:pStyle w:val="afd"/>
        <w:numPr>
          <w:ilvl w:val="0"/>
          <w:numId w:val="104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材质：生产包装辅料所用的材质。</w:t>
      </w:r>
    </w:p>
    <w:p w14:paraId="42FAB677" w14:textId="77777777" w:rsidR="003543AF" w:rsidRDefault="008D0C55">
      <w:pPr>
        <w:pStyle w:val="afd"/>
        <w:numPr>
          <w:ilvl w:val="0"/>
          <w:numId w:val="104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用途：该生产辅料的用途。</w:t>
      </w:r>
    </w:p>
    <w:p w14:paraId="2736CAC0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举例：包装辅料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隔板</w:t>
      </w:r>
      <w:r>
        <w:rPr>
          <w:color w:val="000000"/>
          <w:spacing w:val="10"/>
          <w:kern w:val="0"/>
          <w:sz w:val="24"/>
        </w:rPr>
        <w:t>|480*380*5mm|PP|DC</w:t>
      </w:r>
      <w:r>
        <w:rPr>
          <w:color w:val="000000"/>
          <w:spacing w:val="10"/>
          <w:kern w:val="0"/>
          <w:sz w:val="24"/>
        </w:rPr>
        <w:t>线材包装</w:t>
      </w:r>
    </w:p>
    <w:p w14:paraId="7C0CE137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507</w:t>
      </w:r>
      <w:r>
        <w:rPr>
          <w:b/>
          <w:color w:val="000000"/>
          <w:spacing w:val="10"/>
          <w:kern w:val="0"/>
          <w:sz w:val="24"/>
        </w:rPr>
        <w:t>：包装辅料</w:t>
      </w:r>
      <w:r>
        <w:rPr>
          <w:rFonts w:hint="eastAsia"/>
          <w:b/>
          <w:color w:val="000000"/>
          <w:spacing w:val="10"/>
          <w:kern w:val="0"/>
          <w:sz w:val="24"/>
        </w:rPr>
        <w:t xml:space="preserve"> </w:t>
      </w:r>
      <w:r>
        <w:rPr>
          <w:b/>
          <w:color w:val="000000"/>
          <w:spacing w:val="10"/>
          <w:kern w:val="0"/>
          <w:sz w:val="24"/>
        </w:rPr>
        <w:t>保护棉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生产用包装类辅料</w:t>
      </w:r>
      <w:r>
        <w:rPr>
          <w:color w:val="000000"/>
          <w:spacing w:val="10"/>
          <w:kern w:val="0"/>
          <w:sz w:val="24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0"/>
          <w:kern w:val="0"/>
          <w:sz w:val="24"/>
        </w:rPr>
        <w:t>保护棉，如珍珠棉、防静电海绵</w:t>
      </w:r>
      <w:r>
        <w:rPr>
          <w:color w:val="000000"/>
          <w:spacing w:val="10"/>
          <w:kern w:val="0"/>
          <w:sz w:val="24"/>
        </w:rPr>
        <w:t>)</w:t>
      </w:r>
    </w:p>
    <w:p w14:paraId="15290766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具体包装辅料名称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620D96D0" w14:textId="77777777" w:rsidR="003543AF" w:rsidRDefault="008D0C55">
      <w:pPr>
        <w:pStyle w:val="afd"/>
        <w:numPr>
          <w:ilvl w:val="0"/>
          <w:numId w:val="105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包装辅料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3E5FA3B2" w14:textId="77777777" w:rsidR="003543AF" w:rsidRDefault="008D0C55">
      <w:pPr>
        <w:pStyle w:val="afd"/>
        <w:numPr>
          <w:ilvl w:val="0"/>
          <w:numId w:val="105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具体包装辅料名称：按具体的包装辅料名称填写，如</w:t>
      </w:r>
      <w:r>
        <w:rPr>
          <w:color w:val="000000"/>
          <w:spacing w:val="10"/>
          <w:kern w:val="0"/>
          <w:sz w:val="24"/>
        </w:rPr>
        <w:t>珍珠棉、防静电海绵</w:t>
      </w:r>
      <w:r>
        <w:rPr>
          <w:color w:val="000000"/>
          <w:spacing w:val="10"/>
          <w:sz w:val="24"/>
        </w:rPr>
        <w:t>等。</w:t>
      </w:r>
    </w:p>
    <w:p w14:paraId="7617C059" w14:textId="77777777" w:rsidR="003543AF" w:rsidRDefault="008D0C55">
      <w:pPr>
        <w:pStyle w:val="afd"/>
        <w:numPr>
          <w:ilvl w:val="0"/>
          <w:numId w:val="105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，字段描述中缺省，默认为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。无厚度要求的包装辅料，尺寸统一为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。有厚度要求的包装辅料，尺寸统一为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083B0AA0" w14:textId="77777777" w:rsidR="003543AF" w:rsidRDefault="008D0C55">
      <w:pPr>
        <w:pStyle w:val="afd"/>
        <w:numPr>
          <w:ilvl w:val="0"/>
          <w:numId w:val="105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材质：生产包装辅料所用的材质。</w:t>
      </w:r>
    </w:p>
    <w:p w14:paraId="5C134C01" w14:textId="77777777" w:rsidR="003543AF" w:rsidRDefault="008D0C55">
      <w:pPr>
        <w:pStyle w:val="afd"/>
        <w:numPr>
          <w:ilvl w:val="0"/>
          <w:numId w:val="105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用途：该生产辅料的用途。</w:t>
      </w:r>
    </w:p>
    <w:p w14:paraId="6B579ED3" w14:textId="77777777" w:rsidR="003543AF" w:rsidRDefault="008D0C55">
      <w:pPr>
        <w:widowControl/>
        <w:tabs>
          <w:tab w:val="left" w:pos="1050"/>
        </w:tabs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举例：包装辅料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防静电海绵</w:t>
      </w:r>
      <w:r>
        <w:rPr>
          <w:color w:val="000000"/>
          <w:spacing w:val="10"/>
          <w:kern w:val="0"/>
          <w:sz w:val="24"/>
        </w:rPr>
        <w:t>|480*210*25|</w:t>
      </w:r>
      <w:r>
        <w:rPr>
          <w:rFonts w:hint="eastAsia"/>
          <w:color w:val="000000"/>
          <w:spacing w:val="10"/>
          <w:kern w:val="0"/>
          <w:sz w:val="24"/>
        </w:rPr>
        <w:t>PCBA</w:t>
      </w:r>
      <w:r>
        <w:rPr>
          <w:rFonts w:hint="eastAsia"/>
          <w:color w:val="000000"/>
          <w:spacing w:val="10"/>
          <w:kern w:val="0"/>
          <w:sz w:val="24"/>
        </w:rPr>
        <w:t>用</w:t>
      </w:r>
    </w:p>
    <w:p w14:paraId="1B74E40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508</w:t>
      </w:r>
      <w:r>
        <w:rPr>
          <w:b/>
          <w:color w:val="000000"/>
          <w:spacing w:val="10"/>
          <w:kern w:val="0"/>
          <w:sz w:val="24"/>
        </w:rPr>
        <w:t>：包装辅料</w:t>
      </w:r>
      <w:r>
        <w:rPr>
          <w:rFonts w:hint="eastAsia"/>
          <w:b/>
          <w:color w:val="000000"/>
          <w:spacing w:val="10"/>
          <w:kern w:val="0"/>
          <w:sz w:val="24"/>
        </w:rPr>
        <w:t xml:space="preserve"> </w:t>
      </w:r>
      <w:r>
        <w:rPr>
          <w:b/>
          <w:color w:val="000000"/>
          <w:spacing w:val="10"/>
          <w:kern w:val="0"/>
          <w:sz w:val="24"/>
        </w:rPr>
        <w:t>保护膜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生产用包装类辅料</w:t>
      </w:r>
      <w:r>
        <w:rPr>
          <w:color w:val="000000"/>
          <w:spacing w:val="10"/>
          <w:kern w:val="0"/>
          <w:sz w:val="24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0"/>
          <w:kern w:val="0"/>
          <w:sz w:val="24"/>
        </w:rPr>
        <w:t>保护膜，如各种保护膜、气泡袋、过塑膜</w:t>
      </w:r>
      <w:r>
        <w:rPr>
          <w:color w:val="000000"/>
          <w:spacing w:val="10"/>
          <w:kern w:val="0"/>
          <w:sz w:val="24"/>
        </w:rPr>
        <w:t>)</w:t>
      </w:r>
    </w:p>
    <w:p w14:paraId="6E5D0FF3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具体包装辅料名称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0339BF96" w14:textId="77777777" w:rsidR="003543AF" w:rsidRDefault="008D0C55">
      <w:pPr>
        <w:pStyle w:val="afd"/>
        <w:numPr>
          <w:ilvl w:val="0"/>
          <w:numId w:val="106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包装辅料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59779CF5" w14:textId="77777777" w:rsidR="003543AF" w:rsidRDefault="008D0C55">
      <w:pPr>
        <w:pStyle w:val="afd"/>
        <w:numPr>
          <w:ilvl w:val="0"/>
          <w:numId w:val="106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具体包装辅料名称：按具体的包装辅料名称填写，如</w:t>
      </w:r>
      <w:r>
        <w:rPr>
          <w:color w:val="000000"/>
          <w:spacing w:val="10"/>
          <w:kern w:val="0"/>
          <w:sz w:val="24"/>
        </w:rPr>
        <w:t>保护膜、气泡袋、过塑膜</w:t>
      </w:r>
      <w:r>
        <w:rPr>
          <w:color w:val="000000"/>
          <w:spacing w:val="10"/>
          <w:sz w:val="24"/>
        </w:rPr>
        <w:t>等。</w:t>
      </w:r>
    </w:p>
    <w:p w14:paraId="5CCD3713" w14:textId="77777777" w:rsidR="003543AF" w:rsidRDefault="008D0C55">
      <w:pPr>
        <w:pStyle w:val="afd"/>
        <w:numPr>
          <w:ilvl w:val="0"/>
          <w:numId w:val="106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，字段描述中缺省，默认为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。无厚度要求的包装辅料，尺寸统一为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。有厚度要求的包装辅料，尺寸统一为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47C6BD1A" w14:textId="77777777" w:rsidR="003543AF" w:rsidRDefault="008D0C55">
      <w:pPr>
        <w:pStyle w:val="afd"/>
        <w:numPr>
          <w:ilvl w:val="0"/>
          <w:numId w:val="106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材质：生产包装辅料所用的材质。</w:t>
      </w:r>
    </w:p>
    <w:p w14:paraId="2E51692F" w14:textId="77777777" w:rsidR="003543AF" w:rsidRDefault="008D0C55">
      <w:pPr>
        <w:pStyle w:val="afd"/>
        <w:numPr>
          <w:ilvl w:val="0"/>
          <w:numId w:val="106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用途：该生产辅料的用途。</w:t>
      </w:r>
    </w:p>
    <w:p w14:paraId="043D08A5" w14:textId="77777777" w:rsidR="003543AF" w:rsidRDefault="008D0C55">
      <w:pPr>
        <w:widowControl/>
        <w:tabs>
          <w:tab w:val="left" w:pos="1050"/>
        </w:tabs>
        <w:spacing w:line="400" w:lineRule="exact"/>
        <w:ind w:firstLineChars="200" w:firstLine="520"/>
        <w:jc w:val="left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t>举例：包装辅料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保护膜</w:t>
      </w:r>
      <w:r>
        <w:rPr>
          <w:color w:val="000000"/>
          <w:spacing w:val="10"/>
          <w:kern w:val="0"/>
          <w:sz w:val="24"/>
        </w:rPr>
        <w:t>|215*0.04|PE|</w:t>
      </w:r>
      <w:r>
        <w:rPr>
          <w:color w:val="000000"/>
          <w:spacing w:val="10"/>
          <w:kern w:val="0"/>
          <w:sz w:val="24"/>
        </w:rPr>
        <w:t>用于保护光面盒体表面</w:t>
      </w:r>
    </w:p>
    <w:p w14:paraId="348149E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509</w:t>
      </w:r>
      <w:r>
        <w:rPr>
          <w:b/>
          <w:color w:val="000000"/>
          <w:spacing w:val="10"/>
          <w:kern w:val="0"/>
          <w:sz w:val="24"/>
        </w:rPr>
        <w:t>：包装</w:t>
      </w:r>
      <w:r>
        <w:rPr>
          <w:b/>
          <w:bCs/>
          <w:color w:val="000000"/>
          <w:spacing w:val="10"/>
          <w:sz w:val="24"/>
        </w:rPr>
        <w:t>辅料</w:t>
      </w:r>
      <w:r>
        <w:rPr>
          <w:rFonts w:hint="eastAsia"/>
          <w:b/>
          <w:color w:val="000000"/>
          <w:spacing w:val="10"/>
          <w:kern w:val="0"/>
          <w:sz w:val="24"/>
        </w:rPr>
        <w:t xml:space="preserve"> </w:t>
      </w:r>
      <w:r>
        <w:rPr>
          <w:b/>
          <w:color w:val="000000"/>
          <w:spacing w:val="10"/>
          <w:kern w:val="0"/>
          <w:sz w:val="24"/>
        </w:rPr>
        <w:t>吸塑盘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生产用包装类辅料</w:t>
      </w:r>
      <w:r>
        <w:rPr>
          <w:color w:val="000000"/>
          <w:spacing w:val="10"/>
          <w:kern w:val="0"/>
          <w:sz w:val="24"/>
        </w:rPr>
        <w:t>.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10"/>
          <w:kern w:val="0"/>
          <w:sz w:val="24"/>
        </w:rPr>
        <w:t>吸塑盘</w:t>
      </w:r>
      <w:r>
        <w:rPr>
          <w:color w:val="000000"/>
          <w:spacing w:val="10"/>
          <w:kern w:val="0"/>
          <w:sz w:val="24"/>
        </w:rPr>
        <w:t>)</w:t>
      </w:r>
    </w:p>
    <w:p w14:paraId="5EFC0F75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lastRenderedPageBreak/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具体包装辅料名称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06E9E9BA" w14:textId="77777777" w:rsidR="003543AF" w:rsidRDefault="008D0C55">
      <w:pPr>
        <w:pStyle w:val="afd"/>
        <w:numPr>
          <w:ilvl w:val="0"/>
          <w:numId w:val="10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包装辅料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56B83F77" w14:textId="77777777" w:rsidR="003543AF" w:rsidRDefault="008D0C55">
      <w:pPr>
        <w:pStyle w:val="afd"/>
        <w:numPr>
          <w:ilvl w:val="0"/>
          <w:numId w:val="10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具体包装辅料名称：按具体的包装辅料名称填写。</w:t>
      </w:r>
    </w:p>
    <w:p w14:paraId="7567893A" w14:textId="77777777" w:rsidR="003543AF" w:rsidRDefault="008D0C55">
      <w:pPr>
        <w:pStyle w:val="afd"/>
        <w:numPr>
          <w:ilvl w:val="0"/>
          <w:numId w:val="107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，字段描述中缺省，默认为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。无厚度要求的包装辅料，尺寸统一为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。有厚度要求的包装辅料，尺寸统一为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20085D79" w14:textId="77777777" w:rsidR="003543AF" w:rsidRDefault="008D0C55">
      <w:pPr>
        <w:pStyle w:val="afd"/>
        <w:numPr>
          <w:ilvl w:val="0"/>
          <w:numId w:val="10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材质：生产包装辅料所用的材质。</w:t>
      </w:r>
    </w:p>
    <w:p w14:paraId="7BF6B7E8" w14:textId="77777777" w:rsidR="003543AF" w:rsidRDefault="008D0C55">
      <w:pPr>
        <w:pStyle w:val="afd"/>
        <w:numPr>
          <w:ilvl w:val="0"/>
          <w:numId w:val="107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用途：该生产辅料的用途。</w:t>
      </w:r>
    </w:p>
    <w:p w14:paraId="42FA2E07" w14:textId="77777777" w:rsidR="003543AF" w:rsidRDefault="008D0C55">
      <w:pPr>
        <w:widowControl/>
        <w:tabs>
          <w:tab w:val="left" w:pos="1050"/>
        </w:tabs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举例：包装辅料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PCBA</w:t>
      </w:r>
      <w:r>
        <w:rPr>
          <w:color w:val="000000"/>
          <w:spacing w:val="10"/>
          <w:kern w:val="0"/>
          <w:sz w:val="24"/>
        </w:rPr>
        <w:t>吸塑盘</w:t>
      </w:r>
      <w:r>
        <w:rPr>
          <w:color w:val="000000"/>
          <w:spacing w:val="10"/>
          <w:kern w:val="0"/>
          <w:sz w:val="24"/>
        </w:rPr>
        <w:t>|470*230|PVC|</w:t>
      </w:r>
      <w:r>
        <w:rPr>
          <w:color w:val="000000"/>
          <w:spacing w:val="10"/>
          <w:kern w:val="0"/>
          <w:sz w:val="24"/>
        </w:rPr>
        <w:t>用于</w:t>
      </w:r>
      <w:r>
        <w:rPr>
          <w:color w:val="000000"/>
          <w:spacing w:val="10"/>
          <w:kern w:val="0"/>
          <w:sz w:val="24"/>
        </w:rPr>
        <w:t>T18</w:t>
      </w:r>
      <w:r>
        <w:rPr>
          <w:rFonts w:hint="eastAsia"/>
          <w:color w:val="000000"/>
          <w:spacing w:val="10"/>
          <w:kern w:val="0"/>
          <w:sz w:val="24"/>
        </w:rPr>
        <w:t xml:space="preserve"> PCBA</w:t>
      </w:r>
      <w:r>
        <w:rPr>
          <w:color w:val="000000"/>
          <w:spacing w:val="10"/>
          <w:kern w:val="0"/>
          <w:sz w:val="24"/>
        </w:rPr>
        <w:t>周转</w:t>
      </w:r>
      <w:r>
        <w:rPr>
          <w:color w:val="000000"/>
          <w:spacing w:val="10"/>
          <w:kern w:val="0"/>
          <w:sz w:val="24"/>
        </w:rPr>
        <w:t>|[</w:t>
      </w:r>
      <w:r>
        <w:rPr>
          <w:color w:val="000000"/>
          <w:spacing w:val="10"/>
          <w:kern w:val="0"/>
          <w:sz w:val="24"/>
        </w:rPr>
        <w:t>透明</w:t>
      </w:r>
      <w:r>
        <w:rPr>
          <w:color w:val="000000"/>
          <w:spacing w:val="10"/>
          <w:kern w:val="0"/>
          <w:sz w:val="24"/>
        </w:rPr>
        <w:t>]</w:t>
      </w:r>
    </w:p>
    <w:p w14:paraId="12C48801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color w:val="000000"/>
          <w:spacing w:val="10"/>
          <w:kern w:val="0"/>
          <w:sz w:val="24"/>
        </w:rPr>
        <w:t>510</w:t>
      </w:r>
      <w:r>
        <w:rPr>
          <w:b/>
          <w:color w:val="000000"/>
          <w:spacing w:val="10"/>
          <w:kern w:val="0"/>
          <w:sz w:val="24"/>
        </w:rPr>
        <w:t>：包装辅料</w:t>
      </w:r>
      <w:r>
        <w:rPr>
          <w:rFonts w:hint="eastAsia"/>
          <w:b/>
          <w:color w:val="000000"/>
          <w:spacing w:val="10"/>
          <w:kern w:val="0"/>
          <w:sz w:val="24"/>
        </w:rPr>
        <w:t xml:space="preserve"> </w:t>
      </w:r>
      <w:r>
        <w:rPr>
          <w:b/>
          <w:color w:val="000000"/>
          <w:spacing w:val="10"/>
          <w:kern w:val="0"/>
          <w:sz w:val="24"/>
        </w:rPr>
        <w:t>纸箱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生产用包装类辅料纸箱，如零头箱</w:t>
      </w:r>
      <w:r>
        <w:rPr>
          <w:color w:val="000000"/>
          <w:spacing w:val="10"/>
          <w:kern w:val="0"/>
          <w:sz w:val="24"/>
        </w:rPr>
        <w:t>)</w:t>
      </w:r>
    </w:p>
    <w:p w14:paraId="18A25074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具体包装辅料名称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25F52D90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包装辅料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49E1A25D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具体包装辅料名称：按具体的包装辅料名称填写。</w:t>
      </w:r>
    </w:p>
    <w:p w14:paraId="701E9456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left="993" w:firstLineChars="0" w:hanging="426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尺寸：单位：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，字段描述中缺省，默认为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。无厚度要求的包装辅料，尺寸统一为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。有厚度要求的包装辅料，尺寸统一为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长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厚度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602D9D2D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材质：生产包装辅料所用的材质。</w:t>
      </w:r>
    </w:p>
    <w:p w14:paraId="50F3C3F4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用途：该生产辅料的用途。</w:t>
      </w:r>
    </w:p>
    <w:p w14:paraId="32B1441A" w14:textId="77777777" w:rsidR="003543AF" w:rsidRDefault="008D0C55">
      <w:pPr>
        <w:pStyle w:val="afd"/>
        <w:numPr>
          <w:ilvl w:val="0"/>
          <w:numId w:val="108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rFonts w:hint="eastAsia"/>
          <w:color w:val="000000"/>
          <w:spacing w:val="10"/>
          <w:sz w:val="24"/>
        </w:rPr>
        <w:t>必要说明：其他信息补充。</w:t>
      </w:r>
    </w:p>
    <w:p w14:paraId="558E78D4" w14:textId="77777777" w:rsidR="003543AF" w:rsidRDefault="008D0C55">
      <w:pPr>
        <w:widowControl/>
        <w:tabs>
          <w:tab w:val="left" w:pos="1050"/>
        </w:tabs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举例：包装辅料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零头箱</w:t>
      </w:r>
      <w:r>
        <w:rPr>
          <w:color w:val="000000"/>
          <w:spacing w:val="10"/>
          <w:kern w:val="0"/>
          <w:sz w:val="24"/>
        </w:rPr>
        <w:t>|580*460*360|K=A|</w:t>
      </w:r>
      <w:r>
        <w:rPr>
          <w:color w:val="000000"/>
          <w:spacing w:val="10"/>
          <w:kern w:val="0"/>
          <w:sz w:val="24"/>
        </w:rPr>
        <w:t>特制线零头产品包装</w:t>
      </w:r>
    </w:p>
    <w:p w14:paraId="55BE3F9F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511</w:t>
      </w:r>
      <w:r>
        <w:rPr>
          <w:b/>
          <w:bCs/>
          <w:color w:val="000000"/>
          <w:spacing w:val="10"/>
          <w:kern w:val="0"/>
          <w:sz w:val="24"/>
        </w:rPr>
        <w:t>：</w:t>
      </w:r>
      <w:r>
        <w:rPr>
          <w:b/>
          <w:bCs/>
          <w:color w:val="000000"/>
          <w:spacing w:val="10"/>
          <w:kern w:val="0"/>
          <w:sz w:val="24"/>
        </w:rPr>
        <w:t> </w:t>
      </w:r>
      <w:r>
        <w:rPr>
          <w:b/>
          <w:bCs/>
          <w:color w:val="000000"/>
          <w:spacing w:val="10"/>
          <w:kern w:val="0"/>
          <w:sz w:val="24"/>
        </w:rPr>
        <w:t>生产</w:t>
      </w:r>
      <w:r>
        <w:rPr>
          <w:b/>
          <w:bCs/>
          <w:color w:val="000000"/>
          <w:spacing w:val="10"/>
          <w:sz w:val="24"/>
        </w:rPr>
        <w:t>测试</w:t>
      </w:r>
      <w:r>
        <w:rPr>
          <w:b/>
          <w:bCs/>
          <w:color w:val="000000"/>
          <w:spacing w:val="10"/>
          <w:kern w:val="0"/>
          <w:sz w:val="24"/>
        </w:rPr>
        <w:t>辅料</w:t>
      </w:r>
      <w:r>
        <w:rPr>
          <w:bCs/>
          <w:color w:val="000000"/>
          <w:spacing w:val="10"/>
          <w:kern w:val="0"/>
          <w:sz w:val="24"/>
        </w:rPr>
        <w:t>(</w:t>
      </w:r>
      <w:r>
        <w:rPr>
          <w:bCs/>
          <w:color w:val="000000"/>
          <w:spacing w:val="10"/>
          <w:kern w:val="0"/>
          <w:sz w:val="24"/>
        </w:rPr>
        <w:t>指测试用的各类射频连接线</w:t>
      </w:r>
      <w:r>
        <w:rPr>
          <w:bCs/>
          <w:color w:val="000000"/>
          <w:spacing w:val="10"/>
          <w:kern w:val="0"/>
          <w:sz w:val="24"/>
        </w:rPr>
        <w:t>)</w:t>
      </w:r>
    </w:p>
    <w:p w14:paraId="7E9B9219" w14:textId="77777777" w:rsidR="003543AF" w:rsidRDefault="008D0C55">
      <w:pPr>
        <w:widowControl/>
        <w:spacing w:line="400" w:lineRule="exact"/>
        <w:ind w:firstLineChars="200" w:firstLine="522"/>
        <w:rPr>
          <w:b/>
          <w:bCs/>
          <w:color w:val="000000"/>
          <w:spacing w:val="10"/>
          <w:kern w:val="0"/>
          <w:sz w:val="24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辅料名称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规格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材质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3140B308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生产测试辅料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1A210DC1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辅料名称：如射频连接线、射频扣线等。</w:t>
      </w:r>
    </w:p>
    <w:p w14:paraId="01196269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规格：如连接线长度、连接头尺寸或类型，型号等。</w:t>
      </w:r>
    </w:p>
    <w:p w14:paraId="45E0F996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材质：辅料要求使用的材质。</w:t>
      </w:r>
    </w:p>
    <w:p w14:paraId="62D3C61C" w14:textId="77777777" w:rsidR="003543AF" w:rsidRDefault="008D0C55">
      <w:pPr>
        <w:widowControl/>
        <w:tabs>
          <w:tab w:val="left" w:pos="1050"/>
        </w:tabs>
        <w:spacing w:line="400" w:lineRule="exact"/>
        <w:ind w:firstLineChars="200" w:firstLine="520"/>
        <w:jc w:val="left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举例：生产测试辅料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射频扣线</w:t>
      </w:r>
      <w:r>
        <w:rPr>
          <w:color w:val="000000"/>
          <w:spacing w:val="10"/>
          <w:kern w:val="0"/>
          <w:sz w:val="24"/>
        </w:rPr>
        <w:t>|Φ7.1*15.65/</w:t>
      </w:r>
      <w:r>
        <w:rPr>
          <w:color w:val="000000"/>
          <w:spacing w:val="10"/>
          <w:kern w:val="0"/>
          <w:sz w:val="24"/>
        </w:rPr>
        <w:t>型号</w:t>
      </w:r>
      <w:r>
        <w:rPr>
          <w:color w:val="000000"/>
          <w:spacing w:val="10"/>
          <w:kern w:val="0"/>
          <w:sz w:val="24"/>
        </w:rPr>
        <w:t>MXHQ87WA3000|</w:t>
      </w:r>
      <w:r>
        <w:rPr>
          <w:color w:val="000000"/>
          <w:spacing w:val="10"/>
          <w:kern w:val="0"/>
          <w:sz w:val="24"/>
        </w:rPr>
        <w:t>铜</w:t>
      </w:r>
      <w:r>
        <w:rPr>
          <w:color w:val="000000"/>
          <w:spacing w:val="10"/>
          <w:kern w:val="0"/>
          <w:sz w:val="24"/>
        </w:rPr>
        <w:t>|[</w:t>
      </w:r>
      <w:r>
        <w:rPr>
          <w:color w:val="000000"/>
          <w:spacing w:val="10"/>
          <w:kern w:val="0"/>
          <w:sz w:val="24"/>
        </w:rPr>
        <w:t>含馈线与探头</w:t>
      </w:r>
      <w:r>
        <w:rPr>
          <w:color w:val="000000"/>
          <w:spacing w:val="10"/>
          <w:kern w:val="0"/>
          <w:sz w:val="24"/>
        </w:rPr>
        <w:t>] </w:t>
      </w:r>
    </w:p>
    <w:p w14:paraId="71640493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Cs w:val="21"/>
        </w:rPr>
      </w:pPr>
      <w:r>
        <w:rPr>
          <w:b/>
          <w:bCs/>
          <w:color w:val="000000"/>
          <w:spacing w:val="10"/>
          <w:kern w:val="0"/>
          <w:sz w:val="24"/>
        </w:rPr>
        <w:t>8</w:t>
      </w:r>
      <w:r>
        <w:rPr>
          <w:rFonts w:hint="eastAsia"/>
          <w:b/>
          <w:bCs/>
          <w:color w:val="000000"/>
          <w:spacing w:val="10"/>
          <w:kern w:val="0"/>
          <w:sz w:val="24"/>
        </w:rPr>
        <w:t>590</w:t>
      </w:r>
      <w:r>
        <w:rPr>
          <w:b/>
          <w:bCs/>
          <w:color w:val="000000"/>
          <w:spacing w:val="10"/>
          <w:kern w:val="0"/>
          <w:sz w:val="24"/>
        </w:rPr>
        <w:t xml:space="preserve"> </w:t>
      </w:r>
      <w:r>
        <w:rPr>
          <w:b/>
          <w:bCs/>
          <w:color w:val="000000"/>
          <w:spacing w:val="10"/>
          <w:kern w:val="0"/>
          <w:sz w:val="24"/>
        </w:rPr>
        <w:t>报废物料</w:t>
      </w:r>
    </w:p>
    <w:p w14:paraId="25106487" w14:textId="77777777" w:rsidR="003543AF" w:rsidRDefault="008D0C55">
      <w:pPr>
        <w:widowControl/>
        <w:spacing w:line="400" w:lineRule="exact"/>
        <w:ind w:firstLineChars="200" w:firstLine="522"/>
        <w:rPr>
          <w:color w:val="000000"/>
          <w:spacing w:val="10"/>
          <w:kern w:val="0"/>
          <w:szCs w:val="21"/>
        </w:rPr>
      </w:pPr>
      <w:r>
        <w:rPr>
          <w:b/>
          <w:bCs/>
          <w:color w:val="000000"/>
          <w:spacing w:val="10"/>
          <w:kern w:val="0"/>
          <w:sz w:val="24"/>
        </w:rPr>
        <w:t>描述规则：名称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报废物料的名称</w:t>
      </w:r>
      <w:r>
        <w:rPr>
          <w:b/>
          <w:bCs/>
          <w:color w:val="000000"/>
          <w:spacing w:val="10"/>
          <w:kern w:val="0"/>
          <w:sz w:val="24"/>
        </w:rPr>
        <w:t>|</w:t>
      </w:r>
      <w:r>
        <w:rPr>
          <w:b/>
          <w:bCs/>
          <w:color w:val="000000"/>
          <w:spacing w:val="10"/>
          <w:kern w:val="0"/>
          <w:sz w:val="24"/>
        </w:rPr>
        <w:t>规格</w:t>
      </w:r>
      <w:r>
        <w:rPr>
          <w:b/>
          <w:bCs/>
          <w:color w:val="000000"/>
          <w:spacing w:val="10"/>
          <w:kern w:val="0"/>
          <w:sz w:val="24"/>
        </w:rPr>
        <w:t>|[</w:t>
      </w:r>
      <w:r>
        <w:rPr>
          <w:b/>
          <w:bCs/>
          <w:color w:val="000000"/>
          <w:spacing w:val="10"/>
          <w:kern w:val="0"/>
          <w:sz w:val="24"/>
        </w:rPr>
        <w:t>必要说明</w:t>
      </w:r>
      <w:r>
        <w:rPr>
          <w:b/>
          <w:bCs/>
          <w:color w:val="000000"/>
          <w:spacing w:val="10"/>
          <w:kern w:val="0"/>
          <w:sz w:val="24"/>
        </w:rPr>
        <w:t>]</w:t>
      </w:r>
    </w:p>
    <w:p w14:paraId="00ED62E4" w14:textId="77777777" w:rsidR="003543AF" w:rsidRDefault="008D0C55">
      <w:pPr>
        <w:widowControl/>
        <w:numPr>
          <w:ilvl w:val="0"/>
          <w:numId w:val="110"/>
        </w:numPr>
        <w:spacing w:line="400" w:lineRule="exact"/>
        <w:ind w:left="993" w:hanging="426"/>
        <w:rPr>
          <w:b/>
          <w:bCs/>
          <w:color w:val="000000"/>
          <w:spacing w:val="10"/>
          <w:kern w:val="0"/>
          <w:szCs w:val="21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名称：统一为</w:t>
      </w:r>
      <w:r>
        <w:rPr>
          <w:color w:val="000000"/>
          <w:spacing w:val="10"/>
          <w:kern w:val="0"/>
          <w:sz w:val="24"/>
        </w:rPr>
        <w:t>“</w:t>
      </w:r>
      <w:r>
        <w:rPr>
          <w:color w:val="000000"/>
          <w:spacing w:val="10"/>
          <w:kern w:val="0"/>
          <w:sz w:val="24"/>
        </w:rPr>
        <w:t>报废物料</w:t>
      </w:r>
      <w:r>
        <w:rPr>
          <w:color w:val="000000"/>
          <w:spacing w:val="10"/>
          <w:kern w:val="0"/>
          <w:sz w:val="24"/>
        </w:rPr>
        <w:t>”</w:t>
      </w:r>
      <w:r>
        <w:rPr>
          <w:color w:val="000000"/>
          <w:spacing w:val="10"/>
          <w:kern w:val="0"/>
          <w:sz w:val="24"/>
        </w:rPr>
        <w:t>。</w:t>
      </w:r>
    </w:p>
    <w:p w14:paraId="2DF7821F" w14:textId="77777777" w:rsidR="003543AF" w:rsidRDefault="008D0C55">
      <w:pPr>
        <w:widowControl/>
        <w:numPr>
          <w:ilvl w:val="0"/>
          <w:numId w:val="110"/>
        </w:numPr>
        <w:spacing w:line="400" w:lineRule="exact"/>
        <w:ind w:left="993" w:hanging="426"/>
        <w:rPr>
          <w:b/>
          <w:bCs/>
          <w:color w:val="000000"/>
          <w:spacing w:val="10"/>
          <w:kern w:val="0"/>
          <w:szCs w:val="21"/>
        </w:rPr>
      </w:pPr>
      <w:r>
        <w:rPr>
          <w:rFonts w:eastAsia="Wingdings" w:hint="eastAsia"/>
          <w:color w:val="000000"/>
          <w:spacing w:val="10"/>
          <w:kern w:val="0"/>
          <w:sz w:val="24"/>
        </w:rPr>
        <w:t xml:space="preserve"> </w:t>
      </w:r>
      <w:r>
        <w:rPr>
          <w:rFonts w:eastAsia="Wingdings"/>
          <w:color w:val="000000"/>
          <w:spacing w:val="10"/>
          <w:kern w:val="0"/>
          <w:sz w:val="24"/>
        </w:rPr>
        <w:t>报废物料的</w:t>
      </w:r>
      <w:r>
        <w:rPr>
          <w:color w:val="000000"/>
          <w:spacing w:val="10"/>
          <w:kern w:val="0"/>
          <w:sz w:val="24"/>
        </w:rPr>
        <w:t>名称：报废物料的</w:t>
      </w:r>
      <w:r>
        <w:rPr>
          <w:bCs/>
          <w:color w:val="000000"/>
          <w:spacing w:val="10"/>
          <w:kern w:val="0"/>
          <w:sz w:val="24"/>
        </w:rPr>
        <w:t>具体</w:t>
      </w:r>
      <w:r>
        <w:rPr>
          <w:color w:val="000000"/>
          <w:spacing w:val="10"/>
          <w:kern w:val="0"/>
          <w:sz w:val="24"/>
        </w:rPr>
        <w:t>名称。</w:t>
      </w:r>
    </w:p>
    <w:p w14:paraId="0B47A912" w14:textId="77777777" w:rsidR="003543AF" w:rsidRDefault="008D0C55">
      <w:pPr>
        <w:widowControl/>
        <w:numPr>
          <w:ilvl w:val="0"/>
          <w:numId w:val="110"/>
        </w:numPr>
        <w:spacing w:line="400" w:lineRule="exact"/>
        <w:ind w:left="993" w:hanging="426"/>
        <w:rPr>
          <w:b/>
          <w:bCs/>
          <w:color w:val="000000"/>
          <w:spacing w:val="10"/>
          <w:kern w:val="0"/>
          <w:szCs w:val="21"/>
        </w:rPr>
      </w:pPr>
      <w:r>
        <w:rPr>
          <w:rFonts w:hint="eastAsia"/>
          <w:color w:val="000000"/>
          <w:spacing w:val="10"/>
          <w:kern w:val="0"/>
          <w:sz w:val="24"/>
        </w:rPr>
        <w:t xml:space="preserve"> </w:t>
      </w:r>
      <w:r>
        <w:rPr>
          <w:color w:val="000000"/>
          <w:spacing w:val="10"/>
          <w:kern w:val="0"/>
          <w:sz w:val="24"/>
        </w:rPr>
        <w:t>规格：此报废物料的规格。</w:t>
      </w:r>
      <w:r>
        <w:rPr>
          <w:b/>
          <w:bCs/>
          <w:color w:val="000000"/>
          <w:spacing w:val="10"/>
          <w:kern w:val="0"/>
          <w:szCs w:val="21"/>
        </w:rPr>
        <w:t> </w:t>
      </w:r>
    </w:p>
    <w:p w14:paraId="572DD34B" w14:textId="77777777" w:rsidR="003543AF" w:rsidRDefault="008D0C55">
      <w:pPr>
        <w:spacing w:line="400" w:lineRule="exact"/>
        <w:rPr>
          <w:color w:val="000000"/>
          <w:spacing w:val="10"/>
          <w:sz w:val="24"/>
        </w:rPr>
      </w:pPr>
      <w:r>
        <w:rPr>
          <w:color w:val="000000"/>
          <w:spacing w:val="10"/>
          <w:kern w:val="0"/>
          <w:sz w:val="24"/>
        </w:rPr>
        <w:lastRenderedPageBreak/>
        <w:t>举例：报废物料</w:t>
      </w:r>
      <w:r>
        <w:rPr>
          <w:color w:val="000000"/>
          <w:spacing w:val="10"/>
          <w:kern w:val="0"/>
          <w:sz w:val="24"/>
        </w:rPr>
        <w:t>|</w:t>
      </w:r>
      <w:r>
        <w:rPr>
          <w:rFonts w:hint="eastAsia"/>
          <w:color w:val="000000"/>
          <w:spacing w:val="10"/>
          <w:kern w:val="0"/>
          <w:sz w:val="24"/>
        </w:rPr>
        <w:t>物料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规格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必要说明</w:t>
      </w:r>
      <w:r>
        <w:rPr>
          <w:color w:val="000000"/>
          <w:spacing w:val="10"/>
          <w:kern w:val="0"/>
          <w:sz w:val="24"/>
        </w:rPr>
        <w:t> </w:t>
      </w:r>
    </w:p>
    <w:p w14:paraId="140FCBD6" w14:textId="77777777" w:rsidR="003543AF" w:rsidRDefault="008D0C55">
      <w:pPr>
        <w:pStyle w:val="3"/>
        <w:numPr>
          <w:ilvl w:val="1"/>
          <w:numId w:val="19"/>
        </w:numPr>
        <w:spacing w:beforeLines="50" w:before="156" w:afterLines="50" w:after="156" w:line="415" w:lineRule="auto"/>
        <w:ind w:left="686" w:hangingChars="244" w:hanging="68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86大类：</w:t>
      </w:r>
      <w:r>
        <w:rPr>
          <w:rFonts w:asciiTheme="majorEastAsia" w:eastAsiaTheme="majorEastAsia" w:hAnsiTheme="majorEastAsia" w:hint="eastAsia"/>
          <w:sz w:val="28"/>
          <w:szCs w:val="28"/>
        </w:rPr>
        <w:t>生产用具</w:t>
      </w:r>
    </w:p>
    <w:p w14:paraId="3D0B9BF8" w14:textId="77777777" w:rsidR="003543AF" w:rsidRDefault="008D0C55">
      <w:pPr>
        <w:tabs>
          <w:tab w:val="left" w:pos="5715"/>
        </w:tabs>
        <w:spacing w:line="400" w:lineRule="exact"/>
        <w:ind w:leftChars="207" w:left="1218" w:hangingChars="300" w:hanging="783"/>
        <w:rPr>
          <w:spacing w:val="10"/>
          <w:sz w:val="24"/>
        </w:rPr>
      </w:pPr>
      <w:r>
        <w:rPr>
          <w:b/>
          <w:spacing w:val="10"/>
          <w:sz w:val="24"/>
        </w:rPr>
        <w:t>小类：</w:t>
      </w:r>
      <w:r>
        <w:rPr>
          <w:spacing w:val="10"/>
          <w:sz w:val="24"/>
        </w:rPr>
        <w:t>01</w:t>
      </w:r>
      <w:r>
        <w:rPr>
          <w:spacing w:val="10"/>
          <w:sz w:val="24"/>
        </w:rPr>
        <w:t>：钢网</w:t>
      </w:r>
      <w:r>
        <w:rPr>
          <w:spacing w:val="10"/>
          <w:sz w:val="24"/>
        </w:rPr>
        <w:t xml:space="preserve">    02</w:t>
      </w:r>
      <w:r>
        <w:rPr>
          <w:spacing w:val="10"/>
          <w:sz w:val="24"/>
        </w:rPr>
        <w:t>：生产工具</w:t>
      </w:r>
      <w:r>
        <w:rPr>
          <w:spacing w:val="10"/>
          <w:sz w:val="24"/>
        </w:rPr>
        <w:t xml:space="preserve">  </w:t>
      </w:r>
      <w:r>
        <w:rPr>
          <w:spacing w:val="10"/>
          <w:kern w:val="0"/>
          <w:sz w:val="24"/>
        </w:rPr>
        <w:t>04</w:t>
      </w:r>
      <w:r>
        <w:rPr>
          <w:spacing w:val="10"/>
          <w:kern w:val="0"/>
          <w:sz w:val="24"/>
        </w:rPr>
        <w:t>：防静电物品</w:t>
      </w:r>
      <w:r>
        <w:rPr>
          <w:spacing w:val="10"/>
          <w:kern w:val="0"/>
          <w:sz w:val="24"/>
        </w:rPr>
        <w:t xml:space="preserve">  05</w:t>
      </w:r>
      <w:r>
        <w:rPr>
          <w:spacing w:val="10"/>
          <w:kern w:val="0"/>
          <w:sz w:val="24"/>
        </w:rPr>
        <w:t>：工装夹具</w:t>
      </w:r>
    </w:p>
    <w:p w14:paraId="016B6106" w14:textId="77777777" w:rsidR="003543AF" w:rsidRDefault="008D0C55">
      <w:pPr>
        <w:tabs>
          <w:tab w:val="left" w:pos="5715"/>
        </w:tabs>
        <w:spacing w:line="400" w:lineRule="exact"/>
        <w:ind w:leftChars="207" w:left="1215" w:hangingChars="300" w:hanging="780"/>
        <w:rPr>
          <w:spacing w:val="10"/>
          <w:sz w:val="24"/>
        </w:rPr>
      </w:pPr>
      <w:r>
        <w:rPr>
          <w:spacing w:val="10"/>
          <w:kern w:val="0"/>
          <w:sz w:val="24"/>
        </w:rPr>
        <w:t>06</w:t>
      </w:r>
      <w:r>
        <w:rPr>
          <w:spacing w:val="10"/>
          <w:kern w:val="0"/>
          <w:sz w:val="24"/>
        </w:rPr>
        <w:t>：桌子、台车等</w:t>
      </w:r>
      <w:r>
        <w:rPr>
          <w:rFonts w:hint="eastAsia"/>
          <w:spacing w:val="10"/>
          <w:kern w:val="0"/>
          <w:sz w:val="24"/>
        </w:rPr>
        <w:t xml:space="preserve">  07</w:t>
      </w:r>
      <w:r>
        <w:rPr>
          <w:rFonts w:hint="eastAsia"/>
          <w:spacing w:val="10"/>
          <w:kern w:val="0"/>
          <w:sz w:val="24"/>
        </w:rPr>
        <w:t>：托盘</w:t>
      </w:r>
    </w:p>
    <w:p w14:paraId="0F75D430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rFonts w:ascii="宋体" w:hAnsi="宋体" w:cs="宋体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8101</w:t>
      </w:r>
      <w:r>
        <w:rPr>
          <w:rFonts w:cs="宋体" w:hint="eastAsia"/>
          <w:b/>
          <w:color w:val="000000"/>
          <w:spacing w:val="10"/>
          <w:kern w:val="0"/>
          <w:sz w:val="24"/>
        </w:rPr>
        <w:t>：钢网</w:t>
      </w:r>
      <w:r>
        <w:rPr>
          <w:rFonts w:cs="宋体" w:hint="eastAsia"/>
          <w:color w:val="000000"/>
          <w:spacing w:val="10"/>
          <w:kern w:val="0"/>
          <w:sz w:val="24"/>
        </w:rPr>
        <w:t>(</w:t>
      </w:r>
      <w:r>
        <w:rPr>
          <w:rFonts w:cs="宋体" w:hint="eastAsia"/>
          <w:color w:val="000000"/>
          <w:spacing w:val="10"/>
          <w:kern w:val="0"/>
          <w:sz w:val="24"/>
        </w:rPr>
        <w:t>在</w:t>
      </w:r>
      <w:del w:id="1320" w:author="WPS_1622815912" w:date="2022-06-14T09:45:00Z">
        <w:r>
          <w:rPr>
            <w:color w:val="000000"/>
            <w:spacing w:val="10"/>
            <w:kern w:val="0"/>
            <w:sz w:val="24"/>
          </w:rPr>
          <w:delText>SMT</w:delText>
        </w:r>
      </w:del>
      <w:ins w:id="1321" w:author="WPS_1622815912" w:date="2022-06-14T09:45:00Z">
        <w:r>
          <w:rPr>
            <w:rFonts w:hint="eastAsia"/>
            <w:color w:val="000000"/>
            <w:spacing w:val="10"/>
            <w:kern w:val="0"/>
            <w:sz w:val="24"/>
          </w:rPr>
          <w:t>SMD</w:t>
        </w:r>
      </w:ins>
      <w:r>
        <w:rPr>
          <w:rFonts w:cs="宋体" w:hint="eastAsia"/>
          <w:color w:val="000000"/>
          <w:spacing w:val="10"/>
          <w:kern w:val="0"/>
          <w:sz w:val="24"/>
        </w:rPr>
        <w:t>工艺段</w:t>
      </w:r>
      <w:proofErr w:type="gramStart"/>
      <w:r>
        <w:rPr>
          <w:rFonts w:cs="宋体" w:hint="eastAsia"/>
          <w:color w:val="000000"/>
          <w:spacing w:val="10"/>
          <w:kern w:val="0"/>
          <w:sz w:val="24"/>
        </w:rPr>
        <w:t>用来刷锡膏</w:t>
      </w:r>
      <w:proofErr w:type="gramEnd"/>
      <w:r>
        <w:rPr>
          <w:rFonts w:cs="宋体" w:hint="eastAsia"/>
          <w:color w:val="000000"/>
          <w:spacing w:val="10"/>
          <w:kern w:val="0"/>
          <w:sz w:val="24"/>
        </w:rPr>
        <w:t>或者刷红胶的生产工具</w:t>
      </w:r>
      <w:r>
        <w:rPr>
          <w:rFonts w:cs="宋体" w:hint="eastAsia"/>
          <w:color w:val="000000"/>
          <w:spacing w:val="10"/>
          <w:kern w:val="0"/>
          <w:sz w:val="24"/>
        </w:rPr>
        <w:t>)</w:t>
      </w:r>
    </w:p>
    <w:p w14:paraId="3659E0F9" w14:textId="77777777" w:rsidR="003543AF" w:rsidRDefault="008D0C55">
      <w:pPr>
        <w:widowControl/>
        <w:spacing w:line="400" w:lineRule="exact"/>
        <w:ind w:leftChars="248" w:left="1841" w:hangingChars="506" w:hanging="1320"/>
        <w:jc w:val="left"/>
        <w:rPr>
          <w:b/>
          <w:spacing w:val="10"/>
          <w:kern w:val="0"/>
          <w:sz w:val="24"/>
        </w:rPr>
      </w:pPr>
      <w:r>
        <w:rPr>
          <w:rFonts w:cs="宋体" w:hint="eastAsia"/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rFonts w:cs="宋体" w:hint="eastAsia"/>
          <w:b/>
          <w:color w:val="000000"/>
          <w:spacing w:val="10"/>
          <w:kern w:val="0"/>
          <w:sz w:val="24"/>
        </w:rPr>
        <w:t>规格尺寸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rFonts w:cs="宋体" w:hint="eastAsia"/>
          <w:b/>
          <w:color w:val="000000"/>
          <w:spacing w:val="10"/>
          <w:kern w:val="0"/>
          <w:sz w:val="24"/>
        </w:rPr>
        <w:t>制作方式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rFonts w:cs="宋体" w:hint="eastAsia"/>
          <w:b/>
          <w:color w:val="000000"/>
          <w:spacing w:val="10"/>
          <w:kern w:val="0"/>
          <w:sz w:val="24"/>
        </w:rPr>
        <w:t>分类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rFonts w:cs="宋体" w:hint="eastAsia"/>
          <w:b/>
          <w:color w:val="000000"/>
          <w:spacing w:val="10"/>
          <w:kern w:val="0"/>
          <w:sz w:val="24"/>
        </w:rPr>
        <w:t>厚</w:t>
      </w:r>
      <w:r>
        <w:rPr>
          <w:rFonts w:cs="宋体" w:hint="eastAsia"/>
          <w:b/>
          <w:spacing w:val="10"/>
          <w:kern w:val="0"/>
          <w:sz w:val="24"/>
        </w:rPr>
        <w:t>度</w:t>
      </w:r>
      <w:r>
        <w:rPr>
          <w:b/>
          <w:spacing w:val="10"/>
          <w:kern w:val="0"/>
          <w:sz w:val="24"/>
        </w:rPr>
        <w:t>|</w:t>
      </w:r>
      <w:r>
        <w:rPr>
          <w:b/>
          <w:spacing w:val="10"/>
          <w:kern w:val="0"/>
          <w:sz w:val="24"/>
        </w:rPr>
        <w:t>适用</w:t>
      </w:r>
      <w:r>
        <w:rPr>
          <w:rFonts w:cs="宋体" w:hint="eastAsia"/>
          <w:b/>
          <w:spacing w:val="10"/>
          <w:kern w:val="0"/>
          <w:sz w:val="24"/>
        </w:rPr>
        <w:t>层</w:t>
      </w:r>
      <w:r>
        <w:rPr>
          <w:b/>
          <w:spacing w:val="10"/>
          <w:kern w:val="0"/>
          <w:sz w:val="24"/>
        </w:rPr>
        <w:t>|</w:t>
      </w:r>
      <w:r>
        <w:rPr>
          <w:rFonts w:cs="宋体" w:hint="eastAsia"/>
          <w:b/>
          <w:spacing w:val="10"/>
          <w:kern w:val="0"/>
          <w:sz w:val="24"/>
        </w:rPr>
        <w:t>机型及版本</w:t>
      </w:r>
      <w:r>
        <w:rPr>
          <w:b/>
          <w:spacing w:val="10"/>
          <w:kern w:val="0"/>
          <w:sz w:val="24"/>
        </w:rPr>
        <w:t>|PCB</w:t>
      </w:r>
      <w:r>
        <w:rPr>
          <w:rFonts w:cs="宋体" w:hint="eastAsia"/>
          <w:b/>
          <w:spacing w:val="10"/>
          <w:kern w:val="0"/>
          <w:sz w:val="24"/>
        </w:rPr>
        <w:t>版本</w:t>
      </w:r>
      <w:r>
        <w:rPr>
          <w:b/>
          <w:spacing w:val="10"/>
          <w:kern w:val="0"/>
          <w:sz w:val="24"/>
        </w:rPr>
        <w:t>/</w:t>
      </w:r>
      <w:r>
        <w:rPr>
          <w:rFonts w:cs="宋体" w:hint="eastAsia"/>
          <w:b/>
          <w:spacing w:val="10"/>
          <w:kern w:val="0"/>
          <w:sz w:val="24"/>
        </w:rPr>
        <w:t>母板</w:t>
      </w:r>
      <w:r>
        <w:rPr>
          <w:b/>
          <w:spacing w:val="10"/>
          <w:kern w:val="0"/>
          <w:sz w:val="24"/>
        </w:rPr>
        <w:t>\</w:t>
      </w:r>
      <w:r>
        <w:rPr>
          <w:rFonts w:cs="宋体" w:hint="eastAsia"/>
          <w:b/>
          <w:spacing w:val="10"/>
          <w:kern w:val="0"/>
          <w:sz w:val="24"/>
        </w:rPr>
        <w:t>子板</w:t>
      </w:r>
      <w:r>
        <w:rPr>
          <w:b/>
          <w:spacing w:val="10"/>
          <w:kern w:val="0"/>
          <w:sz w:val="24"/>
        </w:rPr>
        <w:t>/</w:t>
      </w:r>
      <w:r>
        <w:rPr>
          <w:rFonts w:cs="宋体" w:hint="eastAsia"/>
          <w:b/>
          <w:spacing w:val="10"/>
          <w:kern w:val="0"/>
          <w:sz w:val="24"/>
        </w:rPr>
        <w:t>拼板数量</w:t>
      </w:r>
      <w:r>
        <w:rPr>
          <w:b/>
          <w:spacing w:val="10"/>
          <w:kern w:val="0"/>
          <w:sz w:val="24"/>
        </w:rPr>
        <w:t>|[</w:t>
      </w:r>
      <w:r>
        <w:rPr>
          <w:rFonts w:cs="宋体" w:hint="eastAsia"/>
          <w:b/>
          <w:spacing w:val="10"/>
          <w:kern w:val="0"/>
          <w:sz w:val="24"/>
        </w:rPr>
        <w:t>必要说明</w:t>
      </w:r>
      <w:r>
        <w:rPr>
          <w:b/>
          <w:spacing w:val="10"/>
          <w:kern w:val="0"/>
          <w:sz w:val="24"/>
        </w:rPr>
        <w:t>]</w:t>
      </w:r>
    </w:p>
    <w:p w14:paraId="311883E4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规格尺寸：表示钢网的外框的长和宽的尺寸，单位：</w:t>
      </w:r>
      <w:r>
        <w:rPr>
          <w:color w:val="000000"/>
          <w:spacing w:val="10"/>
          <w:kern w:val="0"/>
          <w:sz w:val="24"/>
        </w:rPr>
        <w:t>“cm”</w:t>
      </w:r>
      <w:r>
        <w:rPr>
          <w:rFonts w:cs="宋体" w:hint="eastAsia"/>
          <w:color w:val="000000"/>
          <w:spacing w:val="10"/>
          <w:kern w:val="0"/>
          <w:sz w:val="24"/>
        </w:rPr>
        <w:t>，字段描述中缺省略，默认为</w:t>
      </w:r>
      <w:r>
        <w:rPr>
          <w:color w:val="000000"/>
          <w:spacing w:val="10"/>
          <w:kern w:val="0"/>
          <w:sz w:val="24"/>
        </w:rPr>
        <w:t>“cm”</w:t>
      </w:r>
      <w:r>
        <w:rPr>
          <w:rFonts w:cs="宋体" w:hint="eastAsia"/>
          <w:color w:val="000000"/>
          <w:spacing w:val="10"/>
          <w:kern w:val="0"/>
          <w:sz w:val="24"/>
        </w:rPr>
        <w:t>，例如</w:t>
      </w:r>
      <w:r>
        <w:rPr>
          <w:color w:val="000000"/>
          <w:spacing w:val="10"/>
          <w:kern w:val="0"/>
          <w:sz w:val="24"/>
        </w:rPr>
        <w:t>50*60</w:t>
      </w:r>
      <w:r>
        <w:rPr>
          <w:rFonts w:cs="宋体" w:hint="eastAsia"/>
          <w:color w:val="000000"/>
          <w:spacing w:val="10"/>
          <w:kern w:val="0"/>
          <w:sz w:val="24"/>
        </w:rPr>
        <w:t>。</w:t>
      </w:r>
    </w:p>
    <w:p w14:paraId="1488924E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制作方式：表示制作钢网时所用的方法。目前只有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激光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一种方法。</w:t>
      </w:r>
    </w:p>
    <w:p w14:paraId="566170F5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分类：按照钢网的在生产中的作用来分类的。用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刷胶、刷锡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来表示。</w:t>
      </w:r>
    </w:p>
    <w:p w14:paraId="733750CD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spacing w:val="10"/>
          <w:kern w:val="0"/>
          <w:sz w:val="24"/>
        </w:rPr>
        <w:t>厚度：表示钢网的厚度，</w:t>
      </w:r>
      <w:r>
        <w:rPr>
          <w:rFonts w:ascii="宋体" w:hAnsi="宋体" w:cs="宋体" w:hint="eastAsia"/>
          <w:kern w:val="0"/>
          <w:sz w:val="24"/>
        </w:rPr>
        <w:t>单位</w:t>
      </w:r>
      <w:r>
        <w:rPr>
          <w:rFonts w:cs="宋体" w:hint="eastAsia"/>
          <w:spacing w:val="10"/>
          <w:kern w:val="0"/>
          <w:sz w:val="24"/>
        </w:rPr>
        <w:t>：</w:t>
      </w:r>
      <w:r>
        <w:rPr>
          <w:spacing w:val="10"/>
          <w:kern w:val="0"/>
          <w:sz w:val="24"/>
        </w:rPr>
        <w:t>“mm”</w:t>
      </w:r>
      <w:r>
        <w:rPr>
          <w:rFonts w:cs="宋体" w:hint="eastAsia"/>
          <w:spacing w:val="10"/>
          <w:kern w:val="0"/>
          <w:sz w:val="24"/>
        </w:rPr>
        <w:t>，字段描述中缺省略，默认为</w:t>
      </w:r>
      <w:r>
        <w:rPr>
          <w:spacing w:val="10"/>
          <w:kern w:val="0"/>
          <w:sz w:val="24"/>
        </w:rPr>
        <w:t>“mm”</w:t>
      </w:r>
      <w:r>
        <w:rPr>
          <w:rFonts w:cs="宋体" w:hint="eastAsia"/>
          <w:spacing w:val="10"/>
          <w:kern w:val="0"/>
          <w:sz w:val="24"/>
        </w:rPr>
        <w:t>，例如</w:t>
      </w:r>
      <w:r>
        <w:rPr>
          <w:spacing w:val="10"/>
          <w:kern w:val="0"/>
          <w:sz w:val="24"/>
        </w:rPr>
        <w:t>0.12</w:t>
      </w:r>
      <w:r>
        <w:rPr>
          <w:rFonts w:cs="宋体" w:hint="eastAsia"/>
          <w:spacing w:val="10"/>
          <w:kern w:val="0"/>
          <w:sz w:val="24"/>
        </w:rPr>
        <w:t>；如存在多种厚度，必须在钢网厚度后加括号注明位号</w:t>
      </w:r>
      <w:r>
        <w:rPr>
          <w:spacing w:val="10"/>
          <w:kern w:val="0"/>
          <w:sz w:val="24"/>
        </w:rPr>
        <w:t>+</w:t>
      </w:r>
      <w:r>
        <w:rPr>
          <w:rFonts w:cs="宋体" w:hint="eastAsia"/>
          <w:spacing w:val="10"/>
          <w:kern w:val="0"/>
          <w:sz w:val="24"/>
        </w:rPr>
        <w:t>相应厚度</w:t>
      </w:r>
      <w:r>
        <w:rPr>
          <w:spacing w:val="10"/>
          <w:kern w:val="0"/>
          <w:sz w:val="24"/>
        </w:rPr>
        <w:t>+“</w:t>
      </w:r>
      <w:r>
        <w:rPr>
          <w:rFonts w:cs="宋体" w:hint="eastAsia"/>
          <w:spacing w:val="10"/>
          <w:kern w:val="0"/>
          <w:sz w:val="24"/>
        </w:rPr>
        <w:t>阶梯</w:t>
      </w:r>
      <w:r>
        <w:rPr>
          <w:spacing w:val="10"/>
          <w:kern w:val="0"/>
          <w:sz w:val="24"/>
        </w:rPr>
        <w:t>”</w:t>
      </w:r>
      <w:r>
        <w:rPr>
          <w:rFonts w:cs="宋体" w:hint="eastAsia"/>
          <w:spacing w:val="10"/>
          <w:kern w:val="0"/>
          <w:sz w:val="24"/>
        </w:rPr>
        <w:t>字样。详见举例。</w:t>
      </w:r>
    </w:p>
    <w:p w14:paraId="2C23B499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spacing w:val="10"/>
          <w:kern w:val="0"/>
          <w:sz w:val="24"/>
        </w:rPr>
      </w:pPr>
      <w:r>
        <w:rPr>
          <w:rFonts w:eastAsia="Wingdings"/>
          <w:spacing w:val="10"/>
          <w:kern w:val="0"/>
          <w:sz w:val="24"/>
        </w:rPr>
        <w:t>适用层</w:t>
      </w:r>
      <w:r>
        <w:rPr>
          <w:rFonts w:hint="eastAsia"/>
          <w:spacing w:val="10"/>
          <w:kern w:val="0"/>
          <w:sz w:val="24"/>
        </w:rPr>
        <w:t>：表示此钢网</w:t>
      </w:r>
      <w:r>
        <w:rPr>
          <w:rFonts w:ascii="宋体" w:hAnsi="宋体" w:cs="宋体" w:hint="eastAsia"/>
          <w:kern w:val="0"/>
          <w:sz w:val="24"/>
        </w:rPr>
        <w:t>用于</w:t>
      </w:r>
      <w:r>
        <w:rPr>
          <w:rFonts w:eastAsia="Wingdings"/>
          <w:spacing w:val="10"/>
          <w:kern w:val="0"/>
          <w:sz w:val="24"/>
        </w:rPr>
        <w:t>PCB</w:t>
      </w:r>
      <w:r>
        <w:rPr>
          <w:rFonts w:hint="eastAsia"/>
          <w:spacing w:val="10"/>
          <w:kern w:val="0"/>
          <w:sz w:val="24"/>
        </w:rPr>
        <w:t>的</w:t>
      </w:r>
      <w:r>
        <w:rPr>
          <w:rFonts w:eastAsia="Wingdings"/>
          <w:spacing w:val="10"/>
          <w:kern w:val="0"/>
          <w:sz w:val="24"/>
        </w:rPr>
        <w:t>TOP</w:t>
      </w:r>
      <w:r>
        <w:rPr>
          <w:rFonts w:hint="eastAsia"/>
          <w:spacing w:val="10"/>
          <w:kern w:val="0"/>
          <w:sz w:val="24"/>
        </w:rPr>
        <w:t>层或</w:t>
      </w:r>
      <w:r>
        <w:rPr>
          <w:rFonts w:eastAsia="Wingdings"/>
          <w:spacing w:val="10"/>
          <w:kern w:val="0"/>
          <w:sz w:val="24"/>
        </w:rPr>
        <w:t>BOTTOM</w:t>
      </w:r>
      <w:r>
        <w:rPr>
          <w:rFonts w:hint="eastAsia"/>
          <w:spacing w:val="10"/>
          <w:kern w:val="0"/>
          <w:sz w:val="24"/>
        </w:rPr>
        <w:t>层。用</w:t>
      </w:r>
      <w:r>
        <w:rPr>
          <w:rFonts w:eastAsia="Wingdings"/>
          <w:spacing w:val="10"/>
          <w:kern w:val="0"/>
          <w:sz w:val="24"/>
        </w:rPr>
        <w:t>“TOP”</w:t>
      </w:r>
      <w:r>
        <w:rPr>
          <w:rFonts w:hint="eastAsia"/>
          <w:spacing w:val="10"/>
          <w:kern w:val="0"/>
          <w:sz w:val="24"/>
        </w:rPr>
        <w:t>或</w:t>
      </w:r>
      <w:r>
        <w:rPr>
          <w:rFonts w:eastAsia="Wingdings"/>
          <w:spacing w:val="10"/>
          <w:kern w:val="0"/>
          <w:sz w:val="24"/>
        </w:rPr>
        <w:t>“BOTTOM”</w:t>
      </w:r>
      <w:r>
        <w:rPr>
          <w:rFonts w:eastAsia="Wingdings"/>
          <w:spacing w:val="10"/>
          <w:kern w:val="0"/>
          <w:sz w:val="24"/>
        </w:rPr>
        <w:t>或</w:t>
      </w:r>
      <w:r>
        <w:rPr>
          <w:rFonts w:eastAsia="Wingdings"/>
          <w:spacing w:val="10"/>
          <w:kern w:val="0"/>
          <w:sz w:val="24"/>
        </w:rPr>
        <w:t>“</w:t>
      </w:r>
      <w:r>
        <w:rPr>
          <w:spacing w:val="10"/>
          <w:kern w:val="0"/>
          <w:sz w:val="24"/>
        </w:rPr>
        <w:t>TOP&amp;BOTTOM</w:t>
      </w:r>
      <w:r>
        <w:rPr>
          <w:spacing w:val="10"/>
          <w:kern w:val="0"/>
          <w:sz w:val="24"/>
        </w:rPr>
        <w:t>共钢网</w:t>
      </w:r>
      <w:r>
        <w:rPr>
          <w:rFonts w:eastAsia="Wingdings"/>
          <w:spacing w:val="10"/>
          <w:kern w:val="0"/>
          <w:sz w:val="24"/>
        </w:rPr>
        <w:t>”</w:t>
      </w:r>
      <w:r>
        <w:rPr>
          <w:rFonts w:hint="eastAsia"/>
          <w:spacing w:val="10"/>
          <w:kern w:val="0"/>
          <w:sz w:val="24"/>
        </w:rPr>
        <w:t>来表示。</w:t>
      </w:r>
    </w:p>
    <w:p w14:paraId="70D40940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机型及版本：首次使用该钢网的机型及其版本。这里的版本是指产品的设计版本，版本的数字前面需加</w:t>
      </w:r>
      <w:r>
        <w:rPr>
          <w:color w:val="000000"/>
          <w:spacing w:val="10"/>
          <w:kern w:val="0"/>
          <w:sz w:val="24"/>
        </w:rPr>
        <w:t>“REV”</w:t>
      </w:r>
      <w:r>
        <w:rPr>
          <w:rFonts w:cs="宋体" w:hint="eastAsia"/>
          <w:color w:val="000000"/>
          <w:spacing w:val="10"/>
          <w:kern w:val="0"/>
          <w:sz w:val="24"/>
        </w:rPr>
        <w:t>。如：</w:t>
      </w:r>
      <w:r>
        <w:rPr>
          <w:rFonts w:hint="eastAsia"/>
          <w:color w:val="000000"/>
          <w:spacing w:val="10"/>
          <w:kern w:val="0"/>
          <w:sz w:val="24"/>
        </w:rPr>
        <w:t xml:space="preserve">T18 pro </w:t>
      </w:r>
      <w:r>
        <w:rPr>
          <w:color w:val="000000"/>
          <w:spacing w:val="10"/>
          <w:kern w:val="0"/>
          <w:sz w:val="24"/>
        </w:rPr>
        <w:t>REV1.0.0</w:t>
      </w:r>
      <w:r>
        <w:rPr>
          <w:rFonts w:cs="宋体" w:hint="eastAsia"/>
          <w:color w:val="000000"/>
          <w:spacing w:val="10"/>
          <w:kern w:val="0"/>
          <w:sz w:val="24"/>
        </w:rPr>
        <w:t>。</w:t>
      </w:r>
    </w:p>
    <w:p w14:paraId="1173DAE2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PCB</w:t>
      </w:r>
      <w:r>
        <w:rPr>
          <w:rFonts w:cs="宋体" w:hint="eastAsia"/>
          <w:color w:val="000000"/>
          <w:spacing w:val="10"/>
          <w:kern w:val="0"/>
          <w:sz w:val="24"/>
        </w:rPr>
        <w:t>版本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母板</w:t>
      </w:r>
      <w:r>
        <w:rPr>
          <w:color w:val="000000"/>
          <w:spacing w:val="10"/>
          <w:kern w:val="0"/>
          <w:sz w:val="24"/>
        </w:rPr>
        <w:t>\</w:t>
      </w:r>
      <w:r>
        <w:rPr>
          <w:rFonts w:cs="宋体" w:hint="eastAsia"/>
          <w:color w:val="000000"/>
          <w:spacing w:val="10"/>
          <w:kern w:val="0"/>
          <w:sz w:val="24"/>
        </w:rPr>
        <w:t>子板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拼板方式：此字段包含</w:t>
      </w:r>
      <w:r>
        <w:rPr>
          <w:color w:val="000000"/>
          <w:spacing w:val="10"/>
          <w:kern w:val="0"/>
          <w:sz w:val="24"/>
        </w:rPr>
        <w:t>“PCB</w:t>
      </w:r>
      <w:r>
        <w:rPr>
          <w:rFonts w:cs="宋体" w:hint="eastAsia"/>
          <w:color w:val="000000"/>
          <w:spacing w:val="10"/>
          <w:kern w:val="0"/>
          <w:sz w:val="24"/>
        </w:rPr>
        <w:t>版本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母板</w:t>
      </w:r>
      <w:r>
        <w:rPr>
          <w:color w:val="000000"/>
          <w:spacing w:val="10"/>
          <w:kern w:val="0"/>
          <w:sz w:val="24"/>
        </w:rPr>
        <w:t>\</w:t>
      </w:r>
      <w:r>
        <w:rPr>
          <w:rFonts w:cs="宋体" w:hint="eastAsia"/>
          <w:color w:val="000000"/>
          <w:spacing w:val="10"/>
          <w:kern w:val="0"/>
          <w:sz w:val="24"/>
        </w:rPr>
        <w:t>子板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拼板方式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三个子字段，三个子字段之间用</w:t>
      </w:r>
      <w:r>
        <w:rPr>
          <w:color w:val="000000"/>
          <w:spacing w:val="10"/>
          <w:kern w:val="0"/>
          <w:sz w:val="24"/>
        </w:rPr>
        <w:t>“/”</w:t>
      </w:r>
      <w:r>
        <w:rPr>
          <w:rFonts w:cs="宋体" w:hint="eastAsia"/>
          <w:color w:val="000000"/>
          <w:spacing w:val="10"/>
          <w:kern w:val="0"/>
          <w:sz w:val="24"/>
        </w:rPr>
        <w:t>隔开。各子字段描述如下：</w:t>
      </w:r>
    </w:p>
    <w:p w14:paraId="24A0C2AE" w14:textId="77777777" w:rsidR="003543AF" w:rsidRDefault="008D0C55">
      <w:pPr>
        <w:widowControl/>
        <w:spacing w:line="400" w:lineRule="exact"/>
        <w:ind w:left="993"/>
        <w:jc w:val="left"/>
        <w:rPr>
          <w:rFonts w:ascii="宋体" w:hAnsi="宋体" w:cs="宋体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PCB</w:t>
      </w:r>
      <w:r>
        <w:rPr>
          <w:rFonts w:cs="宋体" w:hint="eastAsia"/>
          <w:color w:val="000000"/>
          <w:spacing w:val="10"/>
          <w:kern w:val="0"/>
          <w:sz w:val="24"/>
        </w:rPr>
        <w:t>版本：用</w:t>
      </w:r>
      <w:r>
        <w:rPr>
          <w:color w:val="000000"/>
          <w:spacing w:val="10"/>
          <w:kern w:val="0"/>
          <w:sz w:val="24"/>
        </w:rPr>
        <w:t>“PCB+</w:t>
      </w:r>
      <w:r>
        <w:rPr>
          <w:rFonts w:cs="宋体" w:hint="eastAsia"/>
          <w:color w:val="000000"/>
          <w:spacing w:val="10"/>
          <w:kern w:val="0"/>
          <w:sz w:val="24"/>
        </w:rPr>
        <w:t>版本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表示，如</w:t>
      </w:r>
      <w:r>
        <w:rPr>
          <w:color w:val="000000"/>
          <w:spacing w:val="10"/>
          <w:kern w:val="0"/>
          <w:sz w:val="24"/>
        </w:rPr>
        <w:t>“PCB1.2”</w:t>
      </w:r>
      <w:r>
        <w:rPr>
          <w:rFonts w:cs="宋体" w:hint="eastAsia"/>
          <w:color w:val="000000"/>
          <w:spacing w:val="10"/>
          <w:kern w:val="0"/>
          <w:sz w:val="24"/>
        </w:rPr>
        <w:t>；</w:t>
      </w:r>
    </w:p>
    <w:p w14:paraId="465957FD" w14:textId="77777777" w:rsidR="003543AF" w:rsidRDefault="008D0C55">
      <w:pPr>
        <w:widowControl/>
        <w:tabs>
          <w:tab w:val="left" w:pos="851"/>
        </w:tabs>
        <w:spacing w:line="400" w:lineRule="exact"/>
        <w:ind w:leftChars="472" w:left="991" w:firstLine="1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母板</w:t>
      </w:r>
      <w:r>
        <w:rPr>
          <w:color w:val="000000"/>
          <w:spacing w:val="10"/>
          <w:kern w:val="0"/>
          <w:sz w:val="24"/>
        </w:rPr>
        <w:t>\</w:t>
      </w:r>
      <w:r>
        <w:rPr>
          <w:rFonts w:cs="宋体" w:hint="eastAsia"/>
          <w:color w:val="000000"/>
          <w:spacing w:val="10"/>
          <w:kern w:val="0"/>
          <w:sz w:val="24"/>
        </w:rPr>
        <w:t>子板：本子字段适用于具有超过一个</w:t>
      </w:r>
      <w:r>
        <w:rPr>
          <w:color w:val="000000"/>
          <w:spacing w:val="10"/>
          <w:kern w:val="0"/>
          <w:sz w:val="24"/>
        </w:rPr>
        <w:t>PCBA</w:t>
      </w:r>
      <w:r>
        <w:rPr>
          <w:rFonts w:cs="宋体" w:hint="eastAsia"/>
          <w:color w:val="000000"/>
          <w:spacing w:val="10"/>
          <w:kern w:val="0"/>
          <w:sz w:val="24"/>
        </w:rPr>
        <w:t>的机型，如机型只有一个</w:t>
      </w:r>
      <w:r>
        <w:rPr>
          <w:color w:val="000000"/>
          <w:spacing w:val="10"/>
          <w:kern w:val="0"/>
          <w:sz w:val="24"/>
        </w:rPr>
        <w:t>PCBA</w:t>
      </w:r>
      <w:r>
        <w:rPr>
          <w:rFonts w:cs="宋体" w:hint="eastAsia"/>
          <w:color w:val="000000"/>
          <w:spacing w:val="10"/>
          <w:kern w:val="0"/>
          <w:sz w:val="24"/>
        </w:rPr>
        <w:t>，则本子字段填写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6C916963" w14:textId="77777777" w:rsidR="003543AF" w:rsidRDefault="008D0C55">
      <w:pPr>
        <w:widowControl/>
        <w:spacing w:line="400" w:lineRule="exact"/>
        <w:ind w:left="993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FF"/>
          <w:spacing w:val="10"/>
          <w:kern w:val="0"/>
          <w:sz w:val="24"/>
        </w:rPr>
        <w:t>拼板数量</w:t>
      </w:r>
      <w:r>
        <w:rPr>
          <w:rFonts w:cs="宋体" w:hint="eastAsia"/>
          <w:color w:val="000000"/>
          <w:spacing w:val="10"/>
          <w:kern w:val="0"/>
          <w:sz w:val="24"/>
        </w:rPr>
        <w:t>：没有拼板的写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无拼板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，有拼板的，描述中的表示形式为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数字</w:t>
      </w:r>
      <w:r>
        <w:rPr>
          <w:color w:val="000000"/>
          <w:spacing w:val="10"/>
          <w:kern w:val="0"/>
          <w:sz w:val="24"/>
        </w:rPr>
        <w:t>+</w:t>
      </w:r>
      <w:r>
        <w:rPr>
          <w:rFonts w:cs="宋体" w:hint="eastAsia"/>
          <w:color w:val="000000"/>
          <w:spacing w:val="10"/>
          <w:kern w:val="0"/>
          <w:sz w:val="24"/>
        </w:rPr>
        <w:t>拼板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，其中数字必须为中文数词，如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二拼板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、</w:t>
      </w:r>
      <w:r>
        <w:rPr>
          <w:color w:val="000000"/>
          <w:spacing w:val="10"/>
          <w:kern w:val="0"/>
          <w:sz w:val="24"/>
        </w:rPr>
        <w:t>“</w:t>
      </w:r>
      <w:r>
        <w:rPr>
          <w:rFonts w:cs="宋体" w:hint="eastAsia"/>
          <w:color w:val="000000"/>
          <w:spacing w:val="10"/>
          <w:kern w:val="0"/>
          <w:sz w:val="24"/>
        </w:rPr>
        <w:t>十六拼板</w:t>
      </w:r>
      <w:r>
        <w:rPr>
          <w:color w:val="000000"/>
          <w:spacing w:val="10"/>
          <w:kern w:val="0"/>
          <w:sz w:val="24"/>
        </w:rPr>
        <w:t>”</w:t>
      </w:r>
      <w:r>
        <w:rPr>
          <w:rFonts w:cs="宋体" w:hint="eastAsia"/>
          <w:color w:val="000000"/>
          <w:spacing w:val="10"/>
          <w:kern w:val="0"/>
          <w:sz w:val="24"/>
        </w:rPr>
        <w:t>。</w:t>
      </w:r>
    </w:p>
    <w:p w14:paraId="2184EB0F" w14:textId="77777777" w:rsidR="003543AF" w:rsidRDefault="008D0C55">
      <w:pPr>
        <w:widowControl/>
        <w:spacing w:line="400" w:lineRule="exact"/>
        <w:ind w:left="993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本字段举例：</w:t>
      </w:r>
      <w:r>
        <w:rPr>
          <w:color w:val="000000"/>
          <w:spacing w:val="10"/>
          <w:kern w:val="0"/>
          <w:sz w:val="24"/>
        </w:rPr>
        <w:t>PCB1.2/</w:t>
      </w:r>
      <w:r>
        <w:rPr>
          <w:rFonts w:cs="宋体" w:hint="eastAsia"/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无拼板、</w:t>
      </w:r>
      <w:r>
        <w:rPr>
          <w:color w:val="000000"/>
          <w:spacing w:val="10"/>
          <w:kern w:val="0"/>
          <w:sz w:val="24"/>
        </w:rPr>
        <w:t>PCB1.2/</w:t>
      </w:r>
      <w:r>
        <w:rPr>
          <w:rFonts w:cs="宋体" w:hint="eastAsia"/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四拼板。</w:t>
      </w:r>
    </w:p>
    <w:p w14:paraId="033A6E1A" w14:textId="77777777" w:rsidR="003543AF" w:rsidRDefault="008D0C55">
      <w:pPr>
        <w:pStyle w:val="afd"/>
        <w:widowControl/>
        <w:numPr>
          <w:ilvl w:val="3"/>
          <w:numId w:val="68"/>
        </w:numPr>
        <w:spacing w:line="400" w:lineRule="exact"/>
        <w:ind w:left="993" w:firstLineChars="0" w:hanging="426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必要</w:t>
      </w:r>
      <w:r>
        <w:rPr>
          <w:rFonts w:ascii="宋体" w:hAnsi="宋体" w:cs="宋体" w:hint="eastAsia"/>
          <w:kern w:val="0"/>
          <w:sz w:val="24"/>
        </w:rPr>
        <w:t>说明</w:t>
      </w:r>
      <w:r>
        <w:rPr>
          <w:rFonts w:cs="宋体" w:hint="eastAsia"/>
          <w:color w:val="000000"/>
          <w:spacing w:val="10"/>
          <w:kern w:val="0"/>
          <w:sz w:val="24"/>
        </w:rPr>
        <w:t>：其他需要说明的重要信息。</w:t>
      </w:r>
    </w:p>
    <w:p w14:paraId="739E9224" w14:textId="77777777" w:rsidR="003543AF" w:rsidRDefault="008D0C55">
      <w:pPr>
        <w:widowControl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color w:val="000000"/>
          <w:spacing w:val="10"/>
          <w:kern w:val="0"/>
          <w:sz w:val="24"/>
        </w:rPr>
        <w:t>举例：钢网</w:t>
      </w:r>
      <w:r>
        <w:rPr>
          <w:color w:val="000000"/>
          <w:spacing w:val="10"/>
          <w:kern w:val="0"/>
          <w:sz w:val="24"/>
        </w:rPr>
        <w:t>|50*60|</w:t>
      </w:r>
      <w:r>
        <w:rPr>
          <w:rFonts w:cs="宋体" w:hint="eastAsia"/>
          <w:color w:val="000000"/>
          <w:spacing w:val="10"/>
          <w:kern w:val="0"/>
          <w:sz w:val="24"/>
        </w:rPr>
        <w:t>激光</w:t>
      </w:r>
      <w:r>
        <w:rPr>
          <w:color w:val="000000"/>
          <w:spacing w:val="10"/>
          <w:kern w:val="0"/>
          <w:sz w:val="24"/>
        </w:rPr>
        <w:t>|</w:t>
      </w:r>
      <w:proofErr w:type="gramStart"/>
      <w:r>
        <w:rPr>
          <w:rFonts w:cs="宋体" w:hint="eastAsia"/>
          <w:color w:val="000000"/>
          <w:spacing w:val="10"/>
          <w:kern w:val="0"/>
          <w:sz w:val="24"/>
        </w:rPr>
        <w:t>刷锡</w:t>
      </w:r>
      <w:proofErr w:type="gramEnd"/>
      <w:r>
        <w:rPr>
          <w:color w:val="000000"/>
          <w:spacing w:val="10"/>
          <w:kern w:val="0"/>
          <w:sz w:val="24"/>
        </w:rPr>
        <w:t>|0.</w:t>
      </w:r>
      <w:r>
        <w:rPr>
          <w:rFonts w:hint="eastAsia"/>
          <w:color w:val="000000"/>
          <w:spacing w:val="10"/>
          <w:kern w:val="0"/>
          <w:sz w:val="24"/>
        </w:rPr>
        <w:t>08</w:t>
      </w:r>
      <w:r>
        <w:rPr>
          <w:color w:val="000000"/>
          <w:spacing w:val="10"/>
          <w:kern w:val="0"/>
          <w:sz w:val="24"/>
        </w:rPr>
        <w:t>|TOP|T18</w:t>
      </w:r>
      <w:r>
        <w:rPr>
          <w:rFonts w:hint="eastAsia"/>
          <w:color w:val="000000"/>
          <w:spacing w:val="10"/>
          <w:kern w:val="0"/>
          <w:sz w:val="24"/>
        </w:rPr>
        <w:t xml:space="preserve"> pro </w:t>
      </w:r>
      <w:r>
        <w:rPr>
          <w:color w:val="000000"/>
          <w:spacing w:val="10"/>
          <w:kern w:val="0"/>
          <w:sz w:val="24"/>
        </w:rPr>
        <w:t>REV1.0.0|PCB1.</w:t>
      </w:r>
      <w:r>
        <w:rPr>
          <w:rFonts w:hint="eastAsia"/>
          <w:color w:val="000000"/>
          <w:spacing w:val="10"/>
          <w:kern w:val="0"/>
          <w:sz w:val="24"/>
        </w:rPr>
        <w:t>0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无</w:t>
      </w:r>
      <w:r>
        <w:rPr>
          <w:color w:val="000000"/>
          <w:spacing w:val="10"/>
          <w:kern w:val="0"/>
          <w:sz w:val="24"/>
        </w:rPr>
        <w:t>/</w:t>
      </w:r>
      <w:r>
        <w:rPr>
          <w:rFonts w:cs="宋体" w:hint="eastAsia"/>
          <w:color w:val="000000"/>
          <w:spacing w:val="10"/>
          <w:kern w:val="0"/>
          <w:sz w:val="24"/>
        </w:rPr>
        <w:t>四拼板</w:t>
      </w:r>
    </w:p>
    <w:p w14:paraId="25595FD9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8102</w:t>
      </w:r>
      <w:r>
        <w:rPr>
          <w:b/>
          <w:color w:val="000000"/>
          <w:spacing w:val="10"/>
          <w:kern w:val="0"/>
          <w:sz w:val="24"/>
        </w:rPr>
        <w:t>：生产工具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包括螺丝刀、镊子、</w:t>
      </w:r>
      <w:proofErr w:type="gramStart"/>
      <w:r>
        <w:rPr>
          <w:color w:val="000000"/>
          <w:spacing w:val="10"/>
          <w:kern w:val="0"/>
          <w:sz w:val="24"/>
        </w:rPr>
        <w:t>电批头</w:t>
      </w:r>
      <w:proofErr w:type="gramEnd"/>
      <w:r>
        <w:rPr>
          <w:color w:val="000000"/>
          <w:spacing w:val="10"/>
          <w:kern w:val="0"/>
          <w:sz w:val="24"/>
        </w:rPr>
        <w:t>、手套、防静电手腕带等生产用的工具</w:t>
      </w:r>
      <w:r>
        <w:rPr>
          <w:color w:val="000000"/>
          <w:spacing w:val="10"/>
          <w:kern w:val="0"/>
          <w:sz w:val="24"/>
        </w:rPr>
        <w:t xml:space="preserve">) </w:t>
      </w:r>
    </w:p>
    <w:p w14:paraId="70BEE078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lastRenderedPageBreak/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生产工具名称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规格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材质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65B65739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生产工具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1F3D1AD3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生产工具名称：具体的生产工具名称。</w:t>
      </w:r>
    </w:p>
    <w:p w14:paraId="063AC076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规格：此生产工具的规格。</w:t>
      </w:r>
    </w:p>
    <w:p w14:paraId="16F61E00" w14:textId="77777777" w:rsidR="003543AF" w:rsidRDefault="008D0C55">
      <w:pPr>
        <w:pStyle w:val="afd"/>
        <w:numPr>
          <w:ilvl w:val="0"/>
          <w:numId w:val="109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材质：生产此生产工具的材质。</w:t>
      </w:r>
    </w:p>
    <w:p w14:paraId="7AE9A323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举例：生产工具</w:t>
      </w:r>
      <w:r>
        <w:rPr>
          <w:color w:val="000000"/>
          <w:spacing w:val="10"/>
          <w:sz w:val="24"/>
        </w:rPr>
        <w:t>|PCIe</w:t>
      </w:r>
      <w:r>
        <w:rPr>
          <w:color w:val="000000"/>
          <w:spacing w:val="10"/>
          <w:sz w:val="24"/>
        </w:rPr>
        <w:t>转接插槽</w:t>
      </w:r>
      <w:r>
        <w:rPr>
          <w:color w:val="000000"/>
          <w:spacing w:val="10"/>
          <w:sz w:val="24"/>
        </w:rPr>
        <w:t>|85*30mm|</w:t>
      </w:r>
      <w:r>
        <w:rPr>
          <w:color w:val="000000"/>
          <w:spacing w:val="10"/>
          <w:sz w:val="24"/>
        </w:rPr>
        <w:t>材质</w:t>
      </w:r>
    </w:p>
    <w:p w14:paraId="70247E4E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810</w:t>
      </w:r>
      <w:r>
        <w:rPr>
          <w:rFonts w:hint="eastAsia"/>
          <w:b/>
          <w:color w:val="000000"/>
          <w:spacing w:val="10"/>
          <w:kern w:val="0"/>
          <w:sz w:val="24"/>
        </w:rPr>
        <w:t>3</w:t>
      </w:r>
      <w:r>
        <w:rPr>
          <w:b/>
          <w:color w:val="000000"/>
          <w:spacing w:val="10"/>
          <w:kern w:val="0"/>
          <w:sz w:val="24"/>
        </w:rPr>
        <w:t>：防静电物品</w:t>
      </w:r>
      <w:r>
        <w:rPr>
          <w:color w:val="000000"/>
          <w:spacing w:val="10"/>
          <w:kern w:val="0"/>
          <w:sz w:val="24"/>
        </w:rPr>
        <w:t>(</w:t>
      </w:r>
      <w:r>
        <w:rPr>
          <w:color w:val="000000"/>
          <w:spacing w:val="10"/>
          <w:kern w:val="0"/>
          <w:sz w:val="24"/>
        </w:rPr>
        <w:t>生产使用的各类防静电用品，如静电衣、静电箱等</w:t>
      </w:r>
      <w:r>
        <w:rPr>
          <w:color w:val="000000"/>
          <w:spacing w:val="10"/>
          <w:kern w:val="0"/>
          <w:sz w:val="24"/>
        </w:rPr>
        <w:t>)</w:t>
      </w:r>
    </w:p>
    <w:p w14:paraId="430E7BA2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规格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颜色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表面电阻要求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1DA9D516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名称：如防静电大褂、防静电拖鞋等。</w:t>
      </w:r>
    </w:p>
    <w:p w14:paraId="176081AA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规格：物品规格尺寸，单位用</w:t>
      </w:r>
      <w:r>
        <w:rPr>
          <w:color w:val="000000"/>
          <w:spacing w:val="10"/>
          <w:sz w:val="24"/>
        </w:rPr>
        <w:t>mm</w:t>
      </w:r>
      <w:r>
        <w:rPr>
          <w:color w:val="000000"/>
          <w:spacing w:val="10"/>
          <w:sz w:val="24"/>
        </w:rPr>
        <w:t>，如无要求，则写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6C5B13F9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颜色：物品的颜色，如</w:t>
      </w:r>
      <w:r>
        <w:rPr>
          <w:color w:val="000000"/>
          <w:spacing w:val="10"/>
          <w:sz w:val="24"/>
        </w:rPr>
        <w:t>IPQC</w:t>
      </w:r>
      <w:r>
        <w:rPr>
          <w:color w:val="000000"/>
          <w:spacing w:val="10"/>
          <w:sz w:val="24"/>
        </w:rPr>
        <w:t>使用粉红色，作业员使用蓝色等：如无要求，则写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7D1A20A7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表面电阻要求：防静电产品对表面电阻要求，如无要求，则写</w:t>
      </w:r>
      <w:r>
        <w:rPr>
          <w:color w:val="000000"/>
          <w:spacing w:val="10"/>
          <w:sz w:val="24"/>
        </w:rPr>
        <w:t>“</w:t>
      </w:r>
      <w:r>
        <w:rPr>
          <w:color w:val="000000"/>
          <w:spacing w:val="10"/>
          <w:sz w:val="24"/>
        </w:rPr>
        <w:t>无</w:t>
      </w:r>
      <w:r>
        <w:rPr>
          <w:color w:val="000000"/>
          <w:spacing w:val="10"/>
          <w:sz w:val="24"/>
        </w:rPr>
        <w:t>”</w:t>
      </w:r>
      <w:r>
        <w:rPr>
          <w:color w:val="000000"/>
          <w:spacing w:val="10"/>
          <w:sz w:val="24"/>
        </w:rPr>
        <w:t>。</w:t>
      </w:r>
    </w:p>
    <w:p w14:paraId="6E63A7C4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必要说明：补充说明，如材料等。</w:t>
      </w:r>
    </w:p>
    <w:p w14:paraId="00280936" w14:textId="77777777" w:rsidR="003543AF" w:rsidRDefault="008D0C55">
      <w:pPr>
        <w:spacing w:line="400" w:lineRule="exact"/>
        <w:ind w:firstLineChars="200" w:firstLine="520"/>
        <w:rPr>
          <w:color w:val="000000"/>
          <w:spacing w:val="10"/>
          <w:kern w:val="0"/>
          <w:sz w:val="24"/>
        </w:rPr>
      </w:pPr>
      <w:r>
        <w:rPr>
          <w:color w:val="000000"/>
          <w:spacing w:val="10"/>
          <w:kern w:val="0"/>
          <w:sz w:val="24"/>
        </w:rPr>
        <w:t>举例：防静电元件盒</w:t>
      </w:r>
      <w:r>
        <w:rPr>
          <w:color w:val="000000"/>
          <w:spacing w:val="10"/>
          <w:kern w:val="0"/>
          <w:sz w:val="24"/>
        </w:rPr>
        <w:t>|</w:t>
      </w:r>
      <w:r>
        <w:rPr>
          <w:color w:val="000000"/>
          <w:spacing w:val="10"/>
          <w:kern w:val="0"/>
          <w:sz w:val="24"/>
        </w:rPr>
        <w:t>外形尺寸</w:t>
      </w:r>
      <w:r>
        <w:rPr>
          <w:color w:val="000000"/>
          <w:spacing w:val="10"/>
          <w:kern w:val="0"/>
          <w:sz w:val="24"/>
        </w:rPr>
        <w:t>130*125*65mm/</w:t>
      </w:r>
      <w:r>
        <w:rPr>
          <w:color w:val="000000"/>
          <w:spacing w:val="10"/>
          <w:kern w:val="0"/>
          <w:sz w:val="24"/>
        </w:rPr>
        <w:t>内形尺寸</w:t>
      </w:r>
      <w:r>
        <w:rPr>
          <w:color w:val="000000"/>
          <w:spacing w:val="10"/>
          <w:kern w:val="0"/>
          <w:sz w:val="24"/>
        </w:rPr>
        <w:t>110*105*55mm|</w:t>
      </w:r>
      <w:r>
        <w:rPr>
          <w:color w:val="000000"/>
          <w:spacing w:val="10"/>
          <w:kern w:val="0"/>
          <w:sz w:val="24"/>
        </w:rPr>
        <w:t>黑色</w:t>
      </w:r>
      <w:r>
        <w:rPr>
          <w:color w:val="000000"/>
          <w:spacing w:val="10"/>
          <w:kern w:val="0"/>
          <w:sz w:val="24"/>
        </w:rPr>
        <w:t>|1M</w:t>
      </w:r>
      <w:r>
        <w:rPr>
          <w:color w:val="000000"/>
          <w:spacing w:val="10"/>
          <w:kern w:val="0"/>
          <w:sz w:val="24"/>
        </w:rPr>
        <w:t>欧以下</w:t>
      </w:r>
    </w:p>
    <w:p w14:paraId="1AF60B9A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810</w:t>
      </w:r>
      <w:r>
        <w:rPr>
          <w:rFonts w:hint="eastAsia"/>
          <w:b/>
          <w:color w:val="000000"/>
          <w:spacing w:val="10"/>
          <w:kern w:val="0"/>
          <w:sz w:val="24"/>
        </w:rPr>
        <w:t>4</w:t>
      </w:r>
      <w:r>
        <w:rPr>
          <w:b/>
          <w:color w:val="000000"/>
          <w:spacing w:val="10"/>
          <w:kern w:val="0"/>
          <w:sz w:val="24"/>
        </w:rPr>
        <w:t>：工装夹具</w:t>
      </w:r>
      <w:r>
        <w:rPr>
          <w:color w:val="000000"/>
          <w:spacing w:val="10"/>
          <w:kern w:val="0"/>
          <w:sz w:val="24"/>
        </w:rPr>
        <w:t>(</w:t>
      </w:r>
      <w:r>
        <w:rPr>
          <w:rFonts w:hint="eastAsia"/>
          <w:bCs/>
          <w:color w:val="000000"/>
          <w:spacing w:val="10"/>
          <w:kern w:val="0"/>
          <w:sz w:val="24"/>
        </w:rPr>
        <w:t>生产用</w:t>
      </w:r>
      <w:r>
        <w:rPr>
          <w:bCs/>
          <w:color w:val="000000"/>
          <w:spacing w:val="10"/>
          <w:kern w:val="0"/>
          <w:sz w:val="24"/>
        </w:rPr>
        <w:t>各类工装夹具</w:t>
      </w:r>
      <w:r>
        <w:rPr>
          <w:color w:val="000000"/>
          <w:spacing w:val="10"/>
          <w:kern w:val="0"/>
          <w:sz w:val="24"/>
        </w:rPr>
        <w:t>)</w:t>
      </w:r>
    </w:p>
    <w:p w14:paraId="6C27C226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用途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机型及版本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编号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主要材料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4C5024AA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名称：统一为工装夹具。</w:t>
      </w:r>
    </w:p>
    <w:p w14:paraId="399B6726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用途：分</w:t>
      </w:r>
      <w:del w:id="1322" w:author="WPS_1622815912" w:date="2022-06-14T09:45:00Z">
        <w:r>
          <w:rPr>
            <w:color w:val="000000"/>
            <w:spacing w:val="10"/>
            <w:sz w:val="24"/>
          </w:rPr>
          <w:delText>SMT</w:delText>
        </w:r>
      </w:del>
      <w:ins w:id="1323" w:author="WPS_1622815912" w:date="2022-06-14T09:45:00Z">
        <w:r>
          <w:rPr>
            <w:rFonts w:hint="eastAsia"/>
            <w:color w:val="000000"/>
            <w:spacing w:val="10"/>
            <w:sz w:val="24"/>
          </w:rPr>
          <w:t>SMD</w:t>
        </w:r>
      </w:ins>
      <w:r>
        <w:rPr>
          <w:color w:val="000000"/>
          <w:spacing w:val="10"/>
          <w:sz w:val="24"/>
        </w:rPr>
        <w:t>、过炉、架灯、测试、其它。</w:t>
      </w:r>
    </w:p>
    <w:p w14:paraId="19D0EB08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机型：夹具使用的机型。</w:t>
      </w:r>
    </w:p>
    <w:p w14:paraId="7ED55DA8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编号：根据夹具编码规则申请编号。</w:t>
      </w:r>
    </w:p>
    <w:p w14:paraId="5A76E85F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主要材料：制作夹具的主要材料，如：玻纤板、亚克力板、电木、合成石等。</w:t>
      </w:r>
    </w:p>
    <w:p w14:paraId="1EBD658C" w14:textId="77777777" w:rsidR="003543AF" w:rsidRDefault="008D0C55">
      <w:pPr>
        <w:pStyle w:val="afd"/>
        <w:numPr>
          <w:ilvl w:val="0"/>
          <w:numId w:val="111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必要说明：对夹具补充说明，如对制作特殊要求等。</w:t>
      </w:r>
    </w:p>
    <w:p w14:paraId="62ED67F3" w14:textId="77777777" w:rsidR="003543AF" w:rsidRDefault="008D0C55">
      <w:pPr>
        <w:spacing w:line="400" w:lineRule="exact"/>
        <w:ind w:firstLineChars="200" w:firstLine="520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举例：工装夹具</w:t>
      </w:r>
      <w:r>
        <w:rPr>
          <w:bCs/>
          <w:color w:val="000000"/>
          <w:spacing w:val="10"/>
          <w:sz w:val="24"/>
        </w:rPr>
        <w:t>|</w:t>
      </w:r>
      <w:del w:id="1324" w:author="WPS_1622815912" w:date="2022-06-14T09:45:00Z">
        <w:r>
          <w:rPr>
            <w:bCs/>
            <w:color w:val="000000"/>
            <w:spacing w:val="10"/>
            <w:sz w:val="24"/>
          </w:rPr>
          <w:delText>SMT</w:delText>
        </w:r>
      </w:del>
      <w:ins w:id="1325" w:author="WPS_1622815912" w:date="2022-06-14T09:45:00Z">
        <w:r>
          <w:rPr>
            <w:rFonts w:hint="eastAsia"/>
            <w:bCs/>
            <w:color w:val="000000"/>
            <w:spacing w:val="10"/>
            <w:sz w:val="24"/>
          </w:rPr>
          <w:t>SMD</w:t>
        </w:r>
      </w:ins>
      <w:r>
        <w:rPr>
          <w:bCs/>
          <w:color w:val="000000"/>
          <w:spacing w:val="10"/>
          <w:sz w:val="24"/>
        </w:rPr>
        <w:t>贴片夹具</w:t>
      </w:r>
      <w:r>
        <w:rPr>
          <w:bCs/>
          <w:color w:val="000000"/>
          <w:spacing w:val="10"/>
          <w:sz w:val="24"/>
        </w:rPr>
        <w:t>|</w:t>
      </w:r>
      <w:r>
        <w:rPr>
          <w:rFonts w:hint="eastAsia"/>
          <w:bCs/>
          <w:color w:val="000000"/>
          <w:spacing w:val="10"/>
          <w:sz w:val="24"/>
        </w:rPr>
        <w:t>T18 pro REV1.0.0</w:t>
      </w:r>
      <w:r>
        <w:rPr>
          <w:bCs/>
          <w:color w:val="000000"/>
          <w:spacing w:val="10"/>
          <w:sz w:val="24"/>
        </w:rPr>
        <w:t>|WW-001|</w:t>
      </w:r>
      <w:r>
        <w:rPr>
          <w:bCs/>
          <w:color w:val="000000"/>
          <w:spacing w:val="10"/>
          <w:sz w:val="24"/>
        </w:rPr>
        <w:t>合成石</w:t>
      </w:r>
      <w:r>
        <w:rPr>
          <w:bCs/>
          <w:color w:val="000000"/>
          <w:spacing w:val="10"/>
          <w:sz w:val="24"/>
        </w:rPr>
        <w:t>|[</w:t>
      </w:r>
      <w:r>
        <w:rPr>
          <w:rFonts w:hint="eastAsia"/>
          <w:bCs/>
          <w:color w:val="000000"/>
          <w:spacing w:val="10"/>
          <w:sz w:val="24"/>
        </w:rPr>
        <w:t>外购</w:t>
      </w:r>
      <w:r>
        <w:rPr>
          <w:bCs/>
          <w:color w:val="000000"/>
          <w:spacing w:val="10"/>
          <w:sz w:val="24"/>
        </w:rPr>
        <w:t>]</w:t>
      </w:r>
    </w:p>
    <w:p w14:paraId="48B9C90B" w14:textId="77777777" w:rsidR="003543AF" w:rsidRDefault="008D0C55">
      <w:pPr>
        <w:widowControl/>
        <w:spacing w:beforeLines="50" w:before="156" w:line="400" w:lineRule="exact"/>
        <w:ind w:firstLineChars="200" w:firstLine="522"/>
        <w:rPr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810</w:t>
      </w:r>
      <w:r>
        <w:rPr>
          <w:rFonts w:hint="eastAsia"/>
          <w:b/>
          <w:color w:val="000000"/>
          <w:spacing w:val="10"/>
          <w:kern w:val="0"/>
          <w:sz w:val="24"/>
        </w:rPr>
        <w:t>5</w:t>
      </w:r>
      <w:r>
        <w:rPr>
          <w:b/>
          <w:color w:val="000000"/>
          <w:spacing w:val="10"/>
          <w:kern w:val="0"/>
          <w:sz w:val="24"/>
        </w:rPr>
        <w:t>：桌子、台车等</w:t>
      </w:r>
      <w:r>
        <w:rPr>
          <w:bCs/>
          <w:color w:val="000000"/>
          <w:spacing w:val="10"/>
          <w:kern w:val="0"/>
          <w:sz w:val="24"/>
        </w:rPr>
        <w:t>(</w:t>
      </w:r>
      <w:proofErr w:type="gramStart"/>
      <w:r>
        <w:rPr>
          <w:bCs/>
          <w:color w:val="000000"/>
          <w:spacing w:val="10"/>
          <w:kern w:val="0"/>
          <w:sz w:val="24"/>
        </w:rPr>
        <w:t>产线各</w:t>
      </w:r>
      <w:proofErr w:type="gramEnd"/>
      <w:r>
        <w:rPr>
          <w:bCs/>
          <w:color w:val="000000"/>
          <w:spacing w:val="10"/>
          <w:kern w:val="0"/>
          <w:sz w:val="24"/>
        </w:rPr>
        <w:t>类桌子、台车等</w:t>
      </w:r>
      <w:r>
        <w:rPr>
          <w:bCs/>
          <w:color w:val="000000"/>
          <w:spacing w:val="10"/>
          <w:kern w:val="0"/>
          <w:sz w:val="24"/>
        </w:rPr>
        <w:t>)</w:t>
      </w:r>
    </w:p>
    <w:p w14:paraId="1A6276D3" w14:textId="77777777" w:rsidR="003543AF" w:rsidRDefault="008D0C55">
      <w:pPr>
        <w:widowControl/>
        <w:spacing w:line="400" w:lineRule="exact"/>
        <w:ind w:firstLineChars="200" w:firstLine="522"/>
        <w:jc w:val="left"/>
        <w:rPr>
          <w:b/>
          <w:bCs/>
          <w:color w:val="000000"/>
          <w:spacing w:val="10"/>
          <w:kern w:val="0"/>
          <w:sz w:val="24"/>
        </w:rPr>
      </w:pPr>
      <w:r>
        <w:rPr>
          <w:b/>
          <w:color w:val="000000"/>
          <w:spacing w:val="10"/>
          <w:kern w:val="0"/>
          <w:sz w:val="24"/>
        </w:rPr>
        <w:t>描述规则：物料名称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长度</w:t>
      </w:r>
      <w:r>
        <w:rPr>
          <w:b/>
          <w:color w:val="000000"/>
          <w:spacing w:val="10"/>
          <w:kern w:val="0"/>
          <w:sz w:val="24"/>
        </w:rPr>
        <w:t>*</w:t>
      </w:r>
      <w:r>
        <w:rPr>
          <w:b/>
          <w:color w:val="000000"/>
          <w:spacing w:val="10"/>
          <w:kern w:val="0"/>
          <w:sz w:val="24"/>
        </w:rPr>
        <w:t>宽度</w:t>
      </w:r>
      <w:r>
        <w:rPr>
          <w:b/>
          <w:color w:val="000000"/>
          <w:spacing w:val="10"/>
          <w:kern w:val="0"/>
          <w:sz w:val="24"/>
        </w:rPr>
        <w:t>*</w:t>
      </w:r>
      <w:r>
        <w:rPr>
          <w:b/>
          <w:color w:val="000000"/>
          <w:spacing w:val="10"/>
          <w:kern w:val="0"/>
          <w:sz w:val="24"/>
        </w:rPr>
        <w:t>高度</w:t>
      </w:r>
      <w:r>
        <w:rPr>
          <w:b/>
          <w:color w:val="000000"/>
          <w:spacing w:val="10"/>
          <w:kern w:val="0"/>
          <w:sz w:val="24"/>
        </w:rPr>
        <w:t>|</w:t>
      </w:r>
      <w:r>
        <w:rPr>
          <w:b/>
          <w:color w:val="000000"/>
          <w:spacing w:val="10"/>
          <w:kern w:val="0"/>
          <w:sz w:val="24"/>
        </w:rPr>
        <w:t>其他</w:t>
      </w:r>
      <w:r>
        <w:rPr>
          <w:b/>
          <w:color w:val="000000"/>
          <w:spacing w:val="10"/>
          <w:kern w:val="0"/>
          <w:sz w:val="24"/>
        </w:rPr>
        <w:t>|[</w:t>
      </w:r>
      <w:r>
        <w:rPr>
          <w:b/>
          <w:color w:val="000000"/>
          <w:spacing w:val="10"/>
          <w:kern w:val="0"/>
          <w:sz w:val="24"/>
        </w:rPr>
        <w:t>必要说明</w:t>
      </w:r>
      <w:r>
        <w:rPr>
          <w:b/>
          <w:color w:val="000000"/>
          <w:spacing w:val="10"/>
          <w:kern w:val="0"/>
          <w:sz w:val="24"/>
        </w:rPr>
        <w:t>]</w:t>
      </w:r>
    </w:p>
    <w:p w14:paraId="4E754F99" w14:textId="77777777" w:rsidR="003543AF" w:rsidRDefault="008D0C55">
      <w:pPr>
        <w:pStyle w:val="afd"/>
        <w:numPr>
          <w:ilvl w:val="0"/>
          <w:numId w:val="11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名称：物料名称</w:t>
      </w:r>
      <w:r>
        <w:rPr>
          <w:rFonts w:hint="eastAsia"/>
          <w:color w:val="000000"/>
          <w:spacing w:val="10"/>
          <w:sz w:val="24"/>
        </w:rPr>
        <w:t>。</w:t>
      </w:r>
    </w:p>
    <w:p w14:paraId="057B7D59" w14:textId="77777777" w:rsidR="003543AF" w:rsidRDefault="008D0C55">
      <w:pPr>
        <w:pStyle w:val="afd"/>
        <w:numPr>
          <w:ilvl w:val="0"/>
          <w:numId w:val="11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长度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宽度</w:t>
      </w:r>
      <w:r>
        <w:rPr>
          <w:color w:val="000000"/>
          <w:spacing w:val="10"/>
          <w:sz w:val="24"/>
        </w:rPr>
        <w:t>*</w:t>
      </w:r>
      <w:r>
        <w:rPr>
          <w:color w:val="000000"/>
          <w:spacing w:val="10"/>
          <w:sz w:val="24"/>
        </w:rPr>
        <w:t>高度：此物料的规格</w:t>
      </w:r>
      <w:r>
        <w:rPr>
          <w:rFonts w:hint="eastAsia"/>
          <w:color w:val="000000"/>
          <w:spacing w:val="10"/>
          <w:sz w:val="24"/>
        </w:rPr>
        <w:t>。</w:t>
      </w:r>
    </w:p>
    <w:p w14:paraId="6D846DDC" w14:textId="77777777" w:rsidR="003543AF" w:rsidRDefault="008D0C55">
      <w:pPr>
        <w:pStyle w:val="afd"/>
        <w:numPr>
          <w:ilvl w:val="0"/>
          <w:numId w:val="11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其他：其他说明，比如材质</w:t>
      </w:r>
      <w:r>
        <w:rPr>
          <w:rFonts w:hint="eastAsia"/>
          <w:color w:val="000000"/>
          <w:spacing w:val="10"/>
          <w:sz w:val="24"/>
        </w:rPr>
        <w:t>、</w:t>
      </w:r>
      <w:r>
        <w:rPr>
          <w:color w:val="000000"/>
          <w:spacing w:val="10"/>
          <w:sz w:val="24"/>
        </w:rPr>
        <w:t>供应商等</w:t>
      </w:r>
      <w:r>
        <w:rPr>
          <w:rFonts w:hint="eastAsia"/>
          <w:color w:val="000000"/>
          <w:spacing w:val="10"/>
          <w:sz w:val="24"/>
        </w:rPr>
        <w:t>。</w:t>
      </w:r>
    </w:p>
    <w:p w14:paraId="0C778969" w14:textId="77777777" w:rsidR="003543AF" w:rsidRDefault="008D0C55">
      <w:pPr>
        <w:pStyle w:val="afd"/>
        <w:numPr>
          <w:ilvl w:val="0"/>
          <w:numId w:val="112"/>
        </w:numPr>
        <w:tabs>
          <w:tab w:val="clear" w:pos="1260"/>
          <w:tab w:val="left" w:pos="993"/>
        </w:tabs>
        <w:spacing w:line="400" w:lineRule="exact"/>
        <w:ind w:firstLineChars="0" w:hanging="693"/>
        <w:rPr>
          <w:color w:val="000000"/>
          <w:spacing w:val="10"/>
          <w:sz w:val="24"/>
        </w:rPr>
      </w:pPr>
      <w:r>
        <w:rPr>
          <w:color w:val="000000"/>
          <w:spacing w:val="10"/>
          <w:sz w:val="24"/>
        </w:rPr>
        <w:t>必要说明：补充说明，如对制作特殊要求等。</w:t>
      </w:r>
    </w:p>
    <w:p w14:paraId="60DF379E" w14:textId="77777777" w:rsidR="003543AF" w:rsidRDefault="008D0C55">
      <w:pPr>
        <w:widowControl/>
        <w:spacing w:line="400" w:lineRule="exact"/>
        <w:ind w:firstLineChars="200" w:firstLine="520"/>
        <w:rPr>
          <w:bCs/>
          <w:color w:val="000000"/>
          <w:spacing w:val="10"/>
          <w:sz w:val="24"/>
        </w:rPr>
      </w:pPr>
      <w:r>
        <w:rPr>
          <w:bCs/>
          <w:color w:val="000000"/>
          <w:spacing w:val="10"/>
          <w:sz w:val="24"/>
        </w:rPr>
        <w:t>举例：</w:t>
      </w:r>
      <w:r>
        <w:rPr>
          <w:color w:val="000000"/>
          <w:spacing w:val="10"/>
          <w:kern w:val="0"/>
          <w:sz w:val="24"/>
        </w:rPr>
        <w:t>凳子</w:t>
      </w:r>
      <w:r>
        <w:rPr>
          <w:color w:val="000000"/>
          <w:spacing w:val="10"/>
          <w:kern w:val="0"/>
          <w:sz w:val="24"/>
        </w:rPr>
        <w:t>|500*350*650|</w:t>
      </w:r>
      <w:r>
        <w:rPr>
          <w:rFonts w:hint="eastAsia"/>
          <w:color w:val="000000"/>
          <w:spacing w:val="10"/>
          <w:kern w:val="0"/>
          <w:sz w:val="24"/>
        </w:rPr>
        <w:t>供应商</w:t>
      </w:r>
      <w:r>
        <w:rPr>
          <w:color w:val="000000"/>
          <w:spacing w:val="10"/>
          <w:kern w:val="0"/>
          <w:sz w:val="24"/>
        </w:rPr>
        <w:t>|[</w:t>
      </w:r>
      <w:r>
        <w:rPr>
          <w:rFonts w:hint="eastAsia"/>
          <w:color w:val="000000"/>
          <w:spacing w:val="10"/>
          <w:kern w:val="0"/>
          <w:sz w:val="24"/>
        </w:rPr>
        <w:t>xxx</w:t>
      </w:r>
      <w:r>
        <w:rPr>
          <w:rFonts w:hint="eastAsia"/>
          <w:color w:val="000000"/>
          <w:spacing w:val="10"/>
          <w:kern w:val="0"/>
          <w:sz w:val="24"/>
        </w:rPr>
        <w:t>产品生产用</w:t>
      </w:r>
      <w:r>
        <w:rPr>
          <w:color w:val="000000"/>
          <w:spacing w:val="10"/>
          <w:kern w:val="0"/>
          <w:sz w:val="24"/>
        </w:rPr>
        <w:t>]</w:t>
      </w:r>
    </w:p>
    <w:sectPr w:rsidR="003543AF">
      <w:headerReference w:type="default" r:id="rId18"/>
      <w:pgSz w:w="11906" w:h="16838"/>
      <w:pgMar w:top="284" w:right="566" w:bottom="284" w:left="880" w:header="760" w:footer="992" w:gutter="113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18" w:author="wwlh8026" w:date="2022-05-17T15:19:00Z" w:initials="">
    <w:p w14:paraId="478B725B" w14:textId="77777777" w:rsidR="003543AF" w:rsidRDefault="008D0C55">
      <w:pPr>
        <w:pStyle w:val="a6"/>
      </w:pPr>
      <w:r>
        <w:rPr>
          <w:rStyle w:val="afa"/>
        </w:rPr>
        <w:annotationRef/>
      </w:r>
    </w:p>
    <w:p w14:paraId="2656051D" w14:textId="77777777" w:rsidR="00B54253" w:rsidRDefault="00B54253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5605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56051D" w16cid:durableId="265711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3931" w14:textId="77777777" w:rsidR="0056383C" w:rsidRDefault="0056383C">
      <w:r>
        <w:separator/>
      </w:r>
    </w:p>
  </w:endnote>
  <w:endnote w:type="continuationSeparator" w:id="0">
    <w:p w14:paraId="02428885" w14:textId="77777777" w:rsidR="0056383C" w:rsidRDefault="0056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15963"/>
    </w:sdtPr>
    <w:sdtContent>
      <w:p w14:paraId="3EFB935A" w14:textId="77777777" w:rsidR="003543AF" w:rsidRDefault="008D0C55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40</w:t>
        </w:r>
        <w:r>
          <w:rPr>
            <w:lang w:val="zh-CN"/>
          </w:rPr>
          <w:fldChar w:fldCharType="end"/>
        </w:r>
      </w:p>
    </w:sdtContent>
  </w:sdt>
  <w:p w14:paraId="5450C2EE" w14:textId="77777777" w:rsidR="003543AF" w:rsidRDefault="003543A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3AD9" w14:textId="77777777" w:rsidR="0056383C" w:rsidRDefault="0056383C">
      <w:r>
        <w:separator/>
      </w:r>
    </w:p>
  </w:footnote>
  <w:footnote w:type="continuationSeparator" w:id="0">
    <w:p w14:paraId="6E73C056" w14:textId="77777777" w:rsidR="0056383C" w:rsidRDefault="00563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CC57" w14:textId="77777777" w:rsidR="003543AF" w:rsidRDefault="008D0C55">
    <w:pPr>
      <w:tabs>
        <w:tab w:val="center" w:pos="5243"/>
      </w:tabs>
      <w:ind w:leftChars="66" w:left="139"/>
      <w:rPr>
        <w:rFonts w:ascii="DFKai-SB" w:eastAsia="DFKai-SB" w:hAnsi="DFKai-SB"/>
        <w:b/>
        <w:bCs/>
        <w:color w:val="008000"/>
        <w:sz w:val="48"/>
        <w:szCs w:val="48"/>
        <w:lang w:eastAsia="zh-TW"/>
      </w:rPr>
    </w:pPr>
    <w:r>
      <w:rPr>
        <w:rFonts w:ascii="DFKai-SB" w:hAnsi="DFKai-SB"/>
        <w:b/>
        <w:bCs/>
        <w:color w:val="008000"/>
        <w:sz w:val="48"/>
        <w:szCs w:val="48"/>
      </w:rPr>
      <w:tab/>
    </w:r>
    <w:proofErr w:type="gramStart"/>
    <w:r>
      <w:rPr>
        <w:rFonts w:ascii="DFKai-SB" w:hAnsi="DFKai-SB" w:hint="eastAsia"/>
        <w:b/>
        <w:bCs/>
        <w:color w:val="008000"/>
        <w:sz w:val="48"/>
        <w:szCs w:val="48"/>
      </w:rPr>
      <w:t>微网优联科技</w:t>
    </w:r>
    <w:proofErr w:type="gramEnd"/>
    <w:r>
      <w:rPr>
        <w:rFonts w:ascii="DFKai-SB" w:hAnsi="DFKai-SB" w:hint="eastAsia"/>
        <w:b/>
        <w:bCs/>
        <w:color w:val="008000"/>
        <w:sz w:val="48"/>
        <w:szCs w:val="48"/>
      </w:rPr>
      <w:t>(</w:t>
    </w:r>
    <w:r>
      <w:rPr>
        <w:rFonts w:ascii="DFKai-SB" w:hAnsi="DFKai-SB" w:hint="eastAsia"/>
        <w:b/>
        <w:bCs/>
        <w:color w:val="008000"/>
        <w:sz w:val="48"/>
        <w:szCs w:val="48"/>
      </w:rPr>
      <w:t>成都</w:t>
    </w:r>
    <w:r>
      <w:rPr>
        <w:rFonts w:ascii="DFKai-SB" w:hAnsi="DFKai-SB"/>
        <w:b/>
        <w:bCs/>
        <w:color w:val="008000"/>
        <w:sz w:val="48"/>
        <w:szCs w:val="48"/>
      </w:rPr>
      <w:t>)</w:t>
    </w:r>
    <w:r>
      <w:rPr>
        <w:rFonts w:ascii="DFKai-SB" w:hAnsi="DFKai-SB" w:hint="eastAsia"/>
        <w:b/>
        <w:bCs/>
        <w:color w:val="008000"/>
        <w:sz w:val="48"/>
        <w:szCs w:val="48"/>
      </w:rPr>
      <w:t>有限公司</w:t>
    </w:r>
  </w:p>
  <w:tbl>
    <w:tblPr>
      <w:tblW w:w="1075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45"/>
      <w:gridCol w:w="5988"/>
      <w:gridCol w:w="1442"/>
      <w:gridCol w:w="1680"/>
    </w:tblGrid>
    <w:tr w:rsidR="003543AF" w14:paraId="35106BBE" w14:textId="77777777">
      <w:trPr>
        <w:cantSplit/>
        <w:trHeight w:val="300"/>
        <w:jc w:val="center"/>
      </w:trPr>
      <w:tc>
        <w:tcPr>
          <w:tcW w:w="1645" w:type="dxa"/>
          <w:vMerge w:val="restart"/>
          <w:tcBorders>
            <w:top w:val="single" w:sz="12" w:space="0" w:color="008000"/>
            <w:left w:val="single" w:sz="12" w:space="0" w:color="008000"/>
            <w:right w:val="single" w:sz="12" w:space="0" w:color="008000"/>
          </w:tcBorders>
          <w:vAlign w:val="center"/>
        </w:tcPr>
        <w:p w14:paraId="729F02E3" w14:textId="77777777" w:rsidR="003543AF" w:rsidRDefault="008D0C55">
          <w:pPr>
            <w:jc w:val="center"/>
            <w:rPr>
              <w:rFonts w:ascii="方正姚体" w:eastAsia="方正姚体" w:hAnsi="Arial"/>
              <w:b/>
              <w:color w:val="008000"/>
              <w:sz w:val="28"/>
              <w:szCs w:val="28"/>
            </w:rPr>
          </w:pPr>
          <w:r>
            <w:rPr>
              <w:rFonts w:ascii="方正姚体" w:hAnsi="Arial" w:hint="eastAsia"/>
              <w:b/>
              <w:color w:val="008000"/>
              <w:sz w:val="28"/>
              <w:szCs w:val="28"/>
            </w:rPr>
            <w:t>文件名称</w:t>
          </w:r>
        </w:p>
      </w:tc>
      <w:tc>
        <w:tcPr>
          <w:tcW w:w="5988" w:type="dxa"/>
          <w:vMerge w:val="restart"/>
          <w:tcBorders>
            <w:top w:val="single" w:sz="12" w:space="0" w:color="008000"/>
            <w:left w:val="single" w:sz="12" w:space="0" w:color="008000"/>
            <w:right w:val="single" w:sz="12" w:space="0" w:color="008000"/>
          </w:tcBorders>
          <w:vAlign w:val="center"/>
        </w:tcPr>
        <w:p w14:paraId="593EC423" w14:textId="77777777" w:rsidR="003543AF" w:rsidRDefault="008D0C55">
          <w:pPr>
            <w:pStyle w:val="ae"/>
            <w:jc w:val="center"/>
            <w:rPr>
              <w:rFonts w:ascii="宋体" w:hAnsi="宋体"/>
              <w:b/>
              <w:color w:val="009900"/>
              <w:kern w:val="2"/>
              <w:sz w:val="32"/>
              <w:szCs w:val="32"/>
            </w:rPr>
          </w:pPr>
          <w:r>
            <w:rPr>
              <w:rFonts w:ascii="华文中宋" w:eastAsia="华文中宋" w:hAnsi="华文中宋" w:hint="eastAsia"/>
              <w:b/>
              <w:bCs/>
              <w:color w:val="009900"/>
              <w:sz w:val="40"/>
              <w:szCs w:val="40"/>
            </w:rPr>
            <w:t>物料分类与编码规范</w:t>
          </w:r>
        </w:p>
      </w:tc>
      <w:tc>
        <w:tcPr>
          <w:tcW w:w="1442" w:type="dxa"/>
          <w:tcBorders>
            <w:top w:val="single" w:sz="12" w:space="0" w:color="008000"/>
            <w:left w:val="single" w:sz="12" w:space="0" w:color="008000"/>
            <w:bottom w:val="dashSmallGap" w:sz="4" w:space="0" w:color="008000"/>
            <w:right w:val="dashSmallGap" w:sz="4" w:space="0" w:color="008000"/>
          </w:tcBorders>
          <w:vAlign w:val="center"/>
        </w:tcPr>
        <w:p w14:paraId="57F74E5A" w14:textId="77777777" w:rsidR="003543AF" w:rsidRDefault="008D0C55">
          <w:pPr>
            <w:jc w:val="center"/>
            <w:rPr>
              <w:rFonts w:ascii="Arial" w:hAnsi="Arial"/>
              <w:color w:val="008000"/>
              <w:sz w:val="20"/>
              <w:szCs w:val="20"/>
            </w:rPr>
          </w:pPr>
          <w:r>
            <w:rPr>
              <w:rFonts w:ascii="Arial" w:hAnsi="Arial" w:hint="eastAsia"/>
              <w:color w:val="008000"/>
              <w:sz w:val="20"/>
              <w:szCs w:val="20"/>
            </w:rPr>
            <w:t>文件编号</w:t>
          </w:r>
        </w:p>
      </w:tc>
      <w:tc>
        <w:tcPr>
          <w:tcW w:w="1680" w:type="dxa"/>
          <w:tcBorders>
            <w:top w:val="single" w:sz="12" w:space="0" w:color="008000"/>
            <w:left w:val="dashSmallGap" w:sz="4" w:space="0" w:color="008000"/>
            <w:bottom w:val="dashSmallGap" w:sz="4" w:space="0" w:color="008000"/>
            <w:right w:val="single" w:sz="12" w:space="0" w:color="008000"/>
          </w:tcBorders>
          <w:vAlign w:val="center"/>
        </w:tcPr>
        <w:p w14:paraId="4585B227" w14:textId="77777777" w:rsidR="003543AF" w:rsidRDefault="008D0C55">
          <w:pPr>
            <w:jc w:val="center"/>
            <w:rPr>
              <w:rFonts w:ascii="Arial" w:hAnsi="Arial"/>
              <w:color w:val="009900"/>
              <w:sz w:val="20"/>
              <w:szCs w:val="20"/>
            </w:rPr>
          </w:pPr>
          <w:r>
            <w:rPr>
              <w:rFonts w:ascii="宋体" w:hAnsi="宋体" w:hint="eastAsia"/>
              <w:color w:val="009900"/>
            </w:rPr>
            <w:t>WI-DCC-X-XXX</w:t>
          </w:r>
        </w:p>
      </w:tc>
    </w:tr>
    <w:tr w:rsidR="003543AF" w14:paraId="70517D35" w14:textId="77777777">
      <w:trPr>
        <w:cantSplit/>
        <w:trHeight w:val="300"/>
        <w:jc w:val="center"/>
      </w:trPr>
      <w:tc>
        <w:tcPr>
          <w:tcW w:w="1645" w:type="dxa"/>
          <w:vMerge/>
          <w:tcBorders>
            <w:left w:val="single" w:sz="12" w:space="0" w:color="008000"/>
            <w:right w:val="single" w:sz="12" w:space="0" w:color="008000"/>
          </w:tcBorders>
          <w:vAlign w:val="center"/>
        </w:tcPr>
        <w:p w14:paraId="52022F3D" w14:textId="77777777" w:rsidR="003543AF" w:rsidRDefault="003543AF">
          <w:pPr>
            <w:jc w:val="center"/>
            <w:rPr>
              <w:rFonts w:ascii="Arial" w:hAnsi="Arial"/>
              <w:color w:val="008000"/>
              <w:sz w:val="20"/>
              <w:szCs w:val="20"/>
            </w:rPr>
          </w:pPr>
        </w:p>
      </w:tc>
      <w:tc>
        <w:tcPr>
          <w:tcW w:w="5988" w:type="dxa"/>
          <w:vMerge/>
          <w:tcBorders>
            <w:left w:val="single" w:sz="12" w:space="0" w:color="008000"/>
            <w:right w:val="single" w:sz="12" w:space="0" w:color="008000"/>
          </w:tcBorders>
          <w:vAlign w:val="center"/>
        </w:tcPr>
        <w:p w14:paraId="38DB217C" w14:textId="77777777" w:rsidR="003543AF" w:rsidRDefault="003543AF">
          <w:pPr>
            <w:jc w:val="center"/>
            <w:rPr>
              <w:rFonts w:ascii="Arial" w:hAnsi="Arial"/>
              <w:b/>
              <w:color w:val="008000"/>
              <w:sz w:val="20"/>
              <w:szCs w:val="20"/>
            </w:rPr>
          </w:pPr>
        </w:p>
      </w:tc>
      <w:tc>
        <w:tcPr>
          <w:tcW w:w="1442" w:type="dxa"/>
          <w:tcBorders>
            <w:top w:val="dashSmallGap" w:sz="4" w:space="0" w:color="008000"/>
            <w:left w:val="single" w:sz="12" w:space="0" w:color="008000"/>
            <w:bottom w:val="dashSmallGap" w:sz="4" w:space="0" w:color="008000"/>
            <w:right w:val="dashSmallGap" w:sz="4" w:space="0" w:color="008000"/>
          </w:tcBorders>
          <w:vAlign w:val="center"/>
        </w:tcPr>
        <w:p w14:paraId="49A06238" w14:textId="77777777" w:rsidR="003543AF" w:rsidRDefault="008D0C55">
          <w:pPr>
            <w:jc w:val="center"/>
            <w:rPr>
              <w:rFonts w:ascii="Arial" w:hAnsi="Arial"/>
              <w:color w:val="008000"/>
              <w:sz w:val="20"/>
              <w:szCs w:val="20"/>
            </w:rPr>
          </w:pPr>
          <w:r>
            <w:rPr>
              <w:rFonts w:ascii="Arial" w:hAnsi="Arial" w:hint="eastAsia"/>
              <w:color w:val="008000"/>
              <w:sz w:val="20"/>
              <w:szCs w:val="20"/>
            </w:rPr>
            <w:t>文件版本</w:t>
          </w:r>
        </w:p>
      </w:tc>
      <w:tc>
        <w:tcPr>
          <w:tcW w:w="1680" w:type="dxa"/>
          <w:tcBorders>
            <w:top w:val="dashSmallGap" w:sz="4" w:space="0" w:color="008000"/>
            <w:left w:val="dashSmallGap" w:sz="4" w:space="0" w:color="008000"/>
            <w:bottom w:val="dashSmallGap" w:sz="4" w:space="0" w:color="008000"/>
            <w:right w:val="single" w:sz="12" w:space="0" w:color="008000"/>
          </w:tcBorders>
          <w:vAlign w:val="center"/>
        </w:tcPr>
        <w:p w14:paraId="28E4E5D2" w14:textId="77777777" w:rsidR="003543AF" w:rsidRDefault="008D0C55">
          <w:pPr>
            <w:jc w:val="center"/>
            <w:rPr>
              <w:rFonts w:ascii="Arial" w:hAnsi="Arial"/>
              <w:color w:val="009900"/>
              <w:sz w:val="20"/>
              <w:szCs w:val="20"/>
            </w:rPr>
          </w:pPr>
          <w:r>
            <w:rPr>
              <w:rFonts w:ascii="Arial" w:hAnsi="Arial" w:hint="eastAsia"/>
              <w:color w:val="009900"/>
              <w:sz w:val="20"/>
              <w:szCs w:val="20"/>
            </w:rPr>
            <w:t>A</w:t>
          </w:r>
          <w:r>
            <w:rPr>
              <w:rFonts w:ascii="Arial" w:hAnsi="Arial"/>
              <w:color w:val="009900"/>
              <w:sz w:val="20"/>
              <w:szCs w:val="20"/>
            </w:rPr>
            <w:t>1</w:t>
          </w:r>
        </w:p>
      </w:tc>
    </w:tr>
    <w:tr w:rsidR="003543AF" w14:paraId="64037D55" w14:textId="77777777">
      <w:trPr>
        <w:cantSplit/>
        <w:trHeight w:val="300"/>
        <w:jc w:val="center"/>
      </w:trPr>
      <w:tc>
        <w:tcPr>
          <w:tcW w:w="1645" w:type="dxa"/>
          <w:vMerge/>
          <w:tcBorders>
            <w:left w:val="single" w:sz="12" w:space="0" w:color="008000"/>
            <w:bottom w:val="single" w:sz="12" w:space="0" w:color="008000"/>
            <w:right w:val="single" w:sz="12" w:space="0" w:color="008000"/>
          </w:tcBorders>
          <w:vAlign w:val="center"/>
        </w:tcPr>
        <w:p w14:paraId="013D44E2" w14:textId="77777777" w:rsidR="003543AF" w:rsidRDefault="003543AF">
          <w:pPr>
            <w:jc w:val="center"/>
            <w:rPr>
              <w:rFonts w:ascii="Arial" w:hAnsi="Arial"/>
              <w:color w:val="008000"/>
              <w:sz w:val="20"/>
              <w:szCs w:val="20"/>
            </w:rPr>
          </w:pPr>
        </w:p>
      </w:tc>
      <w:tc>
        <w:tcPr>
          <w:tcW w:w="5988" w:type="dxa"/>
          <w:vMerge/>
          <w:tcBorders>
            <w:left w:val="single" w:sz="12" w:space="0" w:color="008000"/>
            <w:bottom w:val="single" w:sz="12" w:space="0" w:color="008000"/>
            <w:right w:val="single" w:sz="12" w:space="0" w:color="008000"/>
          </w:tcBorders>
          <w:vAlign w:val="center"/>
        </w:tcPr>
        <w:p w14:paraId="26883180" w14:textId="77777777" w:rsidR="003543AF" w:rsidRDefault="003543AF">
          <w:pPr>
            <w:jc w:val="center"/>
            <w:rPr>
              <w:rFonts w:ascii="Arial" w:hAnsi="Arial"/>
              <w:b/>
              <w:color w:val="008000"/>
              <w:sz w:val="20"/>
              <w:szCs w:val="20"/>
            </w:rPr>
          </w:pPr>
        </w:p>
      </w:tc>
      <w:tc>
        <w:tcPr>
          <w:tcW w:w="1442" w:type="dxa"/>
          <w:tcBorders>
            <w:top w:val="dashSmallGap" w:sz="4" w:space="0" w:color="008000"/>
            <w:left w:val="single" w:sz="12" w:space="0" w:color="008000"/>
            <w:bottom w:val="single" w:sz="12" w:space="0" w:color="008000"/>
            <w:right w:val="dashSmallGap" w:sz="4" w:space="0" w:color="008000"/>
          </w:tcBorders>
          <w:vAlign w:val="center"/>
        </w:tcPr>
        <w:p w14:paraId="51DFB319" w14:textId="77777777" w:rsidR="003543AF" w:rsidRDefault="008D0C55">
          <w:pPr>
            <w:jc w:val="center"/>
            <w:rPr>
              <w:rFonts w:ascii="Arial" w:hAnsi="Arial"/>
              <w:color w:val="008000"/>
              <w:sz w:val="20"/>
              <w:szCs w:val="20"/>
            </w:rPr>
          </w:pPr>
          <w:r>
            <w:rPr>
              <w:rFonts w:ascii="Arial" w:hAnsi="Arial" w:hint="eastAsia"/>
              <w:color w:val="008000"/>
              <w:sz w:val="20"/>
              <w:szCs w:val="20"/>
            </w:rPr>
            <w:t>文件页次</w:t>
          </w:r>
        </w:p>
      </w:tc>
      <w:tc>
        <w:tcPr>
          <w:tcW w:w="1680" w:type="dxa"/>
          <w:tcBorders>
            <w:top w:val="dashSmallGap" w:sz="4" w:space="0" w:color="008000"/>
            <w:left w:val="dashSmallGap" w:sz="4" w:space="0" w:color="008000"/>
            <w:bottom w:val="single" w:sz="12" w:space="0" w:color="008000"/>
            <w:right w:val="single" w:sz="12" w:space="0" w:color="008000"/>
          </w:tcBorders>
          <w:vAlign w:val="center"/>
        </w:tcPr>
        <w:p w14:paraId="0DE6A2E2" w14:textId="77777777" w:rsidR="003543AF" w:rsidRDefault="008D0C55">
          <w:pPr>
            <w:jc w:val="center"/>
            <w:rPr>
              <w:color w:val="009900"/>
            </w:rPr>
          </w:pPr>
          <w:r>
            <w:rPr>
              <w:color w:val="009900"/>
            </w:rPr>
            <w:fldChar w:fldCharType="begin"/>
          </w:r>
          <w:r>
            <w:rPr>
              <w:color w:val="009900"/>
            </w:rPr>
            <w:instrText xml:space="preserve"> PAGE </w:instrText>
          </w:r>
          <w:r>
            <w:rPr>
              <w:color w:val="009900"/>
            </w:rPr>
            <w:fldChar w:fldCharType="separate"/>
          </w:r>
          <w:r>
            <w:rPr>
              <w:color w:val="009900"/>
            </w:rPr>
            <w:t>40</w:t>
          </w:r>
          <w:r>
            <w:rPr>
              <w:color w:val="009900"/>
            </w:rPr>
            <w:fldChar w:fldCharType="end"/>
          </w:r>
          <w:r>
            <w:rPr>
              <w:color w:val="009900"/>
              <w:lang w:val="zh-CN"/>
            </w:rPr>
            <w:t xml:space="preserve"> / </w:t>
          </w:r>
          <w:r>
            <w:rPr>
              <w:color w:val="009900"/>
            </w:rPr>
            <w:fldChar w:fldCharType="begin"/>
          </w:r>
          <w:r>
            <w:rPr>
              <w:color w:val="009900"/>
            </w:rPr>
            <w:instrText xml:space="preserve"> NUMPAGES  </w:instrText>
          </w:r>
          <w:r>
            <w:rPr>
              <w:color w:val="009900"/>
            </w:rPr>
            <w:fldChar w:fldCharType="separate"/>
          </w:r>
          <w:r>
            <w:rPr>
              <w:color w:val="009900"/>
            </w:rPr>
            <w:t>68</w:t>
          </w:r>
          <w:r>
            <w:rPr>
              <w:color w:val="009900"/>
            </w:rPr>
            <w:fldChar w:fldCharType="end"/>
          </w:r>
        </w:p>
      </w:tc>
    </w:tr>
  </w:tbl>
  <w:p w14:paraId="74EC1FC9" w14:textId="77777777" w:rsidR="003543AF" w:rsidRDefault="008D0C55">
    <w:pPr>
      <w:pStyle w:val="ae"/>
      <w:rPr>
        <w:rFonts w:eastAsia="PMingLiU"/>
        <w:lang w:eastAsia="zh-TW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838E2C" wp14:editId="25F2287E">
              <wp:simplePos x="0" y="0"/>
              <wp:positionH relativeFrom="column">
                <wp:posOffset>-158750</wp:posOffset>
              </wp:positionH>
              <wp:positionV relativeFrom="paragraph">
                <wp:posOffset>30480</wp:posOffset>
              </wp:positionV>
              <wp:extent cx="6845300" cy="8709660"/>
              <wp:effectExtent l="14605" t="14605" r="17145" b="1016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300" cy="8709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8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" o:spid="_x0000_s1026" o:spt="1" style="position:absolute;left:0pt;margin-left:-12.5pt;margin-top:2.4pt;height:685.8pt;width:539pt;z-index:251660288;mso-width-relative:page;mso-height-relative:page;" fillcolor="#FFFFFF" filled="t" stroked="t" coordsize="21600,21600" o:gfxdata="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iT9/dkAAAALAQAADwAAAAAAAAABACAAAAAiAAAAZHJzL2Rvd25yZXYueG1sUEsB&#10;AhQAFAAAAAgAh07iQCN6rLctAgAAdAQAAA4AAAAAAAAAAQAgAAAAKAEAAGRycy9lMm9Eb2MueG1s&#10;UEsFBgAAAAAGAAYAWQEAAMcFAAAAAA==&#10;">
              <v:fill on="t" focussize="0,0"/>
              <v:stroke weight="1.5pt" color="#008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ED8"/>
    <w:multiLevelType w:val="multilevel"/>
    <w:tmpl w:val="02360ED8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" w15:restartNumberingAfterBreak="0">
    <w:nsid w:val="02CA36F0"/>
    <w:multiLevelType w:val="multilevel"/>
    <w:tmpl w:val="02CA36F0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" w15:restartNumberingAfterBreak="0">
    <w:nsid w:val="02D732C3"/>
    <w:multiLevelType w:val="multilevel"/>
    <w:tmpl w:val="02D732C3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55956A5"/>
    <w:multiLevelType w:val="multilevel"/>
    <w:tmpl w:val="055956A5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6800476"/>
    <w:multiLevelType w:val="multilevel"/>
    <w:tmpl w:val="06800476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5" w15:restartNumberingAfterBreak="0">
    <w:nsid w:val="0A021C51"/>
    <w:multiLevelType w:val="multilevel"/>
    <w:tmpl w:val="0A021C51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6" w15:restartNumberingAfterBreak="0">
    <w:nsid w:val="0CC92CB3"/>
    <w:multiLevelType w:val="multilevel"/>
    <w:tmpl w:val="0CC92CB3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" w15:restartNumberingAfterBreak="0">
    <w:nsid w:val="0D9241C7"/>
    <w:multiLevelType w:val="multilevel"/>
    <w:tmpl w:val="0D9241C7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" w15:restartNumberingAfterBreak="0">
    <w:nsid w:val="0DB62E1A"/>
    <w:multiLevelType w:val="multilevel"/>
    <w:tmpl w:val="0DB62E1A"/>
    <w:lvl w:ilvl="0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107345E0"/>
    <w:multiLevelType w:val="multilevel"/>
    <w:tmpl w:val="107345E0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10" w15:restartNumberingAfterBreak="0">
    <w:nsid w:val="137221BF"/>
    <w:multiLevelType w:val="multilevel"/>
    <w:tmpl w:val="137221BF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11" w15:restartNumberingAfterBreak="0">
    <w:nsid w:val="14897956"/>
    <w:multiLevelType w:val="multilevel"/>
    <w:tmpl w:val="14897956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14D85A10"/>
    <w:multiLevelType w:val="multilevel"/>
    <w:tmpl w:val="14D85A10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3" w15:restartNumberingAfterBreak="0">
    <w:nsid w:val="14E37EED"/>
    <w:multiLevelType w:val="multilevel"/>
    <w:tmpl w:val="14E37EED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4" w15:restartNumberingAfterBreak="0">
    <w:nsid w:val="154415C5"/>
    <w:multiLevelType w:val="multilevel"/>
    <w:tmpl w:val="154415C5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5" w15:restartNumberingAfterBreak="0">
    <w:nsid w:val="158A7FAA"/>
    <w:multiLevelType w:val="multilevel"/>
    <w:tmpl w:val="158A7FAA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6" w15:restartNumberingAfterBreak="0">
    <w:nsid w:val="184677A8"/>
    <w:multiLevelType w:val="multilevel"/>
    <w:tmpl w:val="184677A8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7" w15:restartNumberingAfterBreak="0">
    <w:nsid w:val="197B3209"/>
    <w:multiLevelType w:val="multilevel"/>
    <w:tmpl w:val="197B3209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8" w15:restartNumberingAfterBreak="0">
    <w:nsid w:val="19F45DED"/>
    <w:multiLevelType w:val="multilevel"/>
    <w:tmpl w:val="19F45DED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9" w15:restartNumberingAfterBreak="0">
    <w:nsid w:val="1AF864A5"/>
    <w:multiLevelType w:val="multilevel"/>
    <w:tmpl w:val="1AF864A5"/>
    <w:lvl w:ilvl="0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20" w15:restartNumberingAfterBreak="0">
    <w:nsid w:val="1BEB3DC8"/>
    <w:multiLevelType w:val="multilevel"/>
    <w:tmpl w:val="1BEB3DC8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21" w15:restartNumberingAfterBreak="0">
    <w:nsid w:val="1E1F3FAD"/>
    <w:multiLevelType w:val="multilevel"/>
    <w:tmpl w:val="1E1F3FAD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2" w15:restartNumberingAfterBreak="0">
    <w:nsid w:val="1E876246"/>
    <w:multiLevelType w:val="multilevel"/>
    <w:tmpl w:val="1E876246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3" w15:restartNumberingAfterBreak="0">
    <w:nsid w:val="1F02381F"/>
    <w:multiLevelType w:val="multilevel"/>
    <w:tmpl w:val="1F02381F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5"/>
        </w:tabs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5"/>
        </w:tabs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5"/>
        </w:tabs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5"/>
        </w:tabs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5"/>
        </w:tabs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5"/>
        </w:tabs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5"/>
        </w:tabs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5"/>
        </w:tabs>
        <w:ind w:left="4185" w:hanging="420"/>
      </w:pPr>
      <w:rPr>
        <w:rFonts w:ascii="Wingdings" w:hAnsi="Wingdings" w:hint="default"/>
      </w:rPr>
    </w:lvl>
  </w:abstractNum>
  <w:abstractNum w:abstractNumId="24" w15:restartNumberingAfterBreak="0">
    <w:nsid w:val="20AC2C6B"/>
    <w:multiLevelType w:val="multilevel"/>
    <w:tmpl w:val="20AC2C6B"/>
    <w:lvl w:ilvl="0">
      <w:start w:val="1"/>
      <w:numFmt w:val="bullet"/>
      <w:lvlText w:val=""/>
      <w:lvlJc w:val="left"/>
      <w:pPr>
        <w:ind w:left="660" w:hanging="420"/>
      </w:pPr>
      <w:rPr>
        <w:rFonts w:ascii="Wingdings" w:hAnsi="Wingdings" w:hint="default"/>
        <w:sz w:val="24"/>
        <w:szCs w:val="24"/>
      </w:rPr>
    </w:lvl>
    <w:lvl w:ilvl="1">
      <w:start w:val="10"/>
      <w:numFmt w:val="bullet"/>
      <w:lvlText w:val=""/>
      <w:lvlJc w:val="left"/>
      <w:pPr>
        <w:ind w:left="1065" w:hanging="405"/>
      </w:pPr>
      <w:rPr>
        <w:rFonts w:ascii="Wingdings" w:eastAsia="Wingdings" w:hAnsi="Wingdings" w:cs="Wingdings" w:hint="default"/>
        <w:color w:val="000000"/>
      </w:rPr>
    </w:lvl>
    <w:lvl w:ilvl="2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212C56B0"/>
    <w:multiLevelType w:val="multilevel"/>
    <w:tmpl w:val="212C56B0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26" w15:restartNumberingAfterBreak="0">
    <w:nsid w:val="2186426B"/>
    <w:multiLevelType w:val="multilevel"/>
    <w:tmpl w:val="2186426B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7" w15:restartNumberingAfterBreak="0">
    <w:nsid w:val="252A65AC"/>
    <w:multiLevelType w:val="multilevel"/>
    <w:tmpl w:val="252A65AC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25C53ACD"/>
    <w:multiLevelType w:val="multilevel"/>
    <w:tmpl w:val="25C53ACD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29" w15:restartNumberingAfterBreak="0">
    <w:nsid w:val="26375160"/>
    <w:multiLevelType w:val="multilevel"/>
    <w:tmpl w:val="26375160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30" w15:restartNumberingAfterBreak="0">
    <w:nsid w:val="274D6F59"/>
    <w:multiLevelType w:val="multilevel"/>
    <w:tmpl w:val="274D6F59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31" w15:restartNumberingAfterBreak="0">
    <w:nsid w:val="27BB595E"/>
    <w:multiLevelType w:val="multilevel"/>
    <w:tmpl w:val="27BB595E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32" w15:restartNumberingAfterBreak="0">
    <w:nsid w:val="27D71074"/>
    <w:multiLevelType w:val="multilevel"/>
    <w:tmpl w:val="27D71074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33" w15:restartNumberingAfterBreak="0">
    <w:nsid w:val="282019E8"/>
    <w:multiLevelType w:val="multilevel"/>
    <w:tmpl w:val="282019E8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34" w15:restartNumberingAfterBreak="0">
    <w:nsid w:val="2AEB41F9"/>
    <w:multiLevelType w:val="multilevel"/>
    <w:tmpl w:val="2AEB41F9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2B0A5CE1"/>
    <w:multiLevelType w:val="multilevel"/>
    <w:tmpl w:val="2B0A5CE1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36" w15:restartNumberingAfterBreak="0">
    <w:nsid w:val="2C200003"/>
    <w:multiLevelType w:val="multilevel"/>
    <w:tmpl w:val="2C200003"/>
    <w:lvl w:ilvl="0">
      <w:start w:val="1"/>
      <w:numFmt w:val="bullet"/>
      <w:lvlText w:val=""/>
      <w:lvlJc w:val="left"/>
      <w:pPr>
        <w:ind w:left="144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2" w:hanging="420"/>
      </w:pPr>
      <w:rPr>
        <w:rFonts w:ascii="Wingdings" w:hAnsi="Wingdings" w:hint="default"/>
      </w:rPr>
    </w:lvl>
  </w:abstractNum>
  <w:abstractNum w:abstractNumId="37" w15:restartNumberingAfterBreak="0">
    <w:nsid w:val="2C3A5A25"/>
    <w:multiLevelType w:val="multilevel"/>
    <w:tmpl w:val="2C3A5A25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38" w15:restartNumberingAfterBreak="0">
    <w:nsid w:val="2D777845"/>
    <w:multiLevelType w:val="multilevel"/>
    <w:tmpl w:val="2D777845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DA714E9"/>
    <w:multiLevelType w:val="multilevel"/>
    <w:tmpl w:val="2DA714E9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0" w15:restartNumberingAfterBreak="0">
    <w:nsid w:val="2E25727B"/>
    <w:multiLevelType w:val="multilevel"/>
    <w:tmpl w:val="2E25727B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41" w15:restartNumberingAfterBreak="0">
    <w:nsid w:val="2E872CF7"/>
    <w:multiLevelType w:val="multilevel"/>
    <w:tmpl w:val="2E872CF7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2" w15:restartNumberingAfterBreak="0">
    <w:nsid w:val="2E8D1A46"/>
    <w:multiLevelType w:val="multilevel"/>
    <w:tmpl w:val="2E8D1A46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3" w15:restartNumberingAfterBreak="0">
    <w:nsid w:val="2F604293"/>
    <w:multiLevelType w:val="multilevel"/>
    <w:tmpl w:val="2F604293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30821DFF"/>
    <w:multiLevelType w:val="multilevel"/>
    <w:tmpl w:val="30821DFF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5" w15:restartNumberingAfterBreak="0">
    <w:nsid w:val="32C61511"/>
    <w:multiLevelType w:val="multilevel"/>
    <w:tmpl w:val="32C61511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6" w15:restartNumberingAfterBreak="0">
    <w:nsid w:val="339522C2"/>
    <w:multiLevelType w:val="multilevel"/>
    <w:tmpl w:val="339522C2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47" w15:restartNumberingAfterBreak="0">
    <w:nsid w:val="351A69D2"/>
    <w:multiLevelType w:val="multilevel"/>
    <w:tmpl w:val="351A69D2"/>
    <w:lvl w:ilvl="0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48" w15:restartNumberingAfterBreak="0">
    <w:nsid w:val="359F43EE"/>
    <w:multiLevelType w:val="multilevel"/>
    <w:tmpl w:val="359F43EE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49" w15:restartNumberingAfterBreak="0">
    <w:nsid w:val="3673058A"/>
    <w:multiLevelType w:val="multilevel"/>
    <w:tmpl w:val="3673058A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50" w15:restartNumberingAfterBreak="0">
    <w:nsid w:val="36872491"/>
    <w:multiLevelType w:val="multilevel"/>
    <w:tmpl w:val="36872491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1" w15:restartNumberingAfterBreak="0">
    <w:nsid w:val="3A5E58C0"/>
    <w:multiLevelType w:val="multilevel"/>
    <w:tmpl w:val="3A5E58C0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2" w15:restartNumberingAfterBreak="0">
    <w:nsid w:val="3A980950"/>
    <w:multiLevelType w:val="multilevel"/>
    <w:tmpl w:val="3A980950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3" w15:restartNumberingAfterBreak="0">
    <w:nsid w:val="3C2C1619"/>
    <w:multiLevelType w:val="multilevel"/>
    <w:tmpl w:val="3C2C1619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4" w15:restartNumberingAfterBreak="0">
    <w:nsid w:val="3CB82C90"/>
    <w:multiLevelType w:val="multilevel"/>
    <w:tmpl w:val="3CB82C90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55" w15:restartNumberingAfterBreak="0">
    <w:nsid w:val="3F0854A8"/>
    <w:multiLevelType w:val="multilevel"/>
    <w:tmpl w:val="3F0854A8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6" w15:restartNumberingAfterBreak="0">
    <w:nsid w:val="3F86293E"/>
    <w:multiLevelType w:val="multilevel"/>
    <w:tmpl w:val="3F86293E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57" w15:restartNumberingAfterBreak="0">
    <w:nsid w:val="40041FBF"/>
    <w:multiLevelType w:val="multilevel"/>
    <w:tmpl w:val="40041FBF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5"/>
        </w:tabs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5"/>
        </w:tabs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5"/>
        </w:tabs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5"/>
        </w:tabs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5"/>
        </w:tabs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5"/>
        </w:tabs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5"/>
        </w:tabs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5"/>
        </w:tabs>
        <w:ind w:left="4185" w:hanging="420"/>
      </w:pPr>
      <w:rPr>
        <w:rFonts w:ascii="Wingdings" w:hAnsi="Wingdings" w:hint="default"/>
      </w:rPr>
    </w:lvl>
  </w:abstractNum>
  <w:abstractNum w:abstractNumId="58" w15:restartNumberingAfterBreak="0">
    <w:nsid w:val="41163A4E"/>
    <w:multiLevelType w:val="multilevel"/>
    <w:tmpl w:val="41163A4E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 w15:restartNumberingAfterBreak="0">
    <w:nsid w:val="44F81CCD"/>
    <w:multiLevelType w:val="multilevel"/>
    <w:tmpl w:val="44F81CCD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60" w15:restartNumberingAfterBreak="0">
    <w:nsid w:val="46C53211"/>
    <w:multiLevelType w:val="multilevel"/>
    <w:tmpl w:val="46C53211"/>
    <w:lvl w:ilvl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ascii="Wingdings" w:hAnsi="Wingdings" w:hint="default"/>
      </w:rPr>
    </w:lvl>
  </w:abstractNum>
  <w:abstractNum w:abstractNumId="61" w15:restartNumberingAfterBreak="0">
    <w:nsid w:val="47AF4B7B"/>
    <w:multiLevelType w:val="multilevel"/>
    <w:tmpl w:val="47AF4B7B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62" w15:restartNumberingAfterBreak="0">
    <w:nsid w:val="48F221F4"/>
    <w:multiLevelType w:val="multilevel"/>
    <w:tmpl w:val="48F221F4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63" w15:restartNumberingAfterBreak="0">
    <w:nsid w:val="49BE310B"/>
    <w:multiLevelType w:val="multilevel"/>
    <w:tmpl w:val="49BE310B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4B1D6297"/>
    <w:multiLevelType w:val="multilevel"/>
    <w:tmpl w:val="4B1D6297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65" w15:restartNumberingAfterBreak="0">
    <w:nsid w:val="4D103231"/>
    <w:multiLevelType w:val="multilevel"/>
    <w:tmpl w:val="4D103231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7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8" w:hanging="2520"/>
      </w:pPr>
      <w:rPr>
        <w:rFonts w:hint="default"/>
      </w:rPr>
    </w:lvl>
  </w:abstractNum>
  <w:abstractNum w:abstractNumId="66" w15:restartNumberingAfterBreak="0">
    <w:nsid w:val="4D516A6C"/>
    <w:multiLevelType w:val="multilevel"/>
    <w:tmpl w:val="4D516A6C"/>
    <w:lvl w:ilvl="0">
      <w:start w:val="1"/>
      <w:numFmt w:val="bullet"/>
      <w:lvlText w:val=""/>
      <w:lvlJc w:val="left"/>
      <w:pPr>
        <w:ind w:left="144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2" w:hanging="420"/>
      </w:pPr>
      <w:rPr>
        <w:rFonts w:ascii="Wingdings" w:hAnsi="Wingdings" w:hint="default"/>
      </w:rPr>
    </w:lvl>
  </w:abstractNum>
  <w:abstractNum w:abstractNumId="67" w15:restartNumberingAfterBreak="0">
    <w:nsid w:val="4E8E71C3"/>
    <w:multiLevelType w:val="multilevel"/>
    <w:tmpl w:val="4E8E71C3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68" w15:restartNumberingAfterBreak="0">
    <w:nsid w:val="4F930F10"/>
    <w:multiLevelType w:val="multilevel"/>
    <w:tmpl w:val="4F930F10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69" w15:restartNumberingAfterBreak="0">
    <w:nsid w:val="4FC0383C"/>
    <w:multiLevelType w:val="multilevel"/>
    <w:tmpl w:val="4FC0383C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70" w15:restartNumberingAfterBreak="0">
    <w:nsid w:val="522A6294"/>
    <w:multiLevelType w:val="multilevel"/>
    <w:tmpl w:val="522A6294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000000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left" w:pos="1245"/>
        </w:tabs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5"/>
        </w:tabs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5"/>
        </w:tabs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5"/>
        </w:tabs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5"/>
        </w:tabs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5"/>
        </w:tabs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5"/>
        </w:tabs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5"/>
        </w:tabs>
        <w:ind w:left="4185" w:hanging="420"/>
      </w:pPr>
      <w:rPr>
        <w:rFonts w:ascii="Wingdings" w:hAnsi="Wingdings" w:hint="default"/>
      </w:rPr>
    </w:lvl>
  </w:abstractNum>
  <w:abstractNum w:abstractNumId="71" w15:restartNumberingAfterBreak="0">
    <w:nsid w:val="524B3D28"/>
    <w:multiLevelType w:val="multilevel"/>
    <w:tmpl w:val="524B3D28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2" w15:restartNumberingAfterBreak="0">
    <w:nsid w:val="5408709B"/>
    <w:multiLevelType w:val="multilevel"/>
    <w:tmpl w:val="5408709B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3" w15:restartNumberingAfterBreak="0">
    <w:nsid w:val="54D955FA"/>
    <w:multiLevelType w:val="multilevel"/>
    <w:tmpl w:val="54D955FA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4" w15:restartNumberingAfterBreak="0">
    <w:nsid w:val="54DA7086"/>
    <w:multiLevelType w:val="multilevel"/>
    <w:tmpl w:val="54DA7086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75" w15:restartNumberingAfterBreak="0">
    <w:nsid w:val="55281DF8"/>
    <w:multiLevelType w:val="multilevel"/>
    <w:tmpl w:val="55281DF8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 w15:restartNumberingAfterBreak="0">
    <w:nsid w:val="558D537B"/>
    <w:multiLevelType w:val="multilevel"/>
    <w:tmpl w:val="558D537B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7" w15:restartNumberingAfterBreak="0">
    <w:nsid w:val="565B35D7"/>
    <w:multiLevelType w:val="multilevel"/>
    <w:tmpl w:val="565B35D7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78" w15:restartNumberingAfterBreak="0">
    <w:nsid w:val="59986A89"/>
    <w:multiLevelType w:val="multilevel"/>
    <w:tmpl w:val="59986A89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79" w15:restartNumberingAfterBreak="0">
    <w:nsid w:val="5A594494"/>
    <w:multiLevelType w:val="multilevel"/>
    <w:tmpl w:val="5A594494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0" w15:restartNumberingAfterBreak="0">
    <w:nsid w:val="5A8D2B08"/>
    <w:multiLevelType w:val="multilevel"/>
    <w:tmpl w:val="5A8D2B08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1" w15:restartNumberingAfterBreak="0">
    <w:nsid w:val="5DA95665"/>
    <w:multiLevelType w:val="multilevel"/>
    <w:tmpl w:val="5DA95665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2" w15:restartNumberingAfterBreak="0">
    <w:nsid w:val="5DF30310"/>
    <w:multiLevelType w:val="multilevel"/>
    <w:tmpl w:val="5DF30310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000000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" w15:restartNumberingAfterBreak="0">
    <w:nsid w:val="5E506629"/>
    <w:multiLevelType w:val="multilevel"/>
    <w:tmpl w:val="5E506629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84" w15:restartNumberingAfterBreak="0">
    <w:nsid w:val="5F3D7E0D"/>
    <w:multiLevelType w:val="multilevel"/>
    <w:tmpl w:val="5F3D7E0D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5" w15:restartNumberingAfterBreak="0">
    <w:nsid w:val="611F252D"/>
    <w:multiLevelType w:val="multilevel"/>
    <w:tmpl w:val="611F252D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 w15:restartNumberingAfterBreak="0">
    <w:nsid w:val="618E462C"/>
    <w:multiLevelType w:val="multilevel"/>
    <w:tmpl w:val="618E462C"/>
    <w:lvl w:ilvl="0">
      <w:start w:val="1"/>
      <w:numFmt w:val="bullet"/>
      <w:lvlText w:val=""/>
      <w:lvlJc w:val="left"/>
      <w:pPr>
        <w:tabs>
          <w:tab w:val="left" w:pos="1272"/>
        </w:tabs>
        <w:ind w:left="1272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332"/>
        </w:tabs>
        <w:ind w:left="1332" w:hanging="360"/>
      </w:pPr>
    </w:lvl>
    <w:lvl w:ilvl="2">
      <w:start w:val="1"/>
      <w:numFmt w:val="decimal"/>
      <w:lvlText w:val="%3."/>
      <w:lvlJc w:val="left"/>
      <w:pPr>
        <w:tabs>
          <w:tab w:val="left" w:pos="2052"/>
        </w:tabs>
        <w:ind w:left="2052" w:hanging="360"/>
      </w:pPr>
    </w:lvl>
    <w:lvl w:ilvl="3">
      <w:start w:val="1"/>
      <w:numFmt w:val="decimal"/>
      <w:lvlText w:val="%4."/>
      <w:lvlJc w:val="left"/>
      <w:pPr>
        <w:tabs>
          <w:tab w:val="left" w:pos="2772"/>
        </w:tabs>
        <w:ind w:left="2772" w:hanging="360"/>
      </w:pPr>
    </w:lvl>
    <w:lvl w:ilvl="4">
      <w:start w:val="1"/>
      <w:numFmt w:val="decimal"/>
      <w:lvlText w:val="%5."/>
      <w:lvlJc w:val="left"/>
      <w:pPr>
        <w:tabs>
          <w:tab w:val="left" w:pos="3492"/>
        </w:tabs>
        <w:ind w:left="3492" w:hanging="360"/>
      </w:pPr>
    </w:lvl>
    <w:lvl w:ilvl="5">
      <w:start w:val="1"/>
      <w:numFmt w:val="decimal"/>
      <w:lvlText w:val="%6."/>
      <w:lvlJc w:val="left"/>
      <w:pPr>
        <w:tabs>
          <w:tab w:val="left" w:pos="4212"/>
        </w:tabs>
        <w:ind w:left="4212" w:hanging="360"/>
      </w:pPr>
    </w:lvl>
    <w:lvl w:ilvl="6">
      <w:start w:val="1"/>
      <w:numFmt w:val="decimal"/>
      <w:lvlText w:val="%7."/>
      <w:lvlJc w:val="left"/>
      <w:pPr>
        <w:tabs>
          <w:tab w:val="left" w:pos="4932"/>
        </w:tabs>
        <w:ind w:left="4932" w:hanging="360"/>
      </w:pPr>
    </w:lvl>
    <w:lvl w:ilvl="7">
      <w:start w:val="1"/>
      <w:numFmt w:val="decimal"/>
      <w:lvlText w:val="%8."/>
      <w:lvlJc w:val="left"/>
      <w:pPr>
        <w:tabs>
          <w:tab w:val="left" w:pos="5652"/>
        </w:tabs>
        <w:ind w:left="5652" w:hanging="360"/>
      </w:pPr>
    </w:lvl>
    <w:lvl w:ilvl="8">
      <w:start w:val="1"/>
      <w:numFmt w:val="decimal"/>
      <w:lvlText w:val="%9."/>
      <w:lvlJc w:val="left"/>
      <w:pPr>
        <w:tabs>
          <w:tab w:val="left" w:pos="6372"/>
        </w:tabs>
        <w:ind w:left="6372" w:hanging="360"/>
      </w:pPr>
    </w:lvl>
  </w:abstractNum>
  <w:abstractNum w:abstractNumId="87" w15:restartNumberingAfterBreak="0">
    <w:nsid w:val="61C4784C"/>
    <w:multiLevelType w:val="multilevel"/>
    <w:tmpl w:val="61C4784C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 w15:restartNumberingAfterBreak="0">
    <w:nsid w:val="63061A41"/>
    <w:multiLevelType w:val="multilevel"/>
    <w:tmpl w:val="63061A41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89" w15:restartNumberingAfterBreak="0">
    <w:nsid w:val="63200583"/>
    <w:multiLevelType w:val="multilevel"/>
    <w:tmpl w:val="63200583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640975B3"/>
    <w:multiLevelType w:val="multilevel"/>
    <w:tmpl w:val="640975B3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91" w15:restartNumberingAfterBreak="0">
    <w:nsid w:val="65FD5740"/>
    <w:multiLevelType w:val="multilevel"/>
    <w:tmpl w:val="65FD5740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92" w15:restartNumberingAfterBreak="0">
    <w:nsid w:val="67933010"/>
    <w:multiLevelType w:val="multilevel"/>
    <w:tmpl w:val="67933010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93" w15:restartNumberingAfterBreak="0">
    <w:nsid w:val="67F1487B"/>
    <w:multiLevelType w:val="multilevel"/>
    <w:tmpl w:val="67F1487B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94" w15:restartNumberingAfterBreak="0">
    <w:nsid w:val="68304376"/>
    <w:multiLevelType w:val="multilevel"/>
    <w:tmpl w:val="68304376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95" w15:restartNumberingAfterBreak="0">
    <w:nsid w:val="6D2E3B2E"/>
    <w:multiLevelType w:val="multilevel"/>
    <w:tmpl w:val="6D2E3B2E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96" w15:restartNumberingAfterBreak="0">
    <w:nsid w:val="6D720024"/>
    <w:multiLevelType w:val="multilevel"/>
    <w:tmpl w:val="6D720024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97" w15:restartNumberingAfterBreak="0">
    <w:nsid w:val="6DB33F04"/>
    <w:multiLevelType w:val="multilevel"/>
    <w:tmpl w:val="6DB33F04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98" w15:restartNumberingAfterBreak="0">
    <w:nsid w:val="6E4F0EC5"/>
    <w:multiLevelType w:val="multilevel"/>
    <w:tmpl w:val="6E4F0EC5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99" w15:restartNumberingAfterBreak="0">
    <w:nsid w:val="6EA75244"/>
    <w:multiLevelType w:val="multilevel"/>
    <w:tmpl w:val="6EA75244"/>
    <w:lvl w:ilvl="0">
      <w:start w:val="1"/>
      <w:numFmt w:val="bullet"/>
      <w:lvlText w:val=""/>
      <w:lvlJc w:val="left"/>
      <w:pPr>
        <w:ind w:left="8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100" w15:restartNumberingAfterBreak="0">
    <w:nsid w:val="6EC7266C"/>
    <w:multiLevelType w:val="multilevel"/>
    <w:tmpl w:val="6EC7266C"/>
    <w:lvl w:ilvl="0">
      <w:start w:val="1"/>
      <w:numFmt w:val="bullet"/>
      <w:lvlText w:val=""/>
      <w:lvlJc w:val="left"/>
      <w:pPr>
        <w:ind w:left="142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4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6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8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2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4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6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87" w:hanging="420"/>
      </w:pPr>
      <w:rPr>
        <w:rFonts w:ascii="Wingdings" w:hAnsi="Wingdings" w:hint="default"/>
      </w:rPr>
    </w:lvl>
  </w:abstractNum>
  <w:abstractNum w:abstractNumId="101" w15:restartNumberingAfterBreak="0">
    <w:nsid w:val="6F887D0C"/>
    <w:multiLevelType w:val="multilevel"/>
    <w:tmpl w:val="6F887D0C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5"/>
        </w:tabs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5"/>
        </w:tabs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5"/>
        </w:tabs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5"/>
        </w:tabs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5"/>
        </w:tabs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5"/>
        </w:tabs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5"/>
        </w:tabs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5"/>
        </w:tabs>
        <w:ind w:left="4185" w:hanging="420"/>
      </w:pPr>
      <w:rPr>
        <w:rFonts w:ascii="Wingdings" w:hAnsi="Wingdings" w:hint="default"/>
      </w:rPr>
    </w:lvl>
  </w:abstractNum>
  <w:abstractNum w:abstractNumId="102" w15:restartNumberingAfterBreak="0">
    <w:nsid w:val="71650808"/>
    <w:multiLevelType w:val="multilevel"/>
    <w:tmpl w:val="71650808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03" w15:restartNumberingAfterBreak="0">
    <w:nsid w:val="71AE6826"/>
    <w:multiLevelType w:val="multilevel"/>
    <w:tmpl w:val="71AE6826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04" w15:restartNumberingAfterBreak="0">
    <w:nsid w:val="73375565"/>
    <w:multiLevelType w:val="multilevel"/>
    <w:tmpl w:val="73375565"/>
    <w:lvl w:ilvl="0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5" w15:restartNumberingAfterBreak="0">
    <w:nsid w:val="764E5C84"/>
    <w:multiLevelType w:val="multilevel"/>
    <w:tmpl w:val="764E5C84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06" w15:restartNumberingAfterBreak="0">
    <w:nsid w:val="76B662E7"/>
    <w:multiLevelType w:val="multilevel"/>
    <w:tmpl w:val="76B662E7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55"/>
        </w:tabs>
        <w:ind w:left="14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75"/>
        </w:tabs>
        <w:ind w:left="18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95"/>
        </w:tabs>
        <w:ind w:left="22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15"/>
        </w:tabs>
        <w:ind w:left="27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35"/>
        </w:tabs>
        <w:ind w:left="31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55"/>
        </w:tabs>
        <w:ind w:left="35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75"/>
        </w:tabs>
        <w:ind w:left="39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95"/>
        </w:tabs>
        <w:ind w:left="4395" w:hanging="420"/>
      </w:pPr>
      <w:rPr>
        <w:rFonts w:ascii="Wingdings" w:hAnsi="Wingdings" w:hint="default"/>
      </w:rPr>
    </w:lvl>
  </w:abstractNum>
  <w:abstractNum w:abstractNumId="107" w15:restartNumberingAfterBreak="0">
    <w:nsid w:val="76F86122"/>
    <w:multiLevelType w:val="multilevel"/>
    <w:tmpl w:val="76F86122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845"/>
        </w:tabs>
        <w:ind w:left="1845" w:hanging="360"/>
      </w:pPr>
    </w:lvl>
    <w:lvl w:ilvl="2">
      <w:start w:val="1"/>
      <w:numFmt w:val="decimal"/>
      <w:lvlText w:val="%3."/>
      <w:lvlJc w:val="left"/>
      <w:pPr>
        <w:tabs>
          <w:tab w:val="left" w:pos="2565"/>
        </w:tabs>
        <w:ind w:left="2565" w:hanging="360"/>
      </w:pPr>
    </w:lvl>
    <w:lvl w:ilvl="3">
      <w:start w:val="1"/>
      <w:numFmt w:val="decimal"/>
      <w:lvlText w:val="%4."/>
      <w:lvlJc w:val="left"/>
      <w:pPr>
        <w:tabs>
          <w:tab w:val="left" w:pos="3285"/>
        </w:tabs>
        <w:ind w:left="3285" w:hanging="360"/>
      </w:pPr>
    </w:lvl>
    <w:lvl w:ilvl="4">
      <w:start w:val="1"/>
      <w:numFmt w:val="decimal"/>
      <w:lvlText w:val="%5."/>
      <w:lvlJc w:val="left"/>
      <w:pPr>
        <w:tabs>
          <w:tab w:val="left" w:pos="4005"/>
        </w:tabs>
        <w:ind w:left="4005" w:hanging="360"/>
      </w:pPr>
    </w:lvl>
    <w:lvl w:ilvl="5">
      <w:start w:val="1"/>
      <w:numFmt w:val="decimal"/>
      <w:lvlText w:val="%6."/>
      <w:lvlJc w:val="left"/>
      <w:pPr>
        <w:tabs>
          <w:tab w:val="left" w:pos="4725"/>
        </w:tabs>
        <w:ind w:left="4725" w:hanging="360"/>
      </w:pPr>
    </w:lvl>
    <w:lvl w:ilvl="6">
      <w:start w:val="1"/>
      <w:numFmt w:val="decimal"/>
      <w:lvlText w:val="%7."/>
      <w:lvlJc w:val="left"/>
      <w:pPr>
        <w:tabs>
          <w:tab w:val="left" w:pos="5445"/>
        </w:tabs>
        <w:ind w:left="5445" w:hanging="360"/>
      </w:pPr>
    </w:lvl>
    <w:lvl w:ilvl="7">
      <w:start w:val="1"/>
      <w:numFmt w:val="decimal"/>
      <w:lvlText w:val="%8."/>
      <w:lvlJc w:val="left"/>
      <w:pPr>
        <w:tabs>
          <w:tab w:val="left" w:pos="6165"/>
        </w:tabs>
        <w:ind w:left="6165" w:hanging="360"/>
      </w:pPr>
    </w:lvl>
    <w:lvl w:ilvl="8">
      <w:start w:val="1"/>
      <w:numFmt w:val="decimal"/>
      <w:lvlText w:val="%9."/>
      <w:lvlJc w:val="left"/>
      <w:pPr>
        <w:tabs>
          <w:tab w:val="left" w:pos="6885"/>
        </w:tabs>
        <w:ind w:left="6885" w:hanging="360"/>
      </w:pPr>
    </w:lvl>
  </w:abstractNum>
  <w:abstractNum w:abstractNumId="108" w15:restartNumberingAfterBreak="0">
    <w:nsid w:val="7B553EA9"/>
    <w:multiLevelType w:val="multilevel"/>
    <w:tmpl w:val="7B553EA9"/>
    <w:lvl w:ilvl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" w15:restartNumberingAfterBreak="0">
    <w:nsid w:val="7B873D07"/>
    <w:multiLevelType w:val="multilevel"/>
    <w:tmpl w:val="7B873D07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10" w15:restartNumberingAfterBreak="0">
    <w:nsid w:val="7C2748E0"/>
    <w:multiLevelType w:val="multilevel"/>
    <w:tmpl w:val="7C2748E0"/>
    <w:lvl w:ilvl="0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9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7" w:hanging="420"/>
      </w:pPr>
      <w:rPr>
        <w:rFonts w:ascii="Wingdings" w:hAnsi="Wingdings" w:hint="default"/>
      </w:rPr>
    </w:lvl>
  </w:abstractNum>
  <w:abstractNum w:abstractNumId="111" w15:restartNumberingAfterBreak="0">
    <w:nsid w:val="7DF14EA6"/>
    <w:multiLevelType w:val="multilevel"/>
    <w:tmpl w:val="7DF14EA6"/>
    <w:lvl w:ilvl="0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num w:numId="1" w16cid:durableId="1624462305">
    <w:abstractNumId w:val="19"/>
  </w:num>
  <w:num w:numId="2" w16cid:durableId="1338460821">
    <w:abstractNumId w:val="24"/>
  </w:num>
  <w:num w:numId="3" w16cid:durableId="39592689">
    <w:abstractNumId w:val="47"/>
  </w:num>
  <w:num w:numId="4" w16cid:durableId="295180138">
    <w:abstractNumId w:val="40"/>
  </w:num>
  <w:num w:numId="5" w16cid:durableId="847451747">
    <w:abstractNumId w:val="78"/>
  </w:num>
  <w:num w:numId="6" w16cid:durableId="200290792">
    <w:abstractNumId w:val="99"/>
  </w:num>
  <w:num w:numId="7" w16cid:durableId="738021601">
    <w:abstractNumId w:val="81"/>
  </w:num>
  <w:num w:numId="8" w16cid:durableId="835346391">
    <w:abstractNumId w:val="105"/>
  </w:num>
  <w:num w:numId="9" w16cid:durableId="1733113125">
    <w:abstractNumId w:val="26"/>
  </w:num>
  <w:num w:numId="10" w16cid:durableId="565727608">
    <w:abstractNumId w:val="1"/>
  </w:num>
  <w:num w:numId="11" w16cid:durableId="1130703460">
    <w:abstractNumId w:val="93"/>
  </w:num>
  <w:num w:numId="12" w16cid:durableId="365450292">
    <w:abstractNumId w:val="30"/>
  </w:num>
  <w:num w:numId="13" w16cid:durableId="2072800356">
    <w:abstractNumId w:val="102"/>
  </w:num>
  <w:num w:numId="14" w16cid:durableId="2099132020">
    <w:abstractNumId w:val="15"/>
  </w:num>
  <w:num w:numId="15" w16cid:durableId="1337684903">
    <w:abstractNumId w:val="73"/>
  </w:num>
  <w:num w:numId="16" w16cid:durableId="1747074078">
    <w:abstractNumId w:val="111"/>
  </w:num>
  <w:num w:numId="17" w16cid:durableId="884953776">
    <w:abstractNumId w:val="3"/>
  </w:num>
  <w:num w:numId="18" w16cid:durableId="326566698">
    <w:abstractNumId w:val="50"/>
  </w:num>
  <w:num w:numId="19" w16cid:durableId="1126317129">
    <w:abstractNumId w:val="65"/>
  </w:num>
  <w:num w:numId="20" w16cid:durableId="1368288501">
    <w:abstractNumId w:val="55"/>
  </w:num>
  <w:num w:numId="21" w16cid:durableId="260845579">
    <w:abstractNumId w:val="56"/>
  </w:num>
  <w:num w:numId="22" w16cid:durableId="1285304394">
    <w:abstractNumId w:val="80"/>
  </w:num>
  <w:num w:numId="23" w16cid:durableId="822430060">
    <w:abstractNumId w:val="35"/>
  </w:num>
  <w:num w:numId="24" w16cid:durableId="2072076118">
    <w:abstractNumId w:val="41"/>
  </w:num>
  <w:num w:numId="25" w16cid:durableId="1058358634">
    <w:abstractNumId w:val="7"/>
  </w:num>
  <w:num w:numId="26" w16cid:durableId="1138956393">
    <w:abstractNumId w:val="52"/>
  </w:num>
  <w:num w:numId="27" w16cid:durableId="995648426">
    <w:abstractNumId w:val="22"/>
  </w:num>
  <w:num w:numId="28" w16cid:durableId="331835589">
    <w:abstractNumId w:val="51"/>
  </w:num>
  <w:num w:numId="29" w16cid:durableId="1351102215">
    <w:abstractNumId w:val="62"/>
  </w:num>
  <w:num w:numId="30" w16cid:durableId="1046837587">
    <w:abstractNumId w:val="42"/>
  </w:num>
  <w:num w:numId="31" w16cid:durableId="1952786621">
    <w:abstractNumId w:val="39"/>
  </w:num>
  <w:num w:numId="32" w16cid:durableId="2062970877">
    <w:abstractNumId w:val="79"/>
  </w:num>
  <w:num w:numId="33" w16cid:durableId="1931885098">
    <w:abstractNumId w:val="72"/>
  </w:num>
  <w:num w:numId="34" w16cid:durableId="1238705825">
    <w:abstractNumId w:val="96"/>
  </w:num>
  <w:num w:numId="35" w16cid:durableId="1875187476">
    <w:abstractNumId w:val="91"/>
  </w:num>
  <w:num w:numId="36" w16cid:durableId="652681385">
    <w:abstractNumId w:val="67"/>
  </w:num>
  <w:num w:numId="37" w16cid:durableId="47261731">
    <w:abstractNumId w:val="64"/>
  </w:num>
  <w:num w:numId="38" w16cid:durableId="1651980770">
    <w:abstractNumId w:val="21"/>
  </w:num>
  <w:num w:numId="39" w16cid:durableId="1192231491">
    <w:abstractNumId w:val="71"/>
  </w:num>
  <w:num w:numId="40" w16cid:durableId="1313604379">
    <w:abstractNumId w:val="45"/>
  </w:num>
  <w:num w:numId="41" w16cid:durableId="651058945">
    <w:abstractNumId w:val="13"/>
  </w:num>
  <w:num w:numId="42" w16cid:durableId="488328655">
    <w:abstractNumId w:val="8"/>
  </w:num>
  <w:num w:numId="43" w16cid:durableId="985472549">
    <w:abstractNumId w:val="59"/>
  </w:num>
  <w:num w:numId="44" w16cid:durableId="1798915089">
    <w:abstractNumId w:val="37"/>
  </w:num>
  <w:num w:numId="45" w16cid:durableId="404454244">
    <w:abstractNumId w:val="14"/>
  </w:num>
  <w:num w:numId="46" w16cid:durableId="1116831112">
    <w:abstractNumId w:val="44"/>
  </w:num>
  <w:num w:numId="47" w16cid:durableId="1307278769">
    <w:abstractNumId w:val="53"/>
  </w:num>
  <w:num w:numId="48" w16cid:durableId="1309164456">
    <w:abstractNumId w:val="17"/>
  </w:num>
  <w:num w:numId="49" w16cid:durableId="537740618">
    <w:abstractNumId w:val="109"/>
  </w:num>
  <w:num w:numId="50" w16cid:durableId="1315525147">
    <w:abstractNumId w:val="33"/>
  </w:num>
  <w:num w:numId="51" w16cid:durableId="262958092">
    <w:abstractNumId w:val="94"/>
  </w:num>
  <w:num w:numId="52" w16cid:durableId="1236361818">
    <w:abstractNumId w:val="6"/>
  </w:num>
  <w:num w:numId="53" w16cid:durableId="936984149">
    <w:abstractNumId w:val="95"/>
  </w:num>
  <w:num w:numId="54" w16cid:durableId="1795369266">
    <w:abstractNumId w:val="76"/>
  </w:num>
  <w:num w:numId="55" w16cid:durableId="1959336570">
    <w:abstractNumId w:val="84"/>
  </w:num>
  <w:num w:numId="56" w16cid:durableId="1820271250">
    <w:abstractNumId w:val="88"/>
  </w:num>
  <w:num w:numId="57" w16cid:durableId="676810407">
    <w:abstractNumId w:val="82"/>
  </w:num>
  <w:num w:numId="58" w16cid:durableId="1815901983">
    <w:abstractNumId w:val="60"/>
  </w:num>
  <w:num w:numId="59" w16cid:durableId="1949118076">
    <w:abstractNumId w:val="48"/>
  </w:num>
  <w:num w:numId="60" w16cid:durableId="1598324236">
    <w:abstractNumId w:val="86"/>
  </w:num>
  <w:num w:numId="61" w16cid:durableId="1353192472">
    <w:abstractNumId w:val="69"/>
  </w:num>
  <w:num w:numId="62" w16cid:durableId="1612590643">
    <w:abstractNumId w:val="110"/>
  </w:num>
  <w:num w:numId="63" w16cid:durableId="1436906466">
    <w:abstractNumId w:val="9"/>
  </w:num>
  <w:num w:numId="64" w16cid:durableId="1578897562">
    <w:abstractNumId w:val="77"/>
  </w:num>
  <w:num w:numId="65" w16cid:durableId="235360523">
    <w:abstractNumId w:val="29"/>
  </w:num>
  <w:num w:numId="66" w16cid:durableId="1099835359">
    <w:abstractNumId w:val="75"/>
  </w:num>
  <w:num w:numId="67" w16cid:durableId="2082756317">
    <w:abstractNumId w:val="100"/>
  </w:num>
  <w:num w:numId="68" w16cid:durableId="304357222">
    <w:abstractNumId w:val="58"/>
  </w:num>
  <w:num w:numId="69" w16cid:durableId="722752617">
    <w:abstractNumId w:val="36"/>
  </w:num>
  <w:num w:numId="70" w16cid:durableId="317420354">
    <w:abstractNumId w:val="25"/>
  </w:num>
  <w:num w:numId="71" w16cid:durableId="1587879204">
    <w:abstractNumId w:val="32"/>
  </w:num>
  <w:num w:numId="72" w16cid:durableId="1916011160">
    <w:abstractNumId w:val="66"/>
  </w:num>
  <w:num w:numId="73" w16cid:durableId="350031380">
    <w:abstractNumId w:val="23"/>
  </w:num>
  <w:num w:numId="74" w16cid:durableId="1239751059">
    <w:abstractNumId w:val="108"/>
  </w:num>
  <w:num w:numId="75" w16cid:durableId="1896428617">
    <w:abstractNumId w:val="85"/>
  </w:num>
  <w:num w:numId="76" w16cid:durableId="1027871635">
    <w:abstractNumId w:val="43"/>
  </w:num>
  <w:num w:numId="77" w16cid:durableId="553469667">
    <w:abstractNumId w:val="63"/>
  </w:num>
  <w:num w:numId="78" w16cid:durableId="1948464484">
    <w:abstractNumId w:val="38"/>
  </w:num>
  <w:num w:numId="79" w16cid:durableId="1518695274">
    <w:abstractNumId w:val="61"/>
  </w:num>
  <w:num w:numId="80" w16cid:durableId="1923446035">
    <w:abstractNumId w:val="68"/>
  </w:num>
  <w:num w:numId="81" w16cid:durableId="2136947902">
    <w:abstractNumId w:val="27"/>
  </w:num>
  <w:num w:numId="82" w16cid:durableId="843519642">
    <w:abstractNumId w:val="89"/>
  </w:num>
  <w:num w:numId="83" w16cid:durableId="1262491815">
    <w:abstractNumId w:val="34"/>
  </w:num>
  <w:num w:numId="84" w16cid:durableId="1668051563">
    <w:abstractNumId w:val="49"/>
  </w:num>
  <w:num w:numId="85" w16cid:durableId="75635807">
    <w:abstractNumId w:val="46"/>
  </w:num>
  <w:num w:numId="86" w16cid:durableId="2077120736">
    <w:abstractNumId w:val="83"/>
  </w:num>
  <w:num w:numId="87" w16cid:durableId="1372920634">
    <w:abstractNumId w:val="106"/>
  </w:num>
  <w:num w:numId="88" w16cid:durableId="1249727070">
    <w:abstractNumId w:val="90"/>
  </w:num>
  <w:num w:numId="89" w16cid:durableId="982612840">
    <w:abstractNumId w:val="74"/>
  </w:num>
  <w:num w:numId="90" w16cid:durableId="1637225873">
    <w:abstractNumId w:val="10"/>
  </w:num>
  <w:num w:numId="91" w16cid:durableId="1396195976">
    <w:abstractNumId w:val="11"/>
  </w:num>
  <w:num w:numId="92" w16cid:durableId="2110810930">
    <w:abstractNumId w:val="2"/>
  </w:num>
  <w:num w:numId="93" w16cid:durableId="105080425">
    <w:abstractNumId w:val="87"/>
  </w:num>
  <w:num w:numId="94" w16cid:durableId="212694326">
    <w:abstractNumId w:val="104"/>
  </w:num>
  <w:num w:numId="95" w16cid:durableId="1921712814">
    <w:abstractNumId w:val="101"/>
  </w:num>
  <w:num w:numId="96" w16cid:durableId="1002591368">
    <w:abstractNumId w:val="4"/>
  </w:num>
  <w:num w:numId="97" w16cid:durableId="58016707">
    <w:abstractNumId w:val="57"/>
  </w:num>
  <w:num w:numId="98" w16cid:durableId="917056071">
    <w:abstractNumId w:val="70"/>
  </w:num>
  <w:num w:numId="99" w16cid:durableId="650447839">
    <w:abstractNumId w:val="54"/>
  </w:num>
  <w:num w:numId="100" w16cid:durableId="1306425218">
    <w:abstractNumId w:val="92"/>
  </w:num>
  <w:num w:numId="101" w16cid:durableId="1165124745">
    <w:abstractNumId w:val="103"/>
  </w:num>
  <w:num w:numId="102" w16cid:durableId="438716219">
    <w:abstractNumId w:val="12"/>
  </w:num>
  <w:num w:numId="103" w16cid:durableId="1943343409">
    <w:abstractNumId w:val="0"/>
  </w:num>
  <w:num w:numId="104" w16cid:durableId="1972246834">
    <w:abstractNumId w:val="18"/>
  </w:num>
  <w:num w:numId="105" w16cid:durableId="1567570109">
    <w:abstractNumId w:val="98"/>
  </w:num>
  <w:num w:numId="106" w16cid:durableId="1514607266">
    <w:abstractNumId w:val="28"/>
  </w:num>
  <w:num w:numId="107" w16cid:durableId="200212732">
    <w:abstractNumId w:val="20"/>
  </w:num>
  <w:num w:numId="108" w16cid:durableId="762341460">
    <w:abstractNumId w:val="107"/>
  </w:num>
  <w:num w:numId="109" w16cid:durableId="1340080859">
    <w:abstractNumId w:val="5"/>
  </w:num>
  <w:num w:numId="110" w16cid:durableId="1244149426">
    <w:abstractNumId w:val="31"/>
  </w:num>
  <w:num w:numId="111" w16cid:durableId="923958429">
    <w:abstractNumId w:val="97"/>
  </w:num>
  <w:num w:numId="112" w16cid:durableId="668798116">
    <w:abstractNumId w:val="16"/>
  </w:num>
  <w:numIdMacAtCleanup w:val="1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wlh8026">
    <w15:presenceInfo w15:providerId="None" w15:userId="wwlh8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UkuyCTTSak0X9T6hNW1OyoFxXDVGOPKCw+UDDAlTm5h44a4p6sd3phZZSvSUbp5YwQb5Cxy4FtX/UFMzeY7P6w==" w:salt="QlaNbB1q7Jcmuo/8bQbPb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D4"/>
    <w:rsid w:val="000002F5"/>
    <w:rsid w:val="000003E2"/>
    <w:rsid w:val="0000093F"/>
    <w:rsid w:val="00000E9F"/>
    <w:rsid w:val="000011D6"/>
    <w:rsid w:val="00001404"/>
    <w:rsid w:val="000017C3"/>
    <w:rsid w:val="00001942"/>
    <w:rsid w:val="000023B6"/>
    <w:rsid w:val="00002D59"/>
    <w:rsid w:val="00003CD3"/>
    <w:rsid w:val="0000410D"/>
    <w:rsid w:val="00004A99"/>
    <w:rsid w:val="0000556A"/>
    <w:rsid w:val="00005AB7"/>
    <w:rsid w:val="00005DC2"/>
    <w:rsid w:val="00006328"/>
    <w:rsid w:val="00006406"/>
    <w:rsid w:val="0000651C"/>
    <w:rsid w:val="00006661"/>
    <w:rsid w:val="00006AE5"/>
    <w:rsid w:val="00006DD3"/>
    <w:rsid w:val="0000758E"/>
    <w:rsid w:val="000077CB"/>
    <w:rsid w:val="00007EDD"/>
    <w:rsid w:val="00010310"/>
    <w:rsid w:val="00010723"/>
    <w:rsid w:val="000107D6"/>
    <w:rsid w:val="0001100B"/>
    <w:rsid w:val="00011A4E"/>
    <w:rsid w:val="00012213"/>
    <w:rsid w:val="00012D3E"/>
    <w:rsid w:val="000133D4"/>
    <w:rsid w:val="00013B61"/>
    <w:rsid w:val="000142C4"/>
    <w:rsid w:val="00014585"/>
    <w:rsid w:val="00014C4F"/>
    <w:rsid w:val="00014DA6"/>
    <w:rsid w:val="000151A1"/>
    <w:rsid w:val="00015F0F"/>
    <w:rsid w:val="00015FF4"/>
    <w:rsid w:val="000164E4"/>
    <w:rsid w:val="00016F9D"/>
    <w:rsid w:val="00017190"/>
    <w:rsid w:val="00017526"/>
    <w:rsid w:val="00017591"/>
    <w:rsid w:val="00017AA4"/>
    <w:rsid w:val="00017C9A"/>
    <w:rsid w:val="0002050F"/>
    <w:rsid w:val="00020A36"/>
    <w:rsid w:val="00020B51"/>
    <w:rsid w:val="00020E81"/>
    <w:rsid w:val="00020FFF"/>
    <w:rsid w:val="00021208"/>
    <w:rsid w:val="00021D56"/>
    <w:rsid w:val="00022187"/>
    <w:rsid w:val="00022958"/>
    <w:rsid w:val="00022A3A"/>
    <w:rsid w:val="0002307A"/>
    <w:rsid w:val="0002314E"/>
    <w:rsid w:val="00023302"/>
    <w:rsid w:val="000233B7"/>
    <w:rsid w:val="000237BC"/>
    <w:rsid w:val="00023AFB"/>
    <w:rsid w:val="00024A00"/>
    <w:rsid w:val="00025427"/>
    <w:rsid w:val="000254D1"/>
    <w:rsid w:val="000259A4"/>
    <w:rsid w:val="00025D33"/>
    <w:rsid w:val="00025FFA"/>
    <w:rsid w:val="0002631E"/>
    <w:rsid w:val="000264D8"/>
    <w:rsid w:val="00026A4C"/>
    <w:rsid w:val="00026DA0"/>
    <w:rsid w:val="000275D3"/>
    <w:rsid w:val="00027CEE"/>
    <w:rsid w:val="0003011B"/>
    <w:rsid w:val="00031157"/>
    <w:rsid w:val="000313F8"/>
    <w:rsid w:val="000317C5"/>
    <w:rsid w:val="000318E5"/>
    <w:rsid w:val="0003207D"/>
    <w:rsid w:val="00032465"/>
    <w:rsid w:val="000327C1"/>
    <w:rsid w:val="00032FDF"/>
    <w:rsid w:val="0003467B"/>
    <w:rsid w:val="0003468C"/>
    <w:rsid w:val="00034AD3"/>
    <w:rsid w:val="00034B6E"/>
    <w:rsid w:val="00034E51"/>
    <w:rsid w:val="0003572C"/>
    <w:rsid w:val="000359EF"/>
    <w:rsid w:val="00035D56"/>
    <w:rsid w:val="00035FB4"/>
    <w:rsid w:val="000360C9"/>
    <w:rsid w:val="00036593"/>
    <w:rsid w:val="00036FE1"/>
    <w:rsid w:val="0003743A"/>
    <w:rsid w:val="00037584"/>
    <w:rsid w:val="00037B43"/>
    <w:rsid w:val="00037DBC"/>
    <w:rsid w:val="000403DD"/>
    <w:rsid w:val="000404E7"/>
    <w:rsid w:val="00040846"/>
    <w:rsid w:val="000408A1"/>
    <w:rsid w:val="00040CCF"/>
    <w:rsid w:val="00041215"/>
    <w:rsid w:val="00041686"/>
    <w:rsid w:val="0004192B"/>
    <w:rsid w:val="00041AE8"/>
    <w:rsid w:val="00041D9C"/>
    <w:rsid w:val="00042210"/>
    <w:rsid w:val="0004308B"/>
    <w:rsid w:val="000434FA"/>
    <w:rsid w:val="00043D20"/>
    <w:rsid w:val="0004409C"/>
    <w:rsid w:val="00044606"/>
    <w:rsid w:val="00044A9C"/>
    <w:rsid w:val="00044D0A"/>
    <w:rsid w:val="00044D1B"/>
    <w:rsid w:val="00044E8A"/>
    <w:rsid w:val="0004519C"/>
    <w:rsid w:val="00045915"/>
    <w:rsid w:val="000468C5"/>
    <w:rsid w:val="0004692A"/>
    <w:rsid w:val="00046A2E"/>
    <w:rsid w:val="00046A66"/>
    <w:rsid w:val="00047285"/>
    <w:rsid w:val="0004738E"/>
    <w:rsid w:val="0004753D"/>
    <w:rsid w:val="00047848"/>
    <w:rsid w:val="0004797C"/>
    <w:rsid w:val="00047A8E"/>
    <w:rsid w:val="00047B91"/>
    <w:rsid w:val="00047C66"/>
    <w:rsid w:val="00047E9A"/>
    <w:rsid w:val="00047FDB"/>
    <w:rsid w:val="00050825"/>
    <w:rsid w:val="0005090A"/>
    <w:rsid w:val="000509EC"/>
    <w:rsid w:val="000512AE"/>
    <w:rsid w:val="00051A42"/>
    <w:rsid w:val="00051DEA"/>
    <w:rsid w:val="00052985"/>
    <w:rsid w:val="00052A88"/>
    <w:rsid w:val="00052BB8"/>
    <w:rsid w:val="00053871"/>
    <w:rsid w:val="00053AEC"/>
    <w:rsid w:val="00053B28"/>
    <w:rsid w:val="00053B3D"/>
    <w:rsid w:val="00054586"/>
    <w:rsid w:val="00054922"/>
    <w:rsid w:val="00055500"/>
    <w:rsid w:val="000556B6"/>
    <w:rsid w:val="0005583B"/>
    <w:rsid w:val="000559A2"/>
    <w:rsid w:val="00055D8A"/>
    <w:rsid w:val="0005650F"/>
    <w:rsid w:val="000566C8"/>
    <w:rsid w:val="00056E1A"/>
    <w:rsid w:val="000570BF"/>
    <w:rsid w:val="00057315"/>
    <w:rsid w:val="000573E1"/>
    <w:rsid w:val="000576C7"/>
    <w:rsid w:val="00057B09"/>
    <w:rsid w:val="00057C35"/>
    <w:rsid w:val="00057D73"/>
    <w:rsid w:val="00057DC3"/>
    <w:rsid w:val="00060025"/>
    <w:rsid w:val="00060112"/>
    <w:rsid w:val="000604A0"/>
    <w:rsid w:val="00060DE4"/>
    <w:rsid w:val="00060E7E"/>
    <w:rsid w:val="00060F21"/>
    <w:rsid w:val="00060F7F"/>
    <w:rsid w:val="0006122A"/>
    <w:rsid w:val="00061C94"/>
    <w:rsid w:val="00062364"/>
    <w:rsid w:val="00062988"/>
    <w:rsid w:val="00062B79"/>
    <w:rsid w:val="00064533"/>
    <w:rsid w:val="000647E3"/>
    <w:rsid w:val="00064ED6"/>
    <w:rsid w:val="000662BE"/>
    <w:rsid w:val="00066433"/>
    <w:rsid w:val="00066C52"/>
    <w:rsid w:val="00066DAA"/>
    <w:rsid w:val="0006702F"/>
    <w:rsid w:val="000675A2"/>
    <w:rsid w:val="00067C5A"/>
    <w:rsid w:val="00067DEF"/>
    <w:rsid w:val="000703A1"/>
    <w:rsid w:val="0007102B"/>
    <w:rsid w:val="000713DF"/>
    <w:rsid w:val="00071704"/>
    <w:rsid w:val="00071B92"/>
    <w:rsid w:val="00072013"/>
    <w:rsid w:val="00072122"/>
    <w:rsid w:val="00072933"/>
    <w:rsid w:val="00072C64"/>
    <w:rsid w:val="00072EBB"/>
    <w:rsid w:val="000731F8"/>
    <w:rsid w:val="000734A4"/>
    <w:rsid w:val="0007364B"/>
    <w:rsid w:val="00073C4A"/>
    <w:rsid w:val="00074822"/>
    <w:rsid w:val="00074A38"/>
    <w:rsid w:val="00074A7C"/>
    <w:rsid w:val="00075556"/>
    <w:rsid w:val="0007569B"/>
    <w:rsid w:val="0007590B"/>
    <w:rsid w:val="00075B03"/>
    <w:rsid w:val="00075C60"/>
    <w:rsid w:val="00075CA0"/>
    <w:rsid w:val="00076015"/>
    <w:rsid w:val="0007638E"/>
    <w:rsid w:val="000767EF"/>
    <w:rsid w:val="00076CB9"/>
    <w:rsid w:val="00076F80"/>
    <w:rsid w:val="000773B7"/>
    <w:rsid w:val="000775D7"/>
    <w:rsid w:val="0007767D"/>
    <w:rsid w:val="000777E3"/>
    <w:rsid w:val="00077B24"/>
    <w:rsid w:val="00077F0D"/>
    <w:rsid w:val="00080111"/>
    <w:rsid w:val="000801CC"/>
    <w:rsid w:val="00080522"/>
    <w:rsid w:val="0008052B"/>
    <w:rsid w:val="000808D5"/>
    <w:rsid w:val="00080A9B"/>
    <w:rsid w:val="00080CD9"/>
    <w:rsid w:val="00080E2A"/>
    <w:rsid w:val="000817B3"/>
    <w:rsid w:val="0008288A"/>
    <w:rsid w:val="00083148"/>
    <w:rsid w:val="0008319E"/>
    <w:rsid w:val="00083285"/>
    <w:rsid w:val="000836AB"/>
    <w:rsid w:val="00083C06"/>
    <w:rsid w:val="00084B59"/>
    <w:rsid w:val="0008598C"/>
    <w:rsid w:val="00085C85"/>
    <w:rsid w:val="00085EDD"/>
    <w:rsid w:val="00086843"/>
    <w:rsid w:val="00087639"/>
    <w:rsid w:val="000876DE"/>
    <w:rsid w:val="00087A73"/>
    <w:rsid w:val="00087F01"/>
    <w:rsid w:val="00090177"/>
    <w:rsid w:val="00090713"/>
    <w:rsid w:val="00090F62"/>
    <w:rsid w:val="00091175"/>
    <w:rsid w:val="00091468"/>
    <w:rsid w:val="00091A04"/>
    <w:rsid w:val="00091C8F"/>
    <w:rsid w:val="00092B9B"/>
    <w:rsid w:val="00092CDC"/>
    <w:rsid w:val="000931E8"/>
    <w:rsid w:val="000935F3"/>
    <w:rsid w:val="000943BD"/>
    <w:rsid w:val="00094845"/>
    <w:rsid w:val="00094CB5"/>
    <w:rsid w:val="0009500A"/>
    <w:rsid w:val="0009572F"/>
    <w:rsid w:val="00096264"/>
    <w:rsid w:val="000964BC"/>
    <w:rsid w:val="0009665C"/>
    <w:rsid w:val="000969EF"/>
    <w:rsid w:val="00096D66"/>
    <w:rsid w:val="000973C0"/>
    <w:rsid w:val="000978B3"/>
    <w:rsid w:val="00097A52"/>
    <w:rsid w:val="00097CB4"/>
    <w:rsid w:val="00097FF9"/>
    <w:rsid w:val="000A0E8C"/>
    <w:rsid w:val="000A0FCD"/>
    <w:rsid w:val="000A113F"/>
    <w:rsid w:val="000A15D7"/>
    <w:rsid w:val="000A17A6"/>
    <w:rsid w:val="000A17D4"/>
    <w:rsid w:val="000A1823"/>
    <w:rsid w:val="000A1E03"/>
    <w:rsid w:val="000A1EC3"/>
    <w:rsid w:val="000A220D"/>
    <w:rsid w:val="000A2868"/>
    <w:rsid w:val="000A2E2D"/>
    <w:rsid w:val="000A30AF"/>
    <w:rsid w:val="000A395D"/>
    <w:rsid w:val="000A3F14"/>
    <w:rsid w:val="000A3F3E"/>
    <w:rsid w:val="000A4A2C"/>
    <w:rsid w:val="000A4AC1"/>
    <w:rsid w:val="000A4C16"/>
    <w:rsid w:val="000A51F3"/>
    <w:rsid w:val="000A5287"/>
    <w:rsid w:val="000A529A"/>
    <w:rsid w:val="000A648D"/>
    <w:rsid w:val="000A6A27"/>
    <w:rsid w:val="000A7C7D"/>
    <w:rsid w:val="000B07F8"/>
    <w:rsid w:val="000B0CB2"/>
    <w:rsid w:val="000B0D39"/>
    <w:rsid w:val="000B0E0B"/>
    <w:rsid w:val="000B0FFE"/>
    <w:rsid w:val="000B14AC"/>
    <w:rsid w:val="000B1C7A"/>
    <w:rsid w:val="000B25C5"/>
    <w:rsid w:val="000B26B6"/>
    <w:rsid w:val="000B2F97"/>
    <w:rsid w:val="000B3123"/>
    <w:rsid w:val="000B3174"/>
    <w:rsid w:val="000B3467"/>
    <w:rsid w:val="000B37A3"/>
    <w:rsid w:val="000B3D6C"/>
    <w:rsid w:val="000B3D72"/>
    <w:rsid w:val="000B408A"/>
    <w:rsid w:val="000B44DD"/>
    <w:rsid w:val="000B45CC"/>
    <w:rsid w:val="000B484C"/>
    <w:rsid w:val="000B4CE7"/>
    <w:rsid w:val="000B4DC8"/>
    <w:rsid w:val="000B53F7"/>
    <w:rsid w:val="000B5D5F"/>
    <w:rsid w:val="000B617C"/>
    <w:rsid w:val="000B6B82"/>
    <w:rsid w:val="000B7471"/>
    <w:rsid w:val="000B7883"/>
    <w:rsid w:val="000B7AF9"/>
    <w:rsid w:val="000B7E51"/>
    <w:rsid w:val="000C01D0"/>
    <w:rsid w:val="000C03A2"/>
    <w:rsid w:val="000C07BE"/>
    <w:rsid w:val="000C0CB7"/>
    <w:rsid w:val="000C0F93"/>
    <w:rsid w:val="000C10EB"/>
    <w:rsid w:val="000C1352"/>
    <w:rsid w:val="000C176B"/>
    <w:rsid w:val="000C179A"/>
    <w:rsid w:val="000C1DFC"/>
    <w:rsid w:val="000C30E2"/>
    <w:rsid w:val="000C3223"/>
    <w:rsid w:val="000C3523"/>
    <w:rsid w:val="000C3533"/>
    <w:rsid w:val="000C36AF"/>
    <w:rsid w:val="000C39C3"/>
    <w:rsid w:val="000C3A04"/>
    <w:rsid w:val="000C3ACE"/>
    <w:rsid w:val="000C4265"/>
    <w:rsid w:val="000C49E5"/>
    <w:rsid w:val="000C53A3"/>
    <w:rsid w:val="000C555C"/>
    <w:rsid w:val="000C564C"/>
    <w:rsid w:val="000C65A0"/>
    <w:rsid w:val="000C65EC"/>
    <w:rsid w:val="000C6A8C"/>
    <w:rsid w:val="000C6B29"/>
    <w:rsid w:val="000C6BEC"/>
    <w:rsid w:val="000C6E2E"/>
    <w:rsid w:val="000C6E71"/>
    <w:rsid w:val="000C705A"/>
    <w:rsid w:val="000C7C2A"/>
    <w:rsid w:val="000D0001"/>
    <w:rsid w:val="000D01AB"/>
    <w:rsid w:val="000D03CB"/>
    <w:rsid w:val="000D08E3"/>
    <w:rsid w:val="000D09A2"/>
    <w:rsid w:val="000D09D3"/>
    <w:rsid w:val="000D0D08"/>
    <w:rsid w:val="000D0D24"/>
    <w:rsid w:val="000D158D"/>
    <w:rsid w:val="000D2358"/>
    <w:rsid w:val="000D25F5"/>
    <w:rsid w:val="000D30D8"/>
    <w:rsid w:val="000D34C4"/>
    <w:rsid w:val="000D3839"/>
    <w:rsid w:val="000D3E00"/>
    <w:rsid w:val="000D42E5"/>
    <w:rsid w:val="000D43C2"/>
    <w:rsid w:val="000D4733"/>
    <w:rsid w:val="000D4B63"/>
    <w:rsid w:val="000D4C2A"/>
    <w:rsid w:val="000D4D69"/>
    <w:rsid w:val="000D4DE0"/>
    <w:rsid w:val="000D59B5"/>
    <w:rsid w:val="000D6176"/>
    <w:rsid w:val="000D667B"/>
    <w:rsid w:val="000D710F"/>
    <w:rsid w:val="000D73A7"/>
    <w:rsid w:val="000D74E3"/>
    <w:rsid w:val="000D7642"/>
    <w:rsid w:val="000D7878"/>
    <w:rsid w:val="000D7959"/>
    <w:rsid w:val="000D7E32"/>
    <w:rsid w:val="000E0260"/>
    <w:rsid w:val="000E0FB4"/>
    <w:rsid w:val="000E122B"/>
    <w:rsid w:val="000E1CCA"/>
    <w:rsid w:val="000E29D2"/>
    <w:rsid w:val="000E38E5"/>
    <w:rsid w:val="000E55B8"/>
    <w:rsid w:val="000E5607"/>
    <w:rsid w:val="000E5843"/>
    <w:rsid w:val="000E5990"/>
    <w:rsid w:val="000E615E"/>
    <w:rsid w:val="000E69B2"/>
    <w:rsid w:val="000E7629"/>
    <w:rsid w:val="000E7810"/>
    <w:rsid w:val="000E7F1E"/>
    <w:rsid w:val="000F0333"/>
    <w:rsid w:val="000F035C"/>
    <w:rsid w:val="000F0861"/>
    <w:rsid w:val="000F0A55"/>
    <w:rsid w:val="000F0B0E"/>
    <w:rsid w:val="000F0B57"/>
    <w:rsid w:val="000F0D29"/>
    <w:rsid w:val="000F0FF4"/>
    <w:rsid w:val="000F10B9"/>
    <w:rsid w:val="000F119C"/>
    <w:rsid w:val="000F1203"/>
    <w:rsid w:val="000F133D"/>
    <w:rsid w:val="000F1638"/>
    <w:rsid w:val="000F198A"/>
    <w:rsid w:val="000F1ED0"/>
    <w:rsid w:val="000F253A"/>
    <w:rsid w:val="000F2569"/>
    <w:rsid w:val="000F29AA"/>
    <w:rsid w:val="000F35CE"/>
    <w:rsid w:val="000F3AE8"/>
    <w:rsid w:val="000F3F27"/>
    <w:rsid w:val="000F4071"/>
    <w:rsid w:val="000F4F62"/>
    <w:rsid w:val="000F594D"/>
    <w:rsid w:val="000F5B72"/>
    <w:rsid w:val="000F5CA8"/>
    <w:rsid w:val="000F60EF"/>
    <w:rsid w:val="000F6122"/>
    <w:rsid w:val="000F61A1"/>
    <w:rsid w:val="000F6754"/>
    <w:rsid w:val="000F6C90"/>
    <w:rsid w:val="000F77CF"/>
    <w:rsid w:val="000F7EEF"/>
    <w:rsid w:val="00100719"/>
    <w:rsid w:val="001009ED"/>
    <w:rsid w:val="00100AF1"/>
    <w:rsid w:val="001010C3"/>
    <w:rsid w:val="001011EF"/>
    <w:rsid w:val="00101A42"/>
    <w:rsid w:val="00102D21"/>
    <w:rsid w:val="00102E62"/>
    <w:rsid w:val="001031E5"/>
    <w:rsid w:val="00103216"/>
    <w:rsid w:val="00103578"/>
    <w:rsid w:val="001044E8"/>
    <w:rsid w:val="00104BA4"/>
    <w:rsid w:val="00104DC1"/>
    <w:rsid w:val="001050C4"/>
    <w:rsid w:val="00105D22"/>
    <w:rsid w:val="00106852"/>
    <w:rsid w:val="00106E4A"/>
    <w:rsid w:val="00107519"/>
    <w:rsid w:val="00107577"/>
    <w:rsid w:val="00107693"/>
    <w:rsid w:val="0010784A"/>
    <w:rsid w:val="001079D9"/>
    <w:rsid w:val="00107CA2"/>
    <w:rsid w:val="001104F1"/>
    <w:rsid w:val="001107D1"/>
    <w:rsid w:val="0011087C"/>
    <w:rsid w:val="00110F2A"/>
    <w:rsid w:val="00111F48"/>
    <w:rsid w:val="00111FB9"/>
    <w:rsid w:val="0011237F"/>
    <w:rsid w:val="00112622"/>
    <w:rsid w:val="00112763"/>
    <w:rsid w:val="001128C5"/>
    <w:rsid w:val="00112EB6"/>
    <w:rsid w:val="00112FDA"/>
    <w:rsid w:val="00113060"/>
    <w:rsid w:val="001131DC"/>
    <w:rsid w:val="0011337E"/>
    <w:rsid w:val="001133E9"/>
    <w:rsid w:val="00113415"/>
    <w:rsid w:val="0011385D"/>
    <w:rsid w:val="001138EC"/>
    <w:rsid w:val="00113929"/>
    <w:rsid w:val="00114376"/>
    <w:rsid w:val="00114574"/>
    <w:rsid w:val="00114858"/>
    <w:rsid w:val="0011486B"/>
    <w:rsid w:val="00115286"/>
    <w:rsid w:val="0011532B"/>
    <w:rsid w:val="001163C6"/>
    <w:rsid w:val="001168F9"/>
    <w:rsid w:val="00116CC3"/>
    <w:rsid w:val="00117869"/>
    <w:rsid w:val="001179FE"/>
    <w:rsid w:val="00117E01"/>
    <w:rsid w:val="00117F25"/>
    <w:rsid w:val="00120657"/>
    <w:rsid w:val="001210DF"/>
    <w:rsid w:val="00121C9E"/>
    <w:rsid w:val="00121CF7"/>
    <w:rsid w:val="00121F68"/>
    <w:rsid w:val="00122A56"/>
    <w:rsid w:val="00122CD8"/>
    <w:rsid w:val="001233C1"/>
    <w:rsid w:val="00123A43"/>
    <w:rsid w:val="00123C06"/>
    <w:rsid w:val="00123D09"/>
    <w:rsid w:val="00123DA8"/>
    <w:rsid w:val="00123E5D"/>
    <w:rsid w:val="0012431F"/>
    <w:rsid w:val="00124BE7"/>
    <w:rsid w:val="00125169"/>
    <w:rsid w:val="001254D5"/>
    <w:rsid w:val="00125554"/>
    <w:rsid w:val="00125CE9"/>
    <w:rsid w:val="00125D16"/>
    <w:rsid w:val="00125FB6"/>
    <w:rsid w:val="00126447"/>
    <w:rsid w:val="0012666B"/>
    <w:rsid w:val="00126CAF"/>
    <w:rsid w:val="00126EB7"/>
    <w:rsid w:val="001274B4"/>
    <w:rsid w:val="00127988"/>
    <w:rsid w:val="00127CED"/>
    <w:rsid w:val="00127FF8"/>
    <w:rsid w:val="00130103"/>
    <w:rsid w:val="0013013E"/>
    <w:rsid w:val="0013139A"/>
    <w:rsid w:val="0013168E"/>
    <w:rsid w:val="00131706"/>
    <w:rsid w:val="00131EBF"/>
    <w:rsid w:val="00132133"/>
    <w:rsid w:val="00132311"/>
    <w:rsid w:val="001325D4"/>
    <w:rsid w:val="00132A6E"/>
    <w:rsid w:val="00132F1F"/>
    <w:rsid w:val="00133030"/>
    <w:rsid w:val="0013342A"/>
    <w:rsid w:val="00133A4B"/>
    <w:rsid w:val="00133B97"/>
    <w:rsid w:val="00133D42"/>
    <w:rsid w:val="001340F6"/>
    <w:rsid w:val="00134631"/>
    <w:rsid w:val="00134736"/>
    <w:rsid w:val="0013491B"/>
    <w:rsid w:val="00134D0D"/>
    <w:rsid w:val="00134D31"/>
    <w:rsid w:val="0013517B"/>
    <w:rsid w:val="001352A0"/>
    <w:rsid w:val="00136028"/>
    <w:rsid w:val="001363F4"/>
    <w:rsid w:val="001368B8"/>
    <w:rsid w:val="0013705A"/>
    <w:rsid w:val="00137293"/>
    <w:rsid w:val="00137441"/>
    <w:rsid w:val="00137955"/>
    <w:rsid w:val="00137BD1"/>
    <w:rsid w:val="00137E11"/>
    <w:rsid w:val="001402E4"/>
    <w:rsid w:val="00140F0E"/>
    <w:rsid w:val="00141255"/>
    <w:rsid w:val="0014142A"/>
    <w:rsid w:val="00141AF1"/>
    <w:rsid w:val="00141B2D"/>
    <w:rsid w:val="00141D90"/>
    <w:rsid w:val="00141E66"/>
    <w:rsid w:val="00141F8E"/>
    <w:rsid w:val="001428CB"/>
    <w:rsid w:val="00142E5D"/>
    <w:rsid w:val="00142EE7"/>
    <w:rsid w:val="001436FC"/>
    <w:rsid w:val="00144353"/>
    <w:rsid w:val="001444FB"/>
    <w:rsid w:val="001450C1"/>
    <w:rsid w:val="00145289"/>
    <w:rsid w:val="00145872"/>
    <w:rsid w:val="001458D3"/>
    <w:rsid w:val="00145E22"/>
    <w:rsid w:val="00145FF2"/>
    <w:rsid w:val="001461D7"/>
    <w:rsid w:val="0014644F"/>
    <w:rsid w:val="00146667"/>
    <w:rsid w:val="00146815"/>
    <w:rsid w:val="0014685E"/>
    <w:rsid w:val="001471C6"/>
    <w:rsid w:val="001475C1"/>
    <w:rsid w:val="00150229"/>
    <w:rsid w:val="0015043D"/>
    <w:rsid w:val="001508E7"/>
    <w:rsid w:val="0015109D"/>
    <w:rsid w:val="001510B8"/>
    <w:rsid w:val="0015132F"/>
    <w:rsid w:val="001519E4"/>
    <w:rsid w:val="00151EBF"/>
    <w:rsid w:val="00151FD7"/>
    <w:rsid w:val="0015222D"/>
    <w:rsid w:val="001523EB"/>
    <w:rsid w:val="00152515"/>
    <w:rsid w:val="001528CF"/>
    <w:rsid w:val="001535D8"/>
    <w:rsid w:val="001543D8"/>
    <w:rsid w:val="0015449E"/>
    <w:rsid w:val="00154655"/>
    <w:rsid w:val="00154881"/>
    <w:rsid w:val="0015488C"/>
    <w:rsid w:val="00155025"/>
    <w:rsid w:val="001554D8"/>
    <w:rsid w:val="0015594A"/>
    <w:rsid w:val="00156415"/>
    <w:rsid w:val="0015644F"/>
    <w:rsid w:val="00156DFE"/>
    <w:rsid w:val="00156E21"/>
    <w:rsid w:val="00157442"/>
    <w:rsid w:val="00160B94"/>
    <w:rsid w:val="00160D9F"/>
    <w:rsid w:val="0016144F"/>
    <w:rsid w:val="00161637"/>
    <w:rsid w:val="00161B31"/>
    <w:rsid w:val="00161FC4"/>
    <w:rsid w:val="00161FFD"/>
    <w:rsid w:val="00162070"/>
    <w:rsid w:val="0016282C"/>
    <w:rsid w:val="00162872"/>
    <w:rsid w:val="00162B98"/>
    <w:rsid w:val="00162BC7"/>
    <w:rsid w:val="00162CA1"/>
    <w:rsid w:val="00162DDE"/>
    <w:rsid w:val="00163392"/>
    <w:rsid w:val="00163464"/>
    <w:rsid w:val="0016352D"/>
    <w:rsid w:val="0016422E"/>
    <w:rsid w:val="00164315"/>
    <w:rsid w:val="0016437A"/>
    <w:rsid w:val="001643CF"/>
    <w:rsid w:val="00165169"/>
    <w:rsid w:val="00165980"/>
    <w:rsid w:val="00165A20"/>
    <w:rsid w:val="00165D0F"/>
    <w:rsid w:val="00165DA7"/>
    <w:rsid w:val="0016675C"/>
    <w:rsid w:val="00166845"/>
    <w:rsid w:val="00166C0E"/>
    <w:rsid w:val="00167184"/>
    <w:rsid w:val="00167902"/>
    <w:rsid w:val="00167942"/>
    <w:rsid w:val="001705D1"/>
    <w:rsid w:val="00170729"/>
    <w:rsid w:val="001708B5"/>
    <w:rsid w:val="00170C63"/>
    <w:rsid w:val="00170FFF"/>
    <w:rsid w:val="001712A6"/>
    <w:rsid w:val="00171921"/>
    <w:rsid w:val="00171D6D"/>
    <w:rsid w:val="00171F0B"/>
    <w:rsid w:val="00172A7D"/>
    <w:rsid w:val="00172E3A"/>
    <w:rsid w:val="00172EA8"/>
    <w:rsid w:val="00173000"/>
    <w:rsid w:val="0017322E"/>
    <w:rsid w:val="0017381E"/>
    <w:rsid w:val="00173E70"/>
    <w:rsid w:val="0017501B"/>
    <w:rsid w:val="00175374"/>
    <w:rsid w:val="00175D9F"/>
    <w:rsid w:val="00175ECE"/>
    <w:rsid w:val="001760E8"/>
    <w:rsid w:val="00176B08"/>
    <w:rsid w:val="00176B6A"/>
    <w:rsid w:val="001770F0"/>
    <w:rsid w:val="0017740B"/>
    <w:rsid w:val="00177985"/>
    <w:rsid w:val="00177E51"/>
    <w:rsid w:val="00180051"/>
    <w:rsid w:val="0018093F"/>
    <w:rsid w:val="00181696"/>
    <w:rsid w:val="00181D00"/>
    <w:rsid w:val="00182185"/>
    <w:rsid w:val="001821D8"/>
    <w:rsid w:val="0018251D"/>
    <w:rsid w:val="00183345"/>
    <w:rsid w:val="00183C66"/>
    <w:rsid w:val="0018442A"/>
    <w:rsid w:val="001845CC"/>
    <w:rsid w:val="0018462B"/>
    <w:rsid w:val="001847C1"/>
    <w:rsid w:val="00184844"/>
    <w:rsid w:val="00184920"/>
    <w:rsid w:val="00185765"/>
    <w:rsid w:val="001858F5"/>
    <w:rsid w:val="00186D9B"/>
    <w:rsid w:val="00187527"/>
    <w:rsid w:val="00187746"/>
    <w:rsid w:val="00187F75"/>
    <w:rsid w:val="00190473"/>
    <w:rsid w:val="001905F1"/>
    <w:rsid w:val="00191513"/>
    <w:rsid w:val="00191561"/>
    <w:rsid w:val="001917CF"/>
    <w:rsid w:val="00191C5A"/>
    <w:rsid w:val="001932FD"/>
    <w:rsid w:val="00194323"/>
    <w:rsid w:val="00194A90"/>
    <w:rsid w:val="00195661"/>
    <w:rsid w:val="00195CD9"/>
    <w:rsid w:val="00196807"/>
    <w:rsid w:val="0019759E"/>
    <w:rsid w:val="00197A04"/>
    <w:rsid w:val="00197B66"/>
    <w:rsid w:val="001A0B6A"/>
    <w:rsid w:val="001A0F06"/>
    <w:rsid w:val="001A1822"/>
    <w:rsid w:val="001A19DE"/>
    <w:rsid w:val="001A1E55"/>
    <w:rsid w:val="001A1F04"/>
    <w:rsid w:val="001A255E"/>
    <w:rsid w:val="001A2EC0"/>
    <w:rsid w:val="001A3521"/>
    <w:rsid w:val="001A3671"/>
    <w:rsid w:val="001A369E"/>
    <w:rsid w:val="001A38B7"/>
    <w:rsid w:val="001A4BE6"/>
    <w:rsid w:val="001A4D80"/>
    <w:rsid w:val="001A5264"/>
    <w:rsid w:val="001A53E6"/>
    <w:rsid w:val="001A5611"/>
    <w:rsid w:val="001A56C1"/>
    <w:rsid w:val="001A69BD"/>
    <w:rsid w:val="001A6BCD"/>
    <w:rsid w:val="001A6CAD"/>
    <w:rsid w:val="001A70C4"/>
    <w:rsid w:val="001A7B49"/>
    <w:rsid w:val="001A7E52"/>
    <w:rsid w:val="001A7EC3"/>
    <w:rsid w:val="001B0443"/>
    <w:rsid w:val="001B1764"/>
    <w:rsid w:val="001B196A"/>
    <w:rsid w:val="001B1D7E"/>
    <w:rsid w:val="001B2216"/>
    <w:rsid w:val="001B221A"/>
    <w:rsid w:val="001B238C"/>
    <w:rsid w:val="001B24A7"/>
    <w:rsid w:val="001B2691"/>
    <w:rsid w:val="001B27AD"/>
    <w:rsid w:val="001B2991"/>
    <w:rsid w:val="001B29F4"/>
    <w:rsid w:val="001B2C98"/>
    <w:rsid w:val="001B2D8D"/>
    <w:rsid w:val="001B339A"/>
    <w:rsid w:val="001B3B28"/>
    <w:rsid w:val="001B4078"/>
    <w:rsid w:val="001B4C7F"/>
    <w:rsid w:val="001B4D1F"/>
    <w:rsid w:val="001B4D33"/>
    <w:rsid w:val="001B4E65"/>
    <w:rsid w:val="001B56E6"/>
    <w:rsid w:val="001B5B05"/>
    <w:rsid w:val="001B5DD7"/>
    <w:rsid w:val="001B5DEF"/>
    <w:rsid w:val="001B7927"/>
    <w:rsid w:val="001B7F76"/>
    <w:rsid w:val="001B7F84"/>
    <w:rsid w:val="001C0992"/>
    <w:rsid w:val="001C0AC8"/>
    <w:rsid w:val="001C0D50"/>
    <w:rsid w:val="001C1020"/>
    <w:rsid w:val="001C1737"/>
    <w:rsid w:val="001C193D"/>
    <w:rsid w:val="001C1B6D"/>
    <w:rsid w:val="001C1C4F"/>
    <w:rsid w:val="001C1CDF"/>
    <w:rsid w:val="001C1DF0"/>
    <w:rsid w:val="001C2596"/>
    <w:rsid w:val="001C26DC"/>
    <w:rsid w:val="001C4061"/>
    <w:rsid w:val="001C48FF"/>
    <w:rsid w:val="001C4F20"/>
    <w:rsid w:val="001C5393"/>
    <w:rsid w:val="001C549D"/>
    <w:rsid w:val="001C5B74"/>
    <w:rsid w:val="001C5CA2"/>
    <w:rsid w:val="001C5CDA"/>
    <w:rsid w:val="001C5F6E"/>
    <w:rsid w:val="001C7DF1"/>
    <w:rsid w:val="001C7EB8"/>
    <w:rsid w:val="001C7F8C"/>
    <w:rsid w:val="001D081F"/>
    <w:rsid w:val="001D1670"/>
    <w:rsid w:val="001D1C23"/>
    <w:rsid w:val="001D1F65"/>
    <w:rsid w:val="001D1FB4"/>
    <w:rsid w:val="001D2210"/>
    <w:rsid w:val="001D2372"/>
    <w:rsid w:val="001D23BE"/>
    <w:rsid w:val="001D3746"/>
    <w:rsid w:val="001D4398"/>
    <w:rsid w:val="001D4585"/>
    <w:rsid w:val="001D46AB"/>
    <w:rsid w:val="001D4948"/>
    <w:rsid w:val="001D511B"/>
    <w:rsid w:val="001D55DE"/>
    <w:rsid w:val="001D560F"/>
    <w:rsid w:val="001D565C"/>
    <w:rsid w:val="001D6251"/>
    <w:rsid w:val="001D6B50"/>
    <w:rsid w:val="001D6C0F"/>
    <w:rsid w:val="001D7162"/>
    <w:rsid w:val="001D741C"/>
    <w:rsid w:val="001D758F"/>
    <w:rsid w:val="001D75E4"/>
    <w:rsid w:val="001D78EE"/>
    <w:rsid w:val="001D7CA7"/>
    <w:rsid w:val="001E0093"/>
    <w:rsid w:val="001E0BA6"/>
    <w:rsid w:val="001E13A1"/>
    <w:rsid w:val="001E1489"/>
    <w:rsid w:val="001E189A"/>
    <w:rsid w:val="001E1C6C"/>
    <w:rsid w:val="001E1E1F"/>
    <w:rsid w:val="001E1F6F"/>
    <w:rsid w:val="001E23A0"/>
    <w:rsid w:val="001E2485"/>
    <w:rsid w:val="001E2488"/>
    <w:rsid w:val="001E28B0"/>
    <w:rsid w:val="001E2BC1"/>
    <w:rsid w:val="001E3D04"/>
    <w:rsid w:val="001E43DC"/>
    <w:rsid w:val="001E4627"/>
    <w:rsid w:val="001E4647"/>
    <w:rsid w:val="001E4716"/>
    <w:rsid w:val="001E4AB5"/>
    <w:rsid w:val="001E4EF9"/>
    <w:rsid w:val="001E5049"/>
    <w:rsid w:val="001E50D2"/>
    <w:rsid w:val="001E539D"/>
    <w:rsid w:val="001E5573"/>
    <w:rsid w:val="001E55B4"/>
    <w:rsid w:val="001E5715"/>
    <w:rsid w:val="001E5E53"/>
    <w:rsid w:val="001E5FC3"/>
    <w:rsid w:val="001E609F"/>
    <w:rsid w:val="001E6DB3"/>
    <w:rsid w:val="001E6F57"/>
    <w:rsid w:val="001E74A4"/>
    <w:rsid w:val="001E7837"/>
    <w:rsid w:val="001E7C27"/>
    <w:rsid w:val="001E7D33"/>
    <w:rsid w:val="001F0383"/>
    <w:rsid w:val="001F0F81"/>
    <w:rsid w:val="001F10D2"/>
    <w:rsid w:val="001F1DF2"/>
    <w:rsid w:val="001F1FC4"/>
    <w:rsid w:val="001F2857"/>
    <w:rsid w:val="001F28D0"/>
    <w:rsid w:val="001F2960"/>
    <w:rsid w:val="001F2C20"/>
    <w:rsid w:val="001F2E2A"/>
    <w:rsid w:val="001F3F4A"/>
    <w:rsid w:val="001F43B8"/>
    <w:rsid w:val="001F48D0"/>
    <w:rsid w:val="001F4E78"/>
    <w:rsid w:val="001F543C"/>
    <w:rsid w:val="001F5717"/>
    <w:rsid w:val="001F6184"/>
    <w:rsid w:val="001F63F1"/>
    <w:rsid w:val="001F64AB"/>
    <w:rsid w:val="001F723E"/>
    <w:rsid w:val="001F7FD2"/>
    <w:rsid w:val="0020149A"/>
    <w:rsid w:val="002018F3"/>
    <w:rsid w:val="00201F1F"/>
    <w:rsid w:val="00201F6A"/>
    <w:rsid w:val="0020232A"/>
    <w:rsid w:val="00202713"/>
    <w:rsid w:val="00202951"/>
    <w:rsid w:val="0020313A"/>
    <w:rsid w:val="002035B9"/>
    <w:rsid w:val="0020379D"/>
    <w:rsid w:val="00203879"/>
    <w:rsid w:val="00203B44"/>
    <w:rsid w:val="0020448B"/>
    <w:rsid w:val="00204CDE"/>
    <w:rsid w:val="00205022"/>
    <w:rsid w:val="002050B6"/>
    <w:rsid w:val="002057DA"/>
    <w:rsid w:val="00205BD2"/>
    <w:rsid w:val="00205E02"/>
    <w:rsid w:val="00205E4A"/>
    <w:rsid w:val="0020603E"/>
    <w:rsid w:val="0020634E"/>
    <w:rsid w:val="002064D6"/>
    <w:rsid w:val="00206E25"/>
    <w:rsid w:val="0020706F"/>
    <w:rsid w:val="0020751F"/>
    <w:rsid w:val="00210170"/>
    <w:rsid w:val="002108CF"/>
    <w:rsid w:val="00210BD3"/>
    <w:rsid w:val="002128C1"/>
    <w:rsid w:val="00212DCB"/>
    <w:rsid w:val="002137EC"/>
    <w:rsid w:val="00213A60"/>
    <w:rsid w:val="00213DB0"/>
    <w:rsid w:val="00213E19"/>
    <w:rsid w:val="00213E4F"/>
    <w:rsid w:val="00214297"/>
    <w:rsid w:val="0021429E"/>
    <w:rsid w:val="002149C2"/>
    <w:rsid w:val="0021517D"/>
    <w:rsid w:val="002154ED"/>
    <w:rsid w:val="0021611D"/>
    <w:rsid w:val="002167FF"/>
    <w:rsid w:val="00216B48"/>
    <w:rsid w:val="00217FE1"/>
    <w:rsid w:val="00220A37"/>
    <w:rsid w:val="00220E7A"/>
    <w:rsid w:val="00221F6A"/>
    <w:rsid w:val="002220F2"/>
    <w:rsid w:val="002221CB"/>
    <w:rsid w:val="00222E3D"/>
    <w:rsid w:val="00223359"/>
    <w:rsid w:val="0022335D"/>
    <w:rsid w:val="002234CD"/>
    <w:rsid w:val="0022371C"/>
    <w:rsid w:val="0022393B"/>
    <w:rsid w:val="002239A2"/>
    <w:rsid w:val="00223BCE"/>
    <w:rsid w:val="00223EA9"/>
    <w:rsid w:val="002243F5"/>
    <w:rsid w:val="00224897"/>
    <w:rsid w:val="00224A91"/>
    <w:rsid w:val="00224DE7"/>
    <w:rsid w:val="002251BB"/>
    <w:rsid w:val="002252FC"/>
    <w:rsid w:val="00225394"/>
    <w:rsid w:val="00225596"/>
    <w:rsid w:val="00225787"/>
    <w:rsid w:val="00225BB9"/>
    <w:rsid w:val="0022628F"/>
    <w:rsid w:val="002264A8"/>
    <w:rsid w:val="00226A25"/>
    <w:rsid w:val="00227137"/>
    <w:rsid w:val="00227154"/>
    <w:rsid w:val="002271C2"/>
    <w:rsid w:val="002275C2"/>
    <w:rsid w:val="0022769A"/>
    <w:rsid w:val="002278D1"/>
    <w:rsid w:val="00227BEB"/>
    <w:rsid w:val="00230280"/>
    <w:rsid w:val="00230447"/>
    <w:rsid w:val="00230783"/>
    <w:rsid w:val="002309CA"/>
    <w:rsid w:val="002311DC"/>
    <w:rsid w:val="00231723"/>
    <w:rsid w:val="002319F8"/>
    <w:rsid w:val="002331CC"/>
    <w:rsid w:val="0023392E"/>
    <w:rsid w:val="00233D47"/>
    <w:rsid w:val="00233E57"/>
    <w:rsid w:val="0023411E"/>
    <w:rsid w:val="002341A4"/>
    <w:rsid w:val="00234743"/>
    <w:rsid w:val="0023479C"/>
    <w:rsid w:val="00234EEF"/>
    <w:rsid w:val="00234F32"/>
    <w:rsid w:val="00234FD9"/>
    <w:rsid w:val="00235997"/>
    <w:rsid w:val="00235A5D"/>
    <w:rsid w:val="00236583"/>
    <w:rsid w:val="002369FC"/>
    <w:rsid w:val="00236CE4"/>
    <w:rsid w:val="0023704A"/>
    <w:rsid w:val="002373A3"/>
    <w:rsid w:val="00237ADB"/>
    <w:rsid w:val="00237B43"/>
    <w:rsid w:val="00237F20"/>
    <w:rsid w:val="00240303"/>
    <w:rsid w:val="002407C5"/>
    <w:rsid w:val="002413B9"/>
    <w:rsid w:val="00241D1B"/>
    <w:rsid w:val="00242152"/>
    <w:rsid w:val="002427CA"/>
    <w:rsid w:val="00242A1D"/>
    <w:rsid w:val="00242B17"/>
    <w:rsid w:val="00243035"/>
    <w:rsid w:val="00243125"/>
    <w:rsid w:val="002433C1"/>
    <w:rsid w:val="002439B3"/>
    <w:rsid w:val="002439EF"/>
    <w:rsid w:val="00243E4C"/>
    <w:rsid w:val="00243F1B"/>
    <w:rsid w:val="00244256"/>
    <w:rsid w:val="00244576"/>
    <w:rsid w:val="00244D90"/>
    <w:rsid w:val="00245507"/>
    <w:rsid w:val="00245D48"/>
    <w:rsid w:val="00245F1F"/>
    <w:rsid w:val="00246377"/>
    <w:rsid w:val="0024668F"/>
    <w:rsid w:val="0024680F"/>
    <w:rsid w:val="00246C2D"/>
    <w:rsid w:val="00247172"/>
    <w:rsid w:val="002472A2"/>
    <w:rsid w:val="002473C8"/>
    <w:rsid w:val="00247D12"/>
    <w:rsid w:val="002503D6"/>
    <w:rsid w:val="002504E1"/>
    <w:rsid w:val="002505D0"/>
    <w:rsid w:val="0025070D"/>
    <w:rsid w:val="0025106E"/>
    <w:rsid w:val="002513DF"/>
    <w:rsid w:val="0025175D"/>
    <w:rsid w:val="00251831"/>
    <w:rsid w:val="00251998"/>
    <w:rsid w:val="00251B80"/>
    <w:rsid w:val="00252280"/>
    <w:rsid w:val="002524FA"/>
    <w:rsid w:val="00252809"/>
    <w:rsid w:val="002528BD"/>
    <w:rsid w:val="00252CB3"/>
    <w:rsid w:val="0025305B"/>
    <w:rsid w:val="002530AA"/>
    <w:rsid w:val="002544D8"/>
    <w:rsid w:val="0025467B"/>
    <w:rsid w:val="00254A86"/>
    <w:rsid w:val="00255A9D"/>
    <w:rsid w:val="00255AF6"/>
    <w:rsid w:val="00255BDE"/>
    <w:rsid w:val="0025630C"/>
    <w:rsid w:val="0025631D"/>
    <w:rsid w:val="002606BD"/>
    <w:rsid w:val="00260921"/>
    <w:rsid w:val="00260C3E"/>
    <w:rsid w:val="00260EB1"/>
    <w:rsid w:val="00261576"/>
    <w:rsid w:val="00261712"/>
    <w:rsid w:val="0026196C"/>
    <w:rsid w:val="00261BE9"/>
    <w:rsid w:val="002621EA"/>
    <w:rsid w:val="00262811"/>
    <w:rsid w:val="0026365F"/>
    <w:rsid w:val="00264673"/>
    <w:rsid w:val="00264F5A"/>
    <w:rsid w:val="002659D2"/>
    <w:rsid w:val="00265C72"/>
    <w:rsid w:val="00265CE0"/>
    <w:rsid w:val="0026632E"/>
    <w:rsid w:val="00266375"/>
    <w:rsid w:val="002663C8"/>
    <w:rsid w:val="00266437"/>
    <w:rsid w:val="0026680D"/>
    <w:rsid w:val="00266B83"/>
    <w:rsid w:val="00266F9C"/>
    <w:rsid w:val="00267075"/>
    <w:rsid w:val="00267A5E"/>
    <w:rsid w:val="00270145"/>
    <w:rsid w:val="0027044A"/>
    <w:rsid w:val="00270639"/>
    <w:rsid w:val="00270670"/>
    <w:rsid w:val="00270C6F"/>
    <w:rsid w:val="00271A42"/>
    <w:rsid w:val="00272156"/>
    <w:rsid w:val="00272501"/>
    <w:rsid w:val="00272678"/>
    <w:rsid w:val="0027272D"/>
    <w:rsid w:val="00272CC6"/>
    <w:rsid w:val="002739A8"/>
    <w:rsid w:val="00273C3B"/>
    <w:rsid w:val="00274027"/>
    <w:rsid w:val="002744C7"/>
    <w:rsid w:val="002745A9"/>
    <w:rsid w:val="002746DD"/>
    <w:rsid w:val="002746DF"/>
    <w:rsid w:val="00274D6B"/>
    <w:rsid w:val="00275390"/>
    <w:rsid w:val="002761BB"/>
    <w:rsid w:val="002767E1"/>
    <w:rsid w:val="00276B2F"/>
    <w:rsid w:val="00276F78"/>
    <w:rsid w:val="002771C5"/>
    <w:rsid w:val="002800EF"/>
    <w:rsid w:val="00280A16"/>
    <w:rsid w:val="00280AC3"/>
    <w:rsid w:val="00280B98"/>
    <w:rsid w:val="00280C34"/>
    <w:rsid w:val="0028115C"/>
    <w:rsid w:val="00281879"/>
    <w:rsid w:val="00281C2D"/>
    <w:rsid w:val="00281D63"/>
    <w:rsid w:val="00282506"/>
    <w:rsid w:val="00282D27"/>
    <w:rsid w:val="00282E1B"/>
    <w:rsid w:val="0028326C"/>
    <w:rsid w:val="002834A6"/>
    <w:rsid w:val="002837CD"/>
    <w:rsid w:val="0028392E"/>
    <w:rsid w:val="00284187"/>
    <w:rsid w:val="00284669"/>
    <w:rsid w:val="00285122"/>
    <w:rsid w:val="002856E7"/>
    <w:rsid w:val="00285B7E"/>
    <w:rsid w:val="002865CB"/>
    <w:rsid w:val="00286640"/>
    <w:rsid w:val="002868E0"/>
    <w:rsid w:val="00286C31"/>
    <w:rsid w:val="00286DCC"/>
    <w:rsid w:val="00286DF9"/>
    <w:rsid w:val="00287202"/>
    <w:rsid w:val="002872A1"/>
    <w:rsid w:val="00287497"/>
    <w:rsid w:val="00287761"/>
    <w:rsid w:val="002878F9"/>
    <w:rsid w:val="00287DE0"/>
    <w:rsid w:val="00287E98"/>
    <w:rsid w:val="002900CC"/>
    <w:rsid w:val="00290577"/>
    <w:rsid w:val="0029082E"/>
    <w:rsid w:val="00290930"/>
    <w:rsid w:val="00291F2B"/>
    <w:rsid w:val="002921DB"/>
    <w:rsid w:val="00292228"/>
    <w:rsid w:val="00292B37"/>
    <w:rsid w:val="002932D5"/>
    <w:rsid w:val="002938E6"/>
    <w:rsid w:val="00293944"/>
    <w:rsid w:val="00293CDA"/>
    <w:rsid w:val="00294929"/>
    <w:rsid w:val="0029492E"/>
    <w:rsid w:val="0029546A"/>
    <w:rsid w:val="00295BE7"/>
    <w:rsid w:val="00295C19"/>
    <w:rsid w:val="00295F64"/>
    <w:rsid w:val="002960FD"/>
    <w:rsid w:val="002969B3"/>
    <w:rsid w:val="00296B17"/>
    <w:rsid w:val="00297242"/>
    <w:rsid w:val="00297308"/>
    <w:rsid w:val="00297639"/>
    <w:rsid w:val="00297882"/>
    <w:rsid w:val="00297F98"/>
    <w:rsid w:val="002A009A"/>
    <w:rsid w:val="002A0173"/>
    <w:rsid w:val="002A05EE"/>
    <w:rsid w:val="002A13DD"/>
    <w:rsid w:val="002A19F2"/>
    <w:rsid w:val="002A2AC6"/>
    <w:rsid w:val="002A2C43"/>
    <w:rsid w:val="002A2D35"/>
    <w:rsid w:val="002A2D65"/>
    <w:rsid w:val="002A2F11"/>
    <w:rsid w:val="002A33E1"/>
    <w:rsid w:val="002A37F8"/>
    <w:rsid w:val="002A3FC9"/>
    <w:rsid w:val="002A4837"/>
    <w:rsid w:val="002A49D5"/>
    <w:rsid w:val="002A5611"/>
    <w:rsid w:val="002A5B57"/>
    <w:rsid w:val="002A5EF1"/>
    <w:rsid w:val="002A6918"/>
    <w:rsid w:val="002A76C0"/>
    <w:rsid w:val="002A7B34"/>
    <w:rsid w:val="002B0347"/>
    <w:rsid w:val="002B06E8"/>
    <w:rsid w:val="002B0799"/>
    <w:rsid w:val="002B0825"/>
    <w:rsid w:val="002B13BE"/>
    <w:rsid w:val="002B1CD4"/>
    <w:rsid w:val="002B237C"/>
    <w:rsid w:val="002B2498"/>
    <w:rsid w:val="002B27CE"/>
    <w:rsid w:val="002B2989"/>
    <w:rsid w:val="002B2EEA"/>
    <w:rsid w:val="002B3966"/>
    <w:rsid w:val="002B42C2"/>
    <w:rsid w:val="002B4AE6"/>
    <w:rsid w:val="002B4F3B"/>
    <w:rsid w:val="002B51CF"/>
    <w:rsid w:val="002B5294"/>
    <w:rsid w:val="002B52AA"/>
    <w:rsid w:val="002B52B3"/>
    <w:rsid w:val="002B57C4"/>
    <w:rsid w:val="002B5B9F"/>
    <w:rsid w:val="002B5D9D"/>
    <w:rsid w:val="002B61B5"/>
    <w:rsid w:val="002B6570"/>
    <w:rsid w:val="002B7004"/>
    <w:rsid w:val="002B7F0A"/>
    <w:rsid w:val="002C0349"/>
    <w:rsid w:val="002C038A"/>
    <w:rsid w:val="002C060C"/>
    <w:rsid w:val="002C06A4"/>
    <w:rsid w:val="002C0C36"/>
    <w:rsid w:val="002C0DE8"/>
    <w:rsid w:val="002C0F24"/>
    <w:rsid w:val="002C1236"/>
    <w:rsid w:val="002C1992"/>
    <w:rsid w:val="002C1AD7"/>
    <w:rsid w:val="002C2126"/>
    <w:rsid w:val="002C2208"/>
    <w:rsid w:val="002C26EC"/>
    <w:rsid w:val="002C2B19"/>
    <w:rsid w:val="002C3007"/>
    <w:rsid w:val="002C37E3"/>
    <w:rsid w:val="002C3952"/>
    <w:rsid w:val="002C4163"/>
    <w:rsid w:val="002C439D"/>
    <w:rsid w:val="002C4514"/>
    <w:rsid w:val="002C45B1"/>
    <w:rsid w:val="002C496B"/>
    <w:rsid w:val="002C49FE"/>
    <w:rsid w:val="002C4ABB"/>
    <w:rsid w:val="002C4B4B"/>
    <w:rsid w:val="002C4C14"/>
    <w:rsid w:val="002C4DAE"/>
    <w:rsid w:val="002C5EAC"/>
    <w:rsid w:val="002C64CA"/>
    <w:rsid w:val="002C64FC"/>
    <w:rsid w:val="002C68F7"/>
    <w:rsid w:val="002C6BD5"/>
    <w:rsid w:val="002C6CDF"/>
    <w:rsid w:val="002C75C9"/>
    <w:rsid w:val="002C76A9"/>
    <w:rsid w:val="002C7BCA"/>
    <w:rsid w:val="002C7C3B"/>
    <w:rsid w:val="002D0180"/>
    <w:rsid w:val="002D01C6"/>
    <w:rsid w:val="002D01E0"/>
    <w:rsid w:val="002D0970"/>
    <w:rsid w:val="002D10E5"/>
    <w:rsid w:val="002D1670"/>
    <w:rsid w:val="002D182F"/>
    <w:rsid w:val="002D1D2E"/>
    <w:rsid w:val="002D2ACB"/>
    <w:rsid w:val="002D2D6D"/>
    <w:rsid w:val="002D377A"/>
    <w:rsid w:val="002D3A40"/>
    <w:rsid w:val="002D42EB"/>
    <w:rsid w:val="002D4425"/>
    <w:rsid w:val="002D589A"/>
    <w:rsid w:val="002D5913"/>
    <w:rsid w:val="002D59C3"/>
    <w:rsid w:val="002D5D63"/>
    <w:rsid w:val="002D5E1C"/>
    <w:rsid w:val="002D60E0"/>
    <w:rsid w:val="002D62F7"/>
    <w:rsid w:val="002D6690"/>
    <w:rsid w:val="002D6B0C"/>
    <w:rsid w:val="002D6D7D"/>
    <w:rsid w:val="002D71FF"/>
    <w:rsid w:val="002D7A06"/>
    <w:rsid w:val="002D7FB9"/>
    <w:rsid w:val="002E0202"/>
    <w:rsid w:val="002E026E"/>
    <w:rsid w:val="002E04DB"/>
    <w:rsid w:val="002E0B29"/>
    <w:rsid w:val="002E1373"/>
    <w:rsid w:val="002E24A2"/>
    <w:rsid w:val="002E25E4"/>
    <w:rsid w:val="002E2D71"/>
    <w:rsid w:val="002E3DBA"/>
    <w:rsid w:val="002E4243"/>
    <w:rsid w:val="002E5224"/>
    <w:rsid w:val="002E52B9"/>
    <w:rsid w:val="002E5703"/>
    <w:rsid w:val="002E5832"/>
    <w:rsid w:val="002E5A60"/>
    <w:rsid w:val="002E6280"/>
    <w:rsid w:val="002E685C"/>
    <w:rsid w:val="002E6A63"/>
    <w:rsid w:val="002E6FE4"/>
    <w:rsid w:val="002E787B"/>
    <w:rsid w:val="002E79F7"/>
    <w:rsid w:val="002E7C24"/>
    <w:rsid w:val="002E7C5C"/>
    <w:rsid w:val="002E7D7A"/>
    <w:rsid w:val="002E7DD3"/>
    <w:rsid w:val="002F015B"/>
    <w:rsid w:val="002F0808"/>
    <w:rsid w:val="002F096F"/>
    <w:rsid w:val="002F0975"/>
    <w:rsid w:val="002F0F2D"/>
    <w:rsid w:val="002F1226"/>
    <w:rsid w:val="002F127D"/>
    <w:rsid w:val="002F14E9"/>
    <w:rsid w:val="002F1548"/>
    <w:rsid w:val="002F23D9"/>
    <w:rsid w:val="002F282A"/>
    <w:rsid w:val="002F312B"/>
    <w:rsid w:val="002F3470"/>
    <w:rsid w:val="002F42C2"/>
    <w:rsid w:val="002F4C25"/>
    <w:rsid w:val="002F4D6A"/>
    <w:rsid w:val="002F4FFB"/>
    <w:rsid w:val="002F558C"/>
    <w:rsid w:val="002F57A4"/>
    <w:rsid w:val="002F582F"/>
    <w:rsid w:val="002F59C9"/>
    <w:rsid w:val="002F6D29"/>
    <w:rsid w:val="003001B5"/>
    <w:rsid w:val="003004E7"/>
    <w:rsid w:val="00300536"/>
    <w:rsid w:val="003005BC"/>
    <w:rsid w:val="00300ECE"/>
    <w:rsid w:val="00301042"/>
    <w:rsid w:val="003011C3"/>
    <w:rsid w:val="003017DD"/>
    <w:rsid w:val="0030203A"/>
    <w:rsid w:val="0030212A"/>
    <w:rsid w:val="00302197"/>
    <w:rsid w:val="0030253B"/>
    <w:rsid w:val="003029B8"/>
    <w:rsid w:val="00302A59"/>
    <w:rsid w:val="00302F8F"/>
    <w:rsid w:val="00303179"/>
    <w:rsid w:val="0030354C"/>
    <w:rsid w:val="003043C5"/>
    <w:rsid w:val="003048BB"/>
    <w:rsid w:val="0030498A"/>
    <w:rsid w:val="00305637"/>
    <w:rsid w:val="00305A5B"/>
    <w:rsid w:val="00306168"/>
    <w:rsid w:val="00306C7B"/>
    <w:rsid w:val="00306E6F"/>
    <w:rsid w:val="00306F38"/>
    <w:rsid w:val="003073F8"/>
    <w:rsid w:val="00307835"/>
    <w:rsid w:val="00310920"/>
    <w:rsid w:val="00310D38"/>
    <w:rsid w:val="003116B1"/>
    <w:rsid w:val="003125C3"/>
    <w:rsid w:val="003129D0"/>
    <w:rsid w:val="003130BF"/>
    <w:rsid w:val="00313609"/>
    <w:rsid w:val="00313933"/>
    <w:rsid w:val="00313BE6"/>
    <w:rsid w:val="00313D4E"/>
    <w:rsid w:val="003142D7"/>
    <w:rsid w:val="00315165"/>
    <w:rsid w:val="003152E0"/>
    <w:rsid w:val="00315ADA"/>
    <w:rsid w:val="003165EE"/>
    <w:rsid w:val="00316D14"/>
    <w:rsid w:val="00317821"/>
    <w:rsid w:val="00317AC2"/>
    <w:rsid w:val="003209FE"/>
    <w:rsid w:val="00321014"/>
    <w:rsid w:val="0032178D"/>
    <w:rsid w:val="00321A46"/>
    <w:rsid w:val="00321B0D"/>
    <w:rsid w:val="00322455"/>
    <w:rsid w:val="0032262B"/>
    <w:rsid w:val="0032275B"/>
    <w:rsid w:val="003229FA"/>
    <w:rsid w:val="0032318A"/>
    <w:rsid w:val="003238FD"/>
    <w:rsid w:val="00323CB5"/>
    <w:rsid w:val="00323FBD"/>
    <w:rsid w:val="0032447E"/>
    <w:rsid w:val="00324783"/>
    <w:rsid w:val="00324793"/>
    <w:rsid w:val="00324861"/>
    <w:rsid w:val="00324B4D"/>
    <w:rsid w:val="00324F3A"/>
    <w:rsid w:val="00325068"/>
    <w:rsid w:val="00325254"/>
    <w:rsid w:val="00325554"/>
    <w:rsid w:val="00325616"/>
    <w:rsid w:val="0032598D"/>
    <w:rsid w:val="00325BC1"/>
    <w:rsid w:val="00325CD3"/>
    <w:rsid w:val="00325DE3"/>
    <w:rsid w:val="00326046"/>
    <w:rsid w:val="0032642C"/>
    <w:rsid w:val="00326812"/>
    <w:rsid w:val="00326992"/>
    <w:rsid w:val="003269A0"/>
    <w:rsid w:val="00326BE4"/>
    <w:rsid w:val="00327120"/>
    <w:rsid w:val="00327704"/>
    <w:rsid w:val="003278C8"/>
    <w:rsid w:val="00327B09"/>
    <w:rsid w:val="00327DB0"/>
    <w:rsid w:val="00331935"/>
    <w:rsid w:val="00331998"/>
    <w:rsid w:val="003319E2"/>
    <w:rsid w:val="003320D1"/>
    <w:rsid w:val="003325FB"/>
    <w:rsid w:val="00332A5C"/>
    <w:rsid w:val="00333050"/>
    <w:rsid w:val="00333074"/>
    <w:rsid w:val="00333241"/>
    <w:rsid w:val="00333328"/>
    <w:rsid w:val="003336E3"/>
    <w:rsid w:val="003337B3"/>
    <w:rsid w:val="00333EC5"/>
    <w:rsid w:val="00333EDD"/>
    <w:rsid w:val="0033411D"/>
    <w:rsid w:val="00334868"/>
    <w:rsid w:val="0033561C"/>
    <w:rsid w:val="0033570B"/>
    <w:rsid w:val="0033595A"/>
    <w:rsid w:val="00335BBE"/>
    <w:rsid w:val="00335E7E"/>
    <w:rsid w:val="00335F64"/>
    <w:rsid w:val="0033613B"/>
    <w:rsid w:val="00336B33"/>
    <w:rsid w:val="00336E1A"/>
    <w:rsid w:val="00337C9A"/>
    <w:rsid w:val="003402DE"/>
    <w:rsid w:val="003404D8"/>
    <w:rsid w:val="00341457"/>
    <w:rsid w:val="00341633"/>
    <w:rsid w:val="00341910"/>
    <w:rsid w:val="0034236E"/>
    <w:rsid w:val="00342E6D"/>
    <w:rsid w:val="003430E7"/>
    <w:rsid w:val="00343628"/>
    <w:rsid w:val="00344059"/>
    <w:rsid w:val="003445FC"/>
    <w:rsid w:val="00344A79"/>
    <w:rsid w:val="00344ED6"/>
    <w:rsid w:val="003455DC"/>
    <w:rsid w:val="00345653"/>
    <w:rsid w:val="00345C07"/>
    <w:rsid w:val="00345C88"/>
    <w:rsid w:val="00345DED"/>
    <w:rsid w:val="003463CD"/>
    <w:rsid w:val="00346558"/>
    <w:rsid w:val="00346589"/>
    <w:rsid w:val="00346834"/>
    <w:rsid w:val="00347020"/>
    <w:rsid w:val="00347145"/>
    <w:rsid w:val="0034751E"/>
    <w:rsid w:val="003502B5"/>
    <w:rsid w:val="00350561"/>
    <w:rsid w:val="003507D0"/>
    <w:rsid w:val="00350965"/>
    <w:rsid w:val="003512AD"/>
    <w:rsid w:val="00351A7F"/>
    <w:rsid w:val="00351B5A"/>
    <w:rsid w:val="0035203E"/>
    <w:rsid w:val="00352E27"/>
    <w:rsid w:val="00353077"/>
    <w:rsid w:val="00353C1F"/>
    <w:rsid w:val="00353F93"/>
    <w:rsid w:val="003543AF"/>
    <w:rsid w:val="003543B3"/>
    <w:rsid w:val="0035472D"/>
    <w:rsid w:val="0035494D"/>
    <w:rsid w:val="003549BE"/>
    <w:rsid w:val="00355205"/>
    <w:rsid w:val="003555B2"/>
    <w:rsid w:val="00355D38"/>
    <w:rsid w:val="00355D5A"/>
    <w:rsid w:val="00355F18"/>
    <w:rsid w:val="0035658D"/>
    <w:rsid w:val="003565C3"/>
    <w:rsid w:val="00357F26"/>
    <w:rsid w:val="00360060"/>
    <w:rsid w:val="0036008E"/>
    <w:rsid w:val="00360449"/>
    <w:rsid w:val="003606ED"/>
    <w:rsid w:val="00360813"/>
    <w:rsid w:val="00360B95"/>
    <w:rsid w:val="00361224"/>
    <w:rsid w:val="00361367"/>
    <w:rsid w:val="00361A21"/>
    <w:rsid w:val="003627DB"/>
    <w:rsid w:val="00362E87"/>
    <w:rsid w:val="00362F01"/>
    <w:rsid w:val="0036304B"/>
    <w:rsid w:val="0036371A"/>
    <w:rsid w:val="0036393B"/>
    <w:rsid w:val="00363AA5"/>
    <w:rsid w:val="00363CB2"/>
    <w:rsid w:val="00364679"/>
    <w:rsid w:val="00364C1C"/>
    <w:rsid w:val="00364D7C"/>
    <w:rsid w:val="00365099"/>
    <w:rsid w:val="00365127"/>
    <w:rsid w:val="003658AB"/>
    <w:rsid w:val="00365BFD"/>
    <w:rsid w:val="003675CB"/>
    <w:rsid w:val="0036766D"/>
    <w:rsid w:val="00367CEC"/>
    <w:rsid w:val="00367E27"/>
    <w:rsid w:val="00367EE5"/>
    <w:rsid w:val="00367F32"/>
    <w:rsid w:val="003709E0"/>
    <w:rsid w:val="00370F18"/>
    <w:rsid w:val="003710A3"/>
    <w:rsid w:val="00371394"/>
    <w:rsid w:val="003715D0"/>
    <w:rsid w:val="00371687"/>
    <w:rsid w:val="003716E6"/>
    <w:rsid w:val="00371A6C"/>
    <w:rsid w:val="00371ABB"/>
    <w:rsid w:val="003721F8"/>
    <w:rsid w:val="00372656"/>
    <w:rsid w:val="003727A0"/>
    <w:rsid w:val="00372A8C"/>
    <w:rsid w:val="00372C73"/>
    <w:rsid w:val="00372CED"/>
    <w:rsid w:val="00373807"/>
    <w:rsid w:val="003747DF"/>
    <w:rsid w:val="0037499E"/>
    <w:rsid w:val="003749EA"/>
    <w:rsid w:val="00374CBA"/>
    <w:rsid w:val="003750FD"/>
    <w:rsid w:val="003752E3"/>
    <w:rsid w:val="00375968"/>
    <w:rsid w:val="0037597D"/>
    <w:rsid w:val="00375AE4"/>
    <w:rsid w:val="00375D1B"/>
    <w:rsid w:val="00375FBF"/>
    <w:rsid w:val="00377308"/>
    <w:rsid w:val="003775BC"/>
    <w:rsid w:val="00377F87"/>
    <w:rsid w:val="0038028A"/>
    <w:rsid w:val="00380471"/>
    <w:rsid w:val="00380808"/>
    <w:rsid w:val="0038089C"/>
    <w:rsid w:val="003808C9"/>
    <w:rsid w:val="00380E27"/>
    <w:rsid w:val="00381792"/>
    <w:rsid w:val="00381B75"/>
    <w:rsid w:val="00381F47"/>
    <w:rsid w:val="00382317"/>
    <w:rsid w:val="00383364"/>
    <w:rsid w:val="00383ABE"/>
    <w:rsid w:val="003841D5"/>
    <w:rsid w:val="003845C7"/>
    <w:rsid w:val="00384A06"/>
    <w:rsid w:val="00384C54"/>
    <w:rsid w:val="00385C7C"/>
    <w:rsid w:val="00385CA1"/>
    <w:rsid w:val="00385CB1"/>
    <w:rsid w:val="00385D6D"/>
    <w:rsid w:val="00386B75"/>
    <w:rsid w:val="00387041"/>
    <w:rsid w:val="00387CE3"/>
    <w:rsid w:val="00387FDA"/>
    <w:rsid w:val="0039000B"/>
    <w:rsid w:val="00390201"/>
    <w:rsid w:val="00390246"/>
    <w:rsid w:val="00390F51"/>
    <w:rsid w:val="003911C5"/>
    <w:rsid w:val="00391892"/>
    <w:rsid w:val="0039195E"/>
    <w:rsid w:val="003919CB"/>
    <w:rsid w:val="00391CD7"/>
    <w:rsid w:val="00391D09"/>
    <w:rsid w:val="00391F93"/>
    <w:rsid w:val="00392041"/>
    <w:rsid w:val="003922CF"/>
    <w:rsid w:val="003927E2"/>
    <w:rsid w:val="00392D60"/>
    <w:rsid w:val="00392E44"/>
    <w:rsid w:val="00393404"/>
    <w:rsid w:val="00393D5D"/>
    <w:rsid w:val="00393F24"/>
    <w:rsid w:val="00393F82"/>
    <w:rsid w:val="00394B55"/>
    <w:rsid w:val="00394C0B"/>
    <w:rsid w:val="00396683"/>
    <w:rsid w:val="003969FF"/>
    <w:rsid w:val="00396A63"/>
    <w:rsid w:val="003971F1"/>
    <w:rsid w:val="003974E6"/>
    <w:rsid w:val="00397549"/>
    <w:rsid w:val="00397965"/>
    <w:rsid w:val="003A02F9"/>
    <w:rsid w:val="003A063F"/>
    <w:rsid w:val="003A0D8F"/>
    <w:rsid w:val="003A0F69"/>
    <w:rsid w:val="003A0F7B"/>
    <w:rsid w:val="003A13A4"/>
    <w:rsid w:val="003A14D2"/>
    <w:rsid w:val="003A230C"/>
    <w:rsid w:val="003A2853"/>
    <w:rsid w:val="003A3358"/>
    <w:rsid w:val="003A36B7"/>
    <w:rsid w:val="003A38F6"/>
    <w:rsid w:val="003A402B"/>
    <w:rsid w:val="003A4ACB"/>
    <w:rsid w:val="003A4D98"/>
    <w:rsid w:val="003A5237"/>
    <w:rsid w:val="003A577F"/>
    <w:rsid w:val="003A57E2"/>
    <w:rsid w:val="003A5D45"/>
    <w:rsid w:val="003A67A5"/>
    <w:rsid w:val="003A6885"/>
    <w:rsid w:val="003A6B65"/>
    <w:rsid w:val="003A6E39"/>
    <w:rsid w:val="003A6FE2"/>
    <w:rsid w:val="003A7183"/>
    <w:rsid w:val="003A73B8"/>
    <w:rsid w:val="003A7B44"/>
    <w:rsid w:val="003A7BEE"/>
    <w:rsid w:val="003A7EDB"/>
    <w:rsid w:val="003B0090"/>
    <w:rsid w:val="003B0CCB"/>
    <w:rsid w:val="003B11C8"/>
    <w:rsid w:val="003B16CD"/>
    <w:rsid w:val="003B17E8"/>
    <w:rsid w:val="003B19D5"/>
    <w:rsid w:val="003B1C1D"/>
    <w:rsid w:val="003B220B"/>
    <w:rsid w:val="003B2442"/>
    <w:rsid w:val="003B2498"/>
    <w:rsid w:val="003B40D4"/>
    <w:rsid w:val="003B4667"/>
    <w:rsid w:val="003B49D5"/>
    <w:rsid w:val="003B4E83"/>
    <w:rsid w:val="003B546C"/>
    <w:rsid w:val="003B56EA"/>
    <w:rsid w:val="003B5C24"/>
    <w:rsid w:val="003B5CC2"/>
    <w:rsid w:val="003B5EE9"/>
    <w:rsid w:val="003B618E"/>
    <w:rsid w:val="003B72B5"/>
    <w:rsid w:val="003B73C0"/>
    <w:rsid w:val="003B741A"/>
    <w:rsid w:val="003B75B2"/>
    <w:rsid w:val="003B78D1"/>
    <w:rsid w:val="003B7F27"/>
    <w:rsid w:val="003C047D"/>
    <w:rsid w:val="003C0AF0"/>
    <w:rsid w:val="003C104D"/>
    <w:rsid w:val="003C14CF"/>
    <w:rsid w:val="003C1E02"/>
    <w:rsid w:val="003C1F47"/>
    <w:rsid w:val="003C2062"/>
    <w:rsid w:val="003C26C5"/>
    <w:rsid w:val="003C2CFA"/>
    <w:rsid w:val="003C305F"/>
    <w:rsid w:val="003C3201"/>
    <w:rsid w:val="003C35F1"/>
    <w:rsid w:val="003C3C88"/>
    <w:rsid w:val="003C3F67"/>
    <w:rsid w:val="003C4561"/>
    <w:rsid w:val="003C483D"/>
    <w:rsid w:val="003C4DA2"/>
    <w:rsid w:val="003C5569"/>
    <w:rsid w:val="003C59C4"/>
    <w:rsid w:val="003C5E1E"/>
    <w:rsid w:val="003C5EA6"/>
    <w:rsid w:val="003C5FC4"/>
    <w:rsid w:val="003C6177"/>
    <w:rsid w:val="003C65DD"/>
    <w:rsid w:val="003C6B8D"/>
    <w:rsid w:val="003C6CB2"/>
    <w:rsid w:val="003C6FD8"/>
    <w:rsid w:val="003C7A01"/>
    <w:rsid w:val="003D0096"/>
    <w:rsid w:val="003D0168"/>
    <w:rsid w:val="003D11C9"/>
    <w:rsid w:val="003D12E1"/>
    <w:rsid w:val="003D1AE7"/>
    <w:rsid w:val="003D1EF5"/>
    <w:rsid w:val="003D2290"/>
    <w:rsid w:val="003D23D1"/>
    <w:rsid w:val="003D2480"/>
    <w:rsid w:val="003D42AB"/>
    <w:rsid w:val="003D4F00"/>
    <w:rsid w:val="003D504B"/>
    <w:rsid w:val="003D54BB"/>
    <w:rsid w:val="003D5655"/>
    <w:rsid w:val="003D5657"/>
    <w:rsid w:val="003D5FAD"/>
    <w:rsid w:val="003D60DE"/>
    <w:rsid w:val="003D61AA"/>
    <w:rsid w:val="003D6F9C"/>
    <w:rsid w:val="003D772F"/>
    <w:rsid w:val="003D79F8"/>
    <w:rsid w:val="003D7B3C"/>
    <w:rsid w:val="003E0587"/>
    <w:rsid w:val="003E2429"/>
    <w:rsid w:val="003E27C9"/>
    <w:rsid w:val="003E2F55"/>
    <w:rsid w:val="003E32AF"/>
    <w:rsid w:val="003E369C"/>
    <w:rsid w:val="003E392B"/>
    <w:rsid w:val="003E4CE2"/>
    <w:rsid w:val="003E52C2"/>
    <w:rsid w:val="003E54D6"/>
    <w:rsid w:val="003E55E7"/>
    <w:rsid w:val="003E5634"/>
    <w:rsid w:val="003E56CF"/>
    <w:rsid w:val="003E5B4D"/>
    <w:rsid w:val="003E5B8E"/>
    <w:rsid w:val="003E5CC0"/>
    <w:rsid w:val="003E5E38"/>
    <w:rsid w:val="003E5EFA"/>
    <w:rsid w:val="003E6BB3"/>
    <w:rsid w:val="003E7795"/>
    <w:rsid w:val="003E77F9"/>
    <w:rsid w:val="003E7D1A"/>
    <w:rsid w:val="003F0030"/>
    <w:rsid w:val="003F0292"/>
    <w:rsid w:val="003F0487"/>
    <w:rsid w:val="003F085E"/>
    <w:rsid w:val="003F090A"/>
    <w:rsid w:val="003F0DD2"/>
    <w:rsid w:val="003F0F4A"/>
    <w:rsid w:val="003F1075"/>
    <w:rsid w:val="003F11CA"/>
    <w:rsid w:val="003F1FFD"/>
    <w:rsid w:val="003F2193"/>
    <w:rsid w:val="003F2288"/>
    <w:rsid w:val="003F25BB"/>
    <w:rsid w:val="003F292F"/>
    <w:rsid w:val="003F2ED1"/>
    <w:rsid w:val="003F3524"/>
    <w:rsid w:val="003F36B9"/>
    <w:rsid w:val="003F3903"/>
    <w:rsid w:val="003F3A84"/>
    <w:rsid w:val="003F40A7"/>
    <w:rsid w:val="003F41AE"/>
    <w:rsid w:val="003F43F4"/>
    <w:rsid w:val="003F4B9D"/>
    <w:rsid w:val="003F51F6"/>
    <w:rsid w:val="003F56B3"/>
    <w:rsid w:val="003F5ABB"/>
    <w:rsid w:val="003F5F0A"/>
    <w:rsid w:val="003F6638"/>
    <w:rsid w:val="003F73D0"/>
    <w:rsid w:val="004001DC"/>
    <w:rsid w:val="00400872"/>
    <w:rsid w:val="00400B06"/>
    <w:rsid w:val="00400D9B"/>
    <w:rsid w:val="00400DD9"/>
    <w:rsid w:val="00401C43"/>
    <w:rsid w:val="004025BD"/>
    <w:rsid w:val="00403043"/>
    <w:rsid w:val="00403063"/>
    <w:rsid w:val="0040314A"/>
    <w:rsid w:val="0040380E"/>
    <w:rsid w:val="00403DDD"/>
    <w:rsid w:val="004041E1"/>
    <w:rsid w:val="00404214"/>
    <w:rsid w:val="004046F8"/>
    <w:rsid w:val="00404D00"/>
    <w:rsid w:val="0040541B"/>
    <w:rsid w:val="00405892"/>
    <w:rsid w:val="004059D1"/>
    <w:rsid w:val="00405BB4"/>
    <w:rsid w:val="00405C54"/>
    <w:rsid w:val="0040672C"/>
    <w:rsid w:val="00406C14"/>
    <w:rsid w:val="00407350"/>
    <w:rsid w:val="004079FB"/>
    <w:rsid w:val="00407C44"/>
    <w:rsid w:val="00407C47"/>
    <w:rsid w:val="00407DF6"/>
    <w:rsid w:val="0041036D"/>
    <w:rsid w:val="004103BA"/>
    <w:rsid w:val="00410C0C"/>
    <w:rsid w:val="00410C56"/>
    <w:rsid w:val="00410E0C"/>
    <w:rsid w:val="00411115"/>
    <w:rsid w:val="00411E5E"/>
    <w:rsid w:val="0041240B"/>
    <w:rsid w:val="00412F50"/>
    <w:rsid w:val="00413A74"/>
    <w:rsid w:val="00414581"/>
    <w:rsid w:val="00414608"/>
    <w:rsid w:val="0041510B"/>
    <w:rsid w:val="00415229"/>
    <w:rsid w:val="00415C35"/>
    <w:rsid w:val="00415F3E"/>
    <w:rsid w:val="00416162"/>
    <w:rsid w:val="00416BDF"/>
    <w:rsid w:val="00416C59"/>
    <w:rsid w:val="004171D8"/>
    <w:rsid w:val="00417743"/>
    <w:rsid w:val="0042007A"/>
    <w:rsid w:val="00420658"/>
    <w:rsid w:val="00420833"/>
    <w:rsid w:val="00420A10"/>
    <w:rsid w:val="00420BB1"/>
    <w:rsid w:val="004211B2"/>
    <w:rsid w:val="004216E9"/>
    <w:rsid w:val="004219F8"/>
    <w:rsid w:val="00421EE7"/>
    <w:rsid w:val="00422946"/>
    <w:rsid w:val="00422D40"/>
    <w:rsid w:val="00423427"/>
    <w:rsid w:val="004238B5"/>
    <w:rsid w:val="00423A28"/>
    <w:rsid w:val="00423A9C"/>
    <w:rsid w:val="00423ACB"/>
    <w:rsid w:val="00425053"/>
    <w:rsid w:val="004250B0"/>
    <w:rsid w:val="00425800"/>
    <w:rsid w:val="004265F4"/>
    <w:rsid w:val="00426923"/>
    <w:rsid w:val="00426CCE"/>
    <w:rsid w:val="00426E3A"/>
    <w:rsid w:val="00426FF6"/>
    <w:rsid w:val="00427686"/>
    <w:rsid w:val="00427FAC"/>
    <w:rsid w:val="00427FAE"/>
    <w:rsid w:val="00430974"/>
    <w:rsid w:val="0043174D"/>
    <w:rsid w:val="0043270C"/>
    <w:rsid w:val="00432875"/>
    <w:rsid w:val="00432F0A"/>
    <w:rsid w:val="00433036"/>
    <w:rsid w:val="00433CD2"/>
    <w:rsid w:val="00434003"/>
    <w:rsid w:val="00434013"/>
    <w:rsid w:val="0043409F"/>
    <w:rsid w:val="0043498E"/>
    <w:rsid w:val="004356E9"/>
    <w:rsid w:val="00435AF4"/>
    <w:rsid w:val="00435D0B"/>
    <w:rsid w:val="00435E04"/>
    <w:rsid w:val="00436388"/>
    <w:rsid w:val="004367FC"/>
    <w:rsid w:val="00436B9F"/>
    <w:rsid w:val="00436C6D"/>
    <w:rsid w:val="00437A7B"/>
    <w:rsid w:val="00437D85"/>
    <w:rsid w:val="00437EF6"/>
    <w:rsid w:val="00440FAE"/>
    <w:rsid w:val="00441044"/>
    <w:rsid w:val="004410D7"/>
    <w:rsid w:val="004413DE"/>
    <w:rsid w:val="00441AE1"/>
    <w:rsid w:val="00441FC9"/>
    <w:rsid w:val="00441FCC"/>
    <w:rsid w:val="004420ED"/>
    <w:rsid w:val="00442162"/>
    <w:rsid w:val="004422E1"/>
    <w:rsid w:val="00442315"/>
    <w:rsid w:val="00442D50"/>
    <w:rsid w:val="00443185"/>
    <w:rsid w:val="004436F6"/>
    <w:rsid w:val="004437EE"/>
    <w:rsid w:val="00443E0B"/>
    <w:rsid w:val="0044403C"/>
    <w:rsid w:val="0044405A"/>
    <w:rsid w:val="00444531"/>
    <w:rsid w:val="004449A5"/>
    <w:rsid w:val="00444A77"/>
    <w:rsid w:val="004455D5"/>
    <w:rsid w:val="004455F1"/>
    <w:rsid w:val="00445AA9"/>
    <w:rsid w:val="00446657"/>
    <w:rsid w:val="00447347"/>
    <w:rsid w:val="00447FEF"/>
    <w:rsid w:val="00450377"/>
    <w:rsid w:val="00450461"/>
    <w:rsid w:val="004506E5"/>
    <w:rsid w:val="00450A6B"/>
    <w:rsid w:val="0045164C"/>
    <w:rsid w:val="00451D8A"/>
    <w:rsid w:val="00451EE4"/>
    <w:rsid w:val="004520E1"/>
    <w:rsid w:val="004523FB"/>
    <w:rsid w:val="0045281C"/>
    <w:rsid w:val="00453018"/>
    <w:rsid w:val="0045396A"/>
    <w:rsid w:val="00453FB5"/>
    <w:rsid w:val="004541D2"/>
    <w:rsid w:val="004545A3"/>
    <w:rsid w:val="004545A4"/>
    <w:rsid w:val="0045478B"/>
    <w:rsid w:val="00454DF7"/>
    <w:rsid w:val="004553EC"/>
    <w:rsid w:val="0045569B"/>
    <w:rsid w:val="00455978"/>
    <w:rsid w:val="00455FBC"/>
    <w:rsid w:val="00456807"/>
    <w:rsid w:val="004569BE"/>
    <w:rsid w:val="004569E2"/>
    <w:rsid w:val="00456B09"/>
    <w:rsid w:val="00457006"/>
    <w:rsid w:val="00457BCB"/>
    <w:rsid w:val="00457E78"/>
    <w:rsid w:val="004600FA"/>
    <w:rsid w:val="00460300"/>
    <w:rsid w:val="004606C8"/>
    <w:rsid w:val="00461A72"/>
    <w:rsid w:val="00461F35"/>
    <w:rsid w:val="00461FFA"/>
    <w:rsid w:val="00462886"/>
    <w:rsid w:val="0046298B"/>
    <w:rsid w:val="00462D33"/>
    <w:rsid w:val="00463267"/>
    <w:rsid w:val="004632A9"/>
    <w:rsid w:val="00464385"/>
    <w:rsid w:val="00464BA8"/>
    <w:rsid w:val="00464D07"/>
    <w:rsid w:val="0046531E"/>
    <w:rsid w:val="00465383"/>
    <w:rsid w:val="00465757"/>
    <w:rsid w:val="0046587E"/>
    <w:rsid w:val="00466197"/>
    <w:rsid w:val="00466A42"/>
    <w:rsid w:val="00466A79"/>
    <w:rsid w:val="00466C73"/>
    <w:rsid w:val="00467081"/>
    <w:rsid w:val="00467945"/>
    <w:rsid w:val="00467B39"/>
    <w:rsid w:val="00467D91"/>
    <w:rsid w:val="0047000E"/>
    <w:rsid w:val="004705B2"/>
    <w:rsid w:val="004714FA"/>
    <w:rsid w:val="004717FD"/>
    <w:rsid w:val="00471B70"/>
    <w:rsid w:val="004720CE"/>
    <w:rsid w:val="004724F0"/>
    <w:rsid w:val="00472538"/>
    <w:rsid w:val="00472B7B"/>
    <w:rsid w:val="00472C0C"/>
    <w:rsid w:val="004735CD"/>
    <w:rsid w:val="0047391D"/>
    <w:rsid w:val="00474CA7"/>
    <w:rsid w:val="00474D85"/>
    <w:rsid w:val="004753CE"/>
    <w:rsid w:val="0047544E"/>
    <w:rsid w:val="004754EB"/>
    <w:rsid w:val="00475E8B"/>
    <w:rsid w:val="004761EF"/>
    <w:rsid w:val="00476B7E"/>
    <w:rsid w:val="00476BB5"/>
    <w:rsid w:val="004774EE"/>
    <w:rsid w:val="0048056D"/>
    <w:rsid w:val="004808FA"/>
    <w:rsid w:val="0048090B"/>
    <w:rsid w:val="00481402"/>
    <w:rsid w:val="00481D74"/>
    <w:rsid w:val="00481FD9"/>
    <w:rsid w:val="00482263"/>
    <w:rsid w:val="0048229C"/>
    <w:rsid w:val="0048243C"/>
    <w:rsid w:val="004826A1"/>
    <w:rsid w:val="004827E4"/>
    <w:rsid w:val="00482AEB"/>
    <w:rsid w:val="004837B2"/>
    <w:rsid w:val="004840F1"/>
    <w:rsid w:val="00484197"/>
    <w:rsid w:val="004841CE"/>
    <w:rsid w:val="004843B3"/>
    <w:rsid w:val="00484850"/>
    <w:rsid w:val="00484C9D"/>
    <w:rsid w:val="00485036"/>
    <w:rsid w:val="00485048"/>
    <w:rsid w:val="004858BA"/>
    <w:rsid w:val="00485A25"/>
    <w:rsid w:val="00485DE0"/>
    <w:rsid w:val="004865D9"/>
    <w:rsid w:val="00486ABA"/>
    <w:rsid w:val="004872CA"/>
    <w:rsid w:val="00487539"/>
    <w:rsid w:val="00487916"/>
    <w:rsid w:val="00490074"/>
    <w:rsid w:val="004903DE"/>
    <w:rsid w:val="0049041F"/>
    <w:rsid w:val="0049070E"/>
    <w:rsid w:val="004910C9"/>
    <w:rsid w:val="00491777"/>
    <w:rsid w:val="00491EAC"/>
    <w:rsid w:val="00492256"/>
    <w:rsid w:val="00492288"/>
    <w:rsid w:val="00492A71"/>
    <w:rsid w:val="00492E4E"/>
    <w:rsid w:val="00493283"/>
    <w:rsid w:val="004936DB"/>
    <w:rsid w:val="004938C0"/>
    <w:rsid w:val="00493A28"/>
    <w:rsid w:val="004942B0"/>
    <w:rsid w:val="0049479C"/>
    <w:rsid w:val="00495170"/>
    <w:rsid w:val="004951C7"/>
    <w:rsid w:val="00495614"/>
    <w:rsid w:val="00495B31"/>
    <w:rsid w:val="00496154"/>
    <w:rsid w:val="00496A8A"/>
    <w:rsid w:val="00497015"/>
    <w:rsid w:val="00497566"/>
    <w:rsid w:val="00497A38"/>
    <w:rsid w:val="00497E01"/>
    <w:rsid w:val="00497ECD"/>
    <w:rsid w:val="004A03B4"/>
    <w:rsid w:val="004A0799"/>
    <w:rsid w:val="004A0A74"/>
    <w:rsid w:val="004A1239"/>
    <w:rsid w:val="004A13CD"/>
    <w:rsid w:val="004A13DC"/>
    <w:rsid w:val="004A15E5"/>
    <w:rsid w:val="004A1C48"/>
    <w:rsid w:val="004A2574"/>
    <w:rsid w:val="004A2576"/>
    <w:rsid w:val="004A333A"/>
    <w:rsid w:val="004A3B01"/>
    <w:rsid w:val="004A3C6F"/>
    <w:rsid w:val="004A3EF2"/>
    <w:rsid w:val="004A3FA7"/>
    <w:rsid w:val="004A40CF"/>
    <w:rsid w:val="004A52A0"/>
    <w:rsid w:val="004A53FF"/>
    <w:rsid w:val="004A5D9A"/>
    <w:rsid w:val="004A5E7A"/>
    <w:rsid w:val="004A5FAB"/>
    <w:rsid w:val="004A63BB"/>
    <w:rsid w:val="004A69F2"/>
    <w:rsid w:val="004A6EA6"/>
    <w:rsid w:val="004A744D"/>
    <w:rsid w:val="004A7BF3"/>
    <w:rsid w:val="004A7D87"/>
    <w:rsid w:val="004A7DAB"/>
    <w:rsid w:val="004B01A2"/>
    <w:rsid w:val="004B0525"/>
    <w:rsid w:val="004B0834"/>
    <w:rsid w:val="004B11FD"/>
    <w:rsid w:val="004B13A9"/>
    <w:rsid w:val="004B1609"/>
    <w:rsid w:val="004B1B0B"/>
    <w:rsid w:val="004B20B2"/>
    <w:rsid w:val="004B2267"/>
    <w:rsid w:val="004B262E"/>
    <w:rsid w:val="004B27DE"/>
    <w:rsid w:val="004B2A2B"/>
    <w:rsid w:val="004B3CCD"/>
    <w:rsid w:val="004B3F4F"/>
    <w:rsid w:val="004B4310"/>
    <w:rsid w:val="004B4359"/>
    <w:rsid w:val="004B43AB"/>
    <w:rsid w:val="004B4481"/>
    <w:rsid w:val="004B5104"/>
    <w:rsid w:val="004B5889"/>
    <w:rsid w:val="004B5A8E"/>
    <w:rsid w:val="004B5E38"/>
    <w:rsid w:val="004B676C"/>
    <w:rsid w:val="004B6867"/>
    <w:rsid w:val="004B6D1A"/>
    <w:rsid w:val="004B6EF7"/>
    <w:rsid w:val="004B76CC"/>
    <w:rsid w:val="004B7CA2"/>
    <w:rsid w:val="004B7E94"/>
    <w:rsid w:val="004C0E59"/>
    <w:rsid w:val="004C1019"/>
    <w:rsid w:val="004C1061"/>
    <w:rsid w:val="004C1385"/>
    <w:rsid w:val="004C1DA7"/>
    <w:rsid w:val="004C1E31"/>
    <w:rsid w:val="004C2313"/>
    <w:rsid w:val="004C2357"/>
    <w:rsid w:val="004C242B"/>
    <w:rsid w:val="004C2A88"/>
    <w:rsid w:val="004C371B"/>
    <w:rsid w:val="004C3981"/>
    <w:rsid w:val="004C44A4"/>
    <w:rsid w:val="004C4C8B"/>
    <w:rsid w:val="004C4E03"/>
    <w:rsid w:val="004C5197"/>
    <w:rsid w:val="004C53F7"/>
    <w:rsid w:val="004C5731"/>
    <w:rsid w:val="004C5EC2"/>
    <w:rsid w:val="004C6606"/>
    <w:rsid w:val="004C662A"/>
    <w:rsid w:val="004C6856"/>
    <w:rsid w:val="004C6C82"/>
    <w:rsid w:val="004C7168"/>
    <w:rsid w:val="004C77E4"/>
    <w:rsid w:val="004D01F9"/>
    <w:rsid w:val="004D0AF5"/>
    <w:rsid w:val="004D0BE8"/>
    <w:rsid w:val="004D1732"/>
    <w:rsid w:val="004D17E0"/>
    <w:rsid w:val="004D1F3C"/>
    <w:rsid w:val="004D21E4"/>
    <w:rsid w:val="004D2DD2"/>
    <w:rsid w:val="004D2FCE"/>
    <w:rsid w:val="004D3050"/>
    <w:rsid w:val="004D306C"/>
    <w:rsid w:val="004D3185"/>
    <w:rsid w:val="004D3929"/>
    <w:rsid w:val="004D3A47"/>
    <w:rsid w:val="004D408E"/>
    <w:rsid w:val="004D4A2C"/>
    <w:rsid w:val="004D4B87"/>
    <w:rsid w:val="004D550C"/>
    <w:rsid w:val="004D583B"/>
    <w:rsid w:val="004D686B"/>
    <w:rsid w:val="004D72AC"/>
    <w:rsid w:val="004D72FE"/>
    <w:rsid w:val="004D7D78"/>
    <w:rsid w:val="004D7FDA"/>
    <w:rsid w:val="004E00DD"/>
    <w:rsid w:val="004E0623"/>
    <w:rsid w:val="004E16DE"/>
    <w:rsid w:val="004E1C6A"/>
    <w:rsid w:val="004E2E1A"/>
    <w:rsid w:val="004E3208"/>
    <w:rsid w:val="004E37D1"/>
    <w:rsid w:val="004E3D9B"/>
    <w:rsid w:val="004E4472"/>
    <w:rsid w:val="004E455B"/>
    <w:rsid w:val="004E46BF"/>
    <w:rsid w:val="004E4DC0"/>
    <w:rsid w:val="004E53F1"/>
    <w:rsid w:val="004E541D"/>
    <w:rsid w:val="004E58D9"/>
    <w:rsid w:val="004E5A85"/>
    <w:rsid w:val="004E5C4D"/>
    <w:rsid w:val="004E5DDC"/>
    <w:rsid w:val="004E6122"/>
    <w:rsid w:val="004E61E5"/>
    <w:rsid w:val="004E6469"/>
    <w:rsid w:val="004E6480"/>
    <w:rsid w:val="004E64F6"/>
    <w:rsid w:val="004E6524"/>
    <w:rsid w:val="004E6A28"/>
    <w:rsid w:val="004E6B90"/>
    <w:rsid w:val="004E7060"/>
    <w:rsid w:val="004E7447"/>
    <w:rsid w:val="004E7D1A"/>
    <w:rsid w:val="004E7F6F"/>
    <w:rsid w:val="004F0A63"/>
    <w:rsid w:val="004F0AA1"/>
    <w:rsid w:val="004F0E3A"/>
    <w:rsid w:val="004F0FF1"/>
    <w:rsid w:val="004F115D"/>
    <w:rsid w:val="004F1884"/>
    <w:rsid w:val="004F1BF7"/>
    <w:rsid w:val="004F291F"/>
    <w:rsid w:val="004F2EF2"/>
    <w:rsid w:val="004F3403"/>
    <w:rsid w:val="004F3873"/>
    <w:rsid w:val="004F3E22"/>
    <w:rsid w:val="004F489E"/>
    <w:rsid w:val="004F49C2"/>
    <w:rsid w:val="004F4E21"/>
    <w:rsid w:val="004F50B4"/>
    <w:rsid w:val="004F50D0"/>
    <w:rsid w:val="004F51C8"/>
    <w:rsid w:val="004F5784"/>
    <w:rsid w:val="004F6068"/>
    <w:rsid w:val="004F6648"/>
    <w:rsid w:val="004F6DA4"/>
    <w:rsid w:val="004F7848"/>
    <w:rsid w:val="005002FD"/>
    <w:rsid w:val="005004A9"/>
    <w:rsid w:val="00500578"/>
    <w:rsid w:val="00500707"/>
    <w:rsid w:val="0050075B"/>
    <w:rsid w:val="00500E58"/>
    <w:rsid w:val="005010EB"/>
    <w:rsid w:val="00502009"/>
    <w:rsid w:val="00502545"/>
    <w:rsid w:val="005029E6"/>
    <w:rsid w:val="00503666"/>
    <w:rsid w:val="005037BF"/>
    <w:rsid w:val="00503922"/>
    <w:rsid w:val="0050424E"/>
    <w:rsid w:val="00505029"/>
    <w:rsid w:val="005050C7"/>
    <w:rsid w:val="0050566B"/>
    <w:rsid w:val="00506221"/>
    <w:rsid w:val="005063D4"/>
    <w:rsid w:val="005068C0"/>
    <w:rsid w:val="00506A95"/>
    <w:rsid w:val="00507081"/>
    <w:rsid w:val="005071B0"/>
    <w:rsid w:val="005074AD"/>
    <w:rsid w:val="0050755D"/>
    <w:rsid w:val="005076A5"/>
    <w:rsid w:val="00510467"/>
    <w:rsid w:val="00510BD1"/>
    <w:rsid w:val="00510FDA"/>
    <w:rsid w:val="005119F8"/>
    <w:rsid w:val="00511DD0"/>
    <w:rsid w:val="005122B4"/>
    <w:rsid w:val="00513057"/>
    <w:rsid w:val="00513458"/>
    <w:rsid w:val="00513643"/>
    <w:rsid w:val="00513865"/>
    <w:rsid w:val="00514356"/>
    <w:rsid w:val="00514890"/>
    <w:rsid w:val="00515036"/>
    <w:rsid w:val="0051574E"/>
    <w:rsid w:val="00515A70"/>
    <w:rsid w:val="00515EEB"/>
    <w:rsid w:val="0051621E"/>
    <w:rsid w:val="0051640C"/>
    <w:rsid w:val="00517833"/>
    <w:rsid w:val="005179AB"/>
    <w:rsid w:val="00517DFD"/>
    <w:rsid w:val="005201CD"/>
    <w:rsid w:val="005207E5"/>
    <w:rsid w:val="00520896"/>
    <w:rsid w:val="005211E6"/>
    <w:rsid w:val="00522220"/>
    <w:rsid w:val="00522251"/>
    <w:rsid w:val="005225FA"/>
    <w:rsid w:val="00522D15"/>
    <w:rsid w:val="00522EE7"/>
    <w:rsid w:val="005230C2"/>
    <w:rsid w:val="005242FC"/>
    <w:rsid w:val="005248FA"/>
    <w:rsid w:val="00524B02"/>
    <w:rsid w:val="00524D84"/>
    <w:rsid w:val="00524F22"/>
    <w:rsid w:val="005256AE"/>
    <w:rsid w:val="00525BFA"/>
    <w:rsid w:val="00525F61"/>
    <w:rsid w:val="005260D0"/>
    <w:rsid w:val="0052628D"/>
    <w:rsid w:val="005266EE"/>
    <w:rsid w:val="00526714"/>
    <w:rsid w:val="00527279"/>
    <w:rsid w:val="00527290"/>
    <w:rsid w:val="00527379"/>
    <w:rsid w:val="00527A87"/>
    <w:rsid w:val="00527F47"/>
    <w:rsid w:val="005301C9"/>
    <w:rsid w:val="00530A90"/>
    <w:rsid w:val="0053119D"/>
    <w:rsid w:val="005314D0"/>
    <w:rsid w:val="00531786"/>
    <w:rsid w:val="00531ACF"/>
    <w:rsid w:val="00531AEF"/>
    <w:rsid w:val="00532631"/>
    <w:rsid w:val="0053302A"/>
    <w:rsid w:val="005342AC"/>
    <w:rsid w:val="00534BDE"/>
    <w:rsid w:val="005350AF"/>
    <w:rsid w:val="005356AF"/>
    <w:rsid w:val="0053595D"/>
    <w:rsid w:val="005367CE"/>
    <w:rsid w:val="00536C73"/>
    <w:rsid w:val="00536DD9"/>
    <w:rsid w:val="005376F5"/>
    <w:rsid w:val="0053785E"/>
    <w:rsid w:val="00537B3C"/>
    <w:rsid w:val="00537C55"/>
    <w:rsid w:val="00537DB0"/>
    <w:rsid w:val="005401FA"/>
    <w:rsid w:val="0054052E"/>
    <w:rsid w:val="0054091C"/>
    <w:rsid w:val="00540BDC"/>
    <w:rsid w:val="00540C3B"/>
    <w:rsid w:val="00540DFC"/>
    <w:rsid w:val="00540F9E"/>
    <w:rsid w:val="0054118E"/>
    <w:rsid w:val="00541B1E"/>
    <w:rsid w:val="00541D96"/>
    <w:rsid w:val="00541E5B"/>
    <w:rsid w:val="0054202B"/>
    <w:rsid w:val="005424DF"/>
    <w:rsid w:val="005428E0"/>
    <w:rsid w:val="00542DA6"/>
    <w:rsid w:val="00543159"/>
    <w:rsid w:val="005433E9"/>
    <w:rsid w:val="005436F5"/>
    <w:rsid w:val="005439CE"/>
    <w:rsid w:val="00543D7A"/>
    <w:rsid w:val="00543D7F"/>
    <w:rsid w:val="00543EC0"/>
    <w:rsid w:val="00544369"/>
    <w:rsid w:val="00544647"/>
    <w:rsid w:val="00544F69"/>
    <w:rsid w:val="00544FE4"/>
    <w:rsid w:val="005469A6"/>
    <w:rsid w:val="00546B2B"/>
    <w:rsid w:val="00546D07"/>
    <w:rsid w:val="00546D87"/>
    <w:rsid w:val="00546FF3"/>
    <w:rsid w:val="0054729D"/>
    <w:rsid w:val="00547CCF"/>
    <w:rsid w:val="00547D42"/>
    <w:rsid w:val="00547E21"/>
    <w:rsid w:val="0055041F"/>
    <w:rsid w:val="00550C9B"/>
    <w:rsid w:val="00550D7C"/>
    <w:rsid w:val="00551106"/>
    <w:rsid w:val="00551801"/>
    <w:rsid w:val="00551F36"/>
    <w:rsid w:val="00551FBA"/>
    <w:rsid w:val="0055214B"/>
    <w:rsid w:val="00552306"/>
    <w:rsid w:val="00552554"/>
    <w:rsid w:val="00552AAE"/>
    <w:rsid w:val="00552AC5"/>
    <w:rsid w:val="005535E6"/>
    <w:rsid w:val="005538B7"/>
    <w:rsid w:val="00554968"/>
    <w:rsid w:val="00554B60"/>
    <w:rsid w:val="00555834"/>
    <w:rsid w:val="005559BC"/>
    <w:rsid w:val="00556A0A"/>
    <w:rsid w:val="00557F35"/>
    <w:rsid w:val="00560164"/>
    <w:rsid w:val="00560223"/>
    <w:rsid w:val="00560650"/>
    <w:rsid w:val="00560BD4"/>
    <w:rsid w:val="00560FAC"/>
    <w:rsid w:val="00561802"/>
    <w:rsid w:val="0056219C"/>
    <w:rsid w:val="00562583"/>
    <w:rsid w:val="00562699"/>
    <w:rsid w:val="00562C92"/>
    <w:rsid w:val="00562DEA"/>
    <w:rsid w:val="00562F49"/>
    <w:rsid w:val="00563701"/>
    <w:rsid w:val="0056383C"/>
    <w:rsid w:val="00563A96"/>
    <w:rsid w:val="0056443D"/>
    <w:rsid w:val="005649BC"/>
    <w:rsid w:val="00564EFA"/>
    <w:rsid w:val="005651FA"/>
    <w:rsid w:val="0056559C"/>
    <w:rsid w:val="00565AC5"/>
    <w:rsid w:val="00565AF8"/>
    <w:rsid w:val="00565D35"/>
    <w:rsid w:val="0056604C"/>
    <w:rsid w:val="00566EBF"/>
    <w:rsid w:val="005673DD"/>
    <w:rsid w:val="005675A6"/>
    <w:rsid w:val="00567991"/>
    <w:rsid w:val="00567E7D"/>
    <w:rsid w:val="00567FDD"/>
    <w:rsid w:val="00570E47"/>
    <w:rsid w:val="00570F36"/>
    <w:rsid w:val="00570F79"/>
    <w:rsid w:val="00571311"/>
    <w:rsid w:val="005716A9"/>
    <w:rsid w:val="005716E0"/>
    <w:rsid w:val="00571A6B"/>
    <w:rsid w:val="00571AB5"/>
    <w:rsid w:val="00571C55"/>
    <w:rsid w:val="00571CFC"/>
    <w:rsid w:val="00571E5E"/>
    <w:rsid w:val="005725BC"/>
    <w:rsid w:val="0057282E"/>
    <w:rsid w:val="00572ACB"/>
    <w:rsid w:val="00572DFC"/>
    <w:rsid w:val="00572EB2"/>
    <w:rsid w:val="0057390E"/>
    <w:rsid w:val="00573AA4"/>
    <w:rsid w:val="005743AD"/>
    <w:rsid w:val="00574CA4"/>
    <w:rsid w:val="00574D6E"/>
    <w:rsid w:val="00575481"/>
    <w:rsid w:val="005757BB"/>
    <w:rsid w:val="0057599A"/>
    <w:rsid w:val="0057641C"/>
    <w:rsid w:val="005765B0"/>
    <w:rsid w:val="005766F6"/>
    <w:rsid w:val="00576781"/>
    <w:rsid w:val="00576C16"/>
    <w:rsid w:val="005772D6"/>
    <w:rsid w:val="00577449"/>
    <w:rsid w:val="005776DF"/>
    <w:rsid w:val="00577F34"/>
    <w:rsid w:val="005800EE"/>
    <w:rsid w:val="0058070B"/>
    <w:rsid w:val="005809B5"/>
    <w:rsid w:val="00580A25"/>
    <w:rsid w:val="00580E26"/>
    <w:rsid w:val="00580E6F"/>
    <w:rsid w:val="00580E76"/>
    <w:rsid w:val="0058163F"/>
    <w:rsid w:val="005818FF"/>
    <w:rsid w:val="00581F05"/>
    <w:rsid w:val="00582292"/>
    <w:rsid w:val="0058236F"/>
    <w:rsid w:val="00582BA4"/>
    <w:rsid w:val="005831F6"/>
    <w:rsid w:val="005848BC"/>
    <w:rsid w:val="00584DB4"/>
    <w:rsid w:val="00584DE8"/>
    <w:rsid w:val="0058556A"/>
    <w:rsid w:val="00585ACD"/>
    <w:rsid w:val="00586055"/>
    <w:rsid w:val="00586134"/>
    <w:rsid w:val="005864D4"/>
    <w:rsid w:val="0058659A"/>
    <w:rsid w:val="0058690D"/>
    <w:rsid w:val="005870F2"/>
    <w:rsid w:val="0058710F"/>
    <w:rsid w:val="00587669"/>
    <w:rsid w:val="0058775E"/>
    <w:rsid w:val="00591484"/>
    <w:rsid w:val="00591526"/>
    <w:rsid w:val="005917D3"/>
    <w:rsid w:val="00592391"/>
    <w:rsid w:val="00592B6B"/>
    <w:rsid w:val="00592D22"/>
    <w:rsid w:val="00592D4E"/>
    <w:rsid w:val="00592F8E"/>
    <w:rsid w:val="005934F5"/>
    <w:rsid w:val="0059383A"/>
    <w:rsid w:val="00593919"/>
    <w:rsid w:val="00593BD4"/>
    <w:rsid w:val="00593EB2"/>
    <w:rsid w:val="00594070"/>
    <w:rsid w:val="0059442F"/>
    <w:rsid w:val="0059475A"/>
    <w:rsid w:val="0059479A"/>
    <w:rsid w:val="0059493C"/>
    <w:rsid w:val="00595544"/>
    <w:rsid w:val="00595BEC"/>
    <w:rsid w:val="00595CBA"/>
    <w:rsid w:val="00596BAA"/>
    <w:rsid w:val="00596BAD"/>
    <w:rsid w:val="00596CDE"/>
    <w:rsid w:val="00596FA5"/>
    <w:rsid w:val="005973FF"/>
    <w:rsid w:val="00597815"/>
    <w:rsid w:val="00597E8E"/>
    <w:rsid w:val="00597FA5"/>
    <w:rsid w:val="005A00BE"/>
    <w:rsid w:val="005A06C0"/>
    <w:rsid w:val="005A0715"/>
    <w:rsid w:val="005A0920"/>
    <w:rsid w:val="005A0C93"/>
    <w:rsid w:val="005A1014"/>
    <w:rsid w:val="005A1B5D"/>
    <w:rsid w:val="005A2108"/>
    <w:rsid w:val="005A23AA"/>
    <w:rsid w:val="005A245C"/>
    <w:rsid w:val="005A2FDE"/>
    <w:rsid w:val="005A35E7"/>
    <w:rsid w:val="005A366B"/>
    <w:rsid w:val="005A3738"/>
    <w:rsid w:val="005A3C4A"/>
    <w:rsid w:val="005A4C8E"/>
    <w:rsid w:val="005A5521"/>
    <w:rsid w:val="005A55AF"/>
    <w:rsid w:val="005A5C67"/>
    <w:rsid w:val="005A604D"/>
    <w:rsid w:val="005A6242"/>
    <w:rsid w:val="005A62FD"/>
    <w:rsid w:val="005A6A03"/>
    <w:rsid w:val="005A6A2C"/>
    <w:rsid w:val="005A728F"/>
    <w:rsid w:val="005A790C"/>
    <w:rsid w:val="005B073E"/>
    <w:rsid w:val="005B172A"/>
    <w:rsid w:val="005B19BE"/>
    <w:rsid w:val="005B1E31"/>
    <w:rsid w:val="005B1EBC"/>
    <w:rsid w:val="005B2BE5"/>
    <w:rsid w:val="005B3297"/>
    <w:rsid w:val="005B361A"/>
    <w:rsid w:val="005B376A"/>
    <w:rsid w:val="005B37F4"/>
    <w:rsid w:val="005B3C98"/>
    <w:rsid w:val="005B40D5"/>
    <w:rsid w:val="005B442C"/>
    <w:rsid w:val="005B445B"/>
    <w:rsid w:val="005B45C5"/>
    <w:rsid w:val="005B4AC7"/>
    <w:rsid w:val="005B4CC9"/>
    <w:rsid w:val="005B5539"/>
    <w:rsid w:val="005B56F1"/>
    <w:rsid w:val="005B57BA"/>
    <w:rsid w:val="005B591C"/>
    <w:rsid w:val="005B5CD7"/>
    <w:rsid w:val="005B5CE6"/>
    <w:rsid w:val="005B62A1"/>
    <w:rsid w:val="005B6BD0"/>
    <w:rsid w:val="005B7096"/>
    <w:rsid w:val="005B71B1"/>
    <w:rsid w:val="005B7B40"/>
    <w:rsid w:val="005B7FC9"/>
    <w:rsid w:val="005C0122"/>
    <w:rsid w:val="005C0128"/>
    <w:rsid w:val="005C05AE"/>
    <w:rsid w:val="005C0F30"/>
    <w:rsid w:val="005C10E4"/>
    <w:rsid w:val="005C1558"/>
    <w:rsid w:val="005C167D"/>
    <w:rsid w:val="005C205C"/>
    <w:rsid w:val="005C23B4"/>
    <w:rsid w:val="005C2484"/>
    <w:rsid w:val="005C26FE"/>
    <w:rsid w:val="005C2977"/>
    <w:rsid w:val="005C29E2"/>
    <w:rsid w:val="005C3267"/>
    <w:rsid w:val="005C32C8"/>
    <w:rsid w:val="005C3CC6"/>
    <w:rsid w:val="005C3DC9"/>
    <w:rsid w:val="005C442A"/>
    <w:rsid w:val="005C4768"/>
    <w:rsid w:val="005C4A64"/>
    <w:rsid w:val="005C50DB"/>
    <w:rsid w:val="005C5C38"/>
    <w:rsid w:val="005C5CA4"/>
    <w:rsid w:val="005C604C"/>
    <w:rsid w:val="005C627F"/>
    <w:rsid w:val="005C67A0"/>
    <w:rsid w:val="005C6879"/>
    <w:rsid w:val="005C77D2"/>
    <w:rsid w:val="005D0110"/>
    <w:rsid w:val="005D03DA"/>
    <w:rsid w:val="005D079A"/>
    <w:rsid w:val="005D089B"/>
    <w:rsid w:val="005D0AFA"/>
    <w:rsid w:val="005D0C5B"/>
    <w:rsid w:val="005D11D9"/>
    <w:rsid w:val="005D1224"/>
    <w:rsid w:val="005D1498"/>
    <w:rsid w:val="005D1C49"/>
    <w:rsid w:val="005D2157"/>
    <w:rsid w:val="005D21EB"/>
    <w:rsid w:val="005D2A32"/>
    <w:rsid w:val="005D3122"/>
    <w:rsid w:val="005D3184"/>
    <w:rsid w:val="005D4930"/>
    <w:rsid w:val="005D5320"/>
    <w:rsid w:val="005D53DF"/>
    <w:rsid w:val="005D5D1D"/>
    <w:rsid w:val="005D5EF9"/>
    <w:rsid w:val="005D60CE"/>
    <w:rsid w:val="005D67FE"/>
    <w:rsid w:val="005D693E"/>
    <w:rsid w:val="005D6CC8"/>
    <w:rsid w:val="005D7A5A"/>
    <w:rsid w:val="005D7BA1"/>
    <w:rsid w:val="005E039D"/>
    <w:rsid w:val="005E090F"/>
    <w:rsid w:val="005E0A31"/>
    <w:rsid w:val="005E1A63"/>
    <w:rsid w:val="005E1B6A"/>
    <w:rsid w:val="005E1CAC"/>
    <w:rsid w:val="005E23A3"/>
    <w:rsid w:val="005E2A3B"/>
    <w:rsid w:val="005E2F6A"/>
    <w:rsid w:val="005E3075"/>
    <w:rsid w:val="005E3346"/>
    <w:rsid w:val="005E3852"/>
    <w:rsid w:val="005E4036"/>
    <w:rsid w:val="005E41E0"/>
    <w:rsid w:val="005E42F4"/>
    <w:rsid w:val="005E4908"/>
    <w:rsid w:val="005E4FB8"/>
    <w:rsid w:val="005E51C1"/>
    <w:rsid w:val="005E5427"/>
    <w:rsid w:val="005E570B"/>
    <w:rsid w:val="005E5CC0"/>
    <w:rsid w:val="005E6862"/>
    <w:rsid w:val="005E6A2D"/>
    <w:rsid w:val="005E6B92"/>
    <w:rsid w:val="005E6EC2"/>
    <w:rsid w:val="005E6FFA"/>
    <w:rsid w:val="005E79EE"/>
    <w:rsid w:val="005E7DDE"/>
    <w:rsid w:val="005E7E96"/>
    <w:rsid w:val="005F0308"/>
    <w:rsid w:val="005F0C0F"/>
    <w:rsid w:val="005F141F"/>
    <w:rsid w:val="005F1506"/>
    <w:rsid w:val="005F1BF1"/>
    <w:rsid w:val="005F1C57"/>
    <w:rsid w:val="005F21C8"/>
    <w:rsid w:val="005F2E57"/>
    <w:rsid w:val="005F373D"/>
    <w:rsid w:val="005F3826"/>
    <w:rsid w:val="005F39AF"/>
    <w:rsid w:val="005F3A99"/>
    <w:rsid w:val="005F4D57"/>
    <w:rsid w:val="005F5128"/>
    <w:rsid w:val="005F51FC"/>
    <w:rsid w:val="005F54FC"/>
    <w:rsid w:val="005F56F6"/>
    <w:rsid w:val="005F589E"/>
    <w:rsid w:val="005F58E0"/>
    <w:rsid w:val="005F6625"/>
    <w:rsid w:val="005F6736"/>
    <w:rsid w:val="005F68C8"/>
    <w:rsid w:val="005F6D65"/>
    <w:rsid w:val="005F6DF9"/>
    <w:rsid w:val="005F7774"/>
    <w:rsid w:val="005F7AD3"/>
    <w:rsid w:val="005F7B4A"/>
    <w:rsid w:val="005F7BAD"/>
    <w:rsid w:val="00600EBA"/>
    <w:rsid w:val="006012FD"/>
    <w:rsid w:val="00601403"/>
    <w:rsid w:val="00601507"/>
    <w:rsid w:val="00601AD8"/>
    <w:rsid w:val="00601B18"/>
    <w:rsid w:val="00602035"/>
    <w:rsid w:val="006021BA"/>
    <w:rsid w:val="00602700"/>
    <w:rsid w:val="00603758"/>
    <w:rsid w:val="006038D4"/>
    <w:rsid w:val="00603CB6"/>
    <w:rsid w:val="00603E75"/>
    <w:rsid w:val="00603F5D"/>
    <w:rsid w:val="00604391"/>
    <w:rsid w:val="00604DEC"/>
    <w:rsid w:val="00604E5B"/>
    <w:rsid w:val="00604E82"/>
    <w:rsid w:val="006055A5"/>
    <w:rsid w:val="0060566E"/>
    <w:rsid w:val="00606641"/>
    <w:rsid w:val="0060693B"/>
    <w:rsid w:val="00606958"/>
    <w:rsid w:val="00606BE2"/>
    <w:rsid w:val="006077CE"/>
    <w:rsid w:val="0060789B"/>
    <w:rsid w:val="006101C9"/>
    <w:rsid w:val="00610C3D"/>
    <w:rsid w:val="00610D7F"/>
    <w:rsid w:val="006112D3"/>
    <w:rsid w:val="006113AA"/>
    <w:rsid w:val="006116AA"/>
    <w:rsid w:val="00612512"/>
    <w:rsid w:val="00612531"/>
    <w:rsid w:val="006139C8"/>
    <w:rsid w:val="00613AF0"/>
    <w:rsid w:val="00613B3D"/>
    <w:rsid w:val="006151F6"/>
    <w:rsid w:val="006153EE"/>
    <w:rsid w:val="006153FC"/>
    <w:rsid w:val="0061544C"/>
    <w:rsid w:val="00615494"/>
    <w:rsid w:val="006154D7"/>
    <w:rsid w:val="006159E0"/>
    <w:rsid w:val="00615CA9"/>
    <w:rsid w:val="006164BA"/>
    <w:rsid w:val="006165F6"/>
    <w:rsid w:val="00617221"/>
    <w:rsid w:val="0061728E"/>
    <w:rsid w:val="00617625"/>
    <w:rsid w:val="006176C9"/>
    <w:rsid w:val="006176FB"/>
    <w:rsid w:val="00617AC7"/>
    <w:rsid w:val="00617E1E"/>
    <w:rsid w:val="00617FD0"/>
    <w:rsid w:val="00620921"/>
    <w:rsid w:val="00621200"/>
    <w:rsid w:val="006216CC"/>
    <w:rsid w:val="00622D25"/>
    <w:rsid w:val="00622EC5"/>
    <w:rsid w:val="00622FA4"/>
    <w:rsid w:val="006230A5"/>
    <w:rsid w:val="00623BDC"/>
    <w:rsid w:val="006250CE"/>
    <w:rsid w:val="0062578B"/>
    <w:rsid w:val="0062596A"/>
    <w:rsid w:val="0062616C"/>
    <w:rsid w:val="00626BA9"/>
    <w:rsid w:val="00627C4B"/>
    <w:rsid w:val="006301AD"/>
    <w:rsid w:val="00630300"/>
    <w:rsid w:val="00630A20"/>
    <w:rsid w:val="0063183F"/>
    <w:rsid w:val="00631D77"/>
    <w:rsid w:val="00631EE6"/>
    <w:rsid w:val="00631FCE"/>
    <w:rsid w:val="006330BB"/>
    <w:rsid w:val="00633531"/>
    <w:rsid w:val="00633DE3"/>
    <w:rsid w:val="006344B4"/>
    <w:rsid w:val="00634791"/>
    <w:rsid w:val="006348B4"/>
    <w:rsid w:val="00635FD8"/>
    <w:rsid w:val="00636167"/>
    <w:rsid w:val="00636170"/>
    <w:rsid w:val="0063673D"/>
    <w:rsid w:val="00636EE5"/>
    <w:rsid w:val="00637585"/>
    <w:rsid w:val="006376DA"/>
    <w:rsid w:val="00637948"/>
    <w:rsid w:val="00640C42"/>
    <w:rsid w:val="0064158F"/>
    <w:rsid w:val="00641BBA"/>
    <w:rsid w:val="00641FA7"/>
    <w:rsid w:val="006426CE"/>
    <w:rsid w:val="0064274D"/>
    <w:rsid w:val="006428C6"/>
    <w:rsid w:val="0064432C"/>
    <w:rsid w:val="00644AB8"/>
    <w:rsid w:val="00644ADB"/>
    <w:rsid w:val="00644B7C"/>
    <w:rsid w:val="00645249"/>
    <w:rsid w:val="00645909"/>
    <w:rsid w:val="00645C3D"/>
    <w:rsid w:val="00646F2D"/>
    <w:rsid w:val="006476A5"/>
    <w:rsid w:val="006477D3"/>
    <w:rsid w:val="006477F7"/>
    <w:rsid w:val="00647A82"/>
    <w:rsid w:val="00647AF2"/>
    <w:rsid w:val="00647F4B"/>
    <w:rsid w:val="006501C1"/>
    <w:rsid w:val="00650697"/>
    <w:rsid w:val="006506F3"/>
    <w:rsid w:val="00650843"/>
    <w:rsid w:val="00650CDD"/>
    <w:rsid w:val="0065193E"/>
    <w:rsid w:val="00651A93"/>
    <w:rsid w:val="00651AE2"/>
    <w:rsid w:val="00651B14"/>
    <w:rsid w:val="0065203D"/>
    <w:rsid w:val="006523BC"/>
    <w:rsid w:val="00652957"/>
    <w:rsid w:val="00652C77"/>
    <w:rsid w:val="00653708"/>
    <w:rsid w:val="00653FE7"/>
    <w:rsid w:val="0065416F"/>
    <w:rsid w:val="00654532"/>
    <w:rsid w:val="006545EB"/>
    <w:rsid w:val="00654E61"/>
    <w:rsid w:val="00654E8B"/>
    <w:rsid w:val="0065524B"/>
    <w:rsid w:val="006552C4"/>
    <w:rsid w:val="00656116"/>
    <w:rsid w:val="0065695E"/>
    <w:rsid w:val="006574DC"/>
    <w:rsid w:val="00657834"/>
    <w:rsid w:val="006578F7"/>
    <w:rsid w:val="006579C5"/>
    <w:rsid w:val="00660572"/>
    <w:rsid w:val="006606AD"/>
    <w:rsid w:val="00660B38"/>
    <w:rsid w:val="00660BCA"/>
    <w:rsid w:val="00660C42"/>
    <w:rsid w:val="00660D1F"/>
    <w:rsid w:val="00660F16"/>
    <w:rsid w:val="00661132"/>
    <w:rsid w:val="00661137"/>
    <w:rsid w:val="00661578"/>
    <w:rsid w:val="00661631"/>
    <w:rsid w:val="00661692"/>
    <w:rsid w:val="0066185C"/>
    <w:rsid w:val="00662400"/>
    <w:rsid w:val="006628DD"/>
    <w:rsid w:val="00663096"/>
    <w:rsid w:val="00663103"/>
    <w:rsid w:val="0066331E"/>
    <w:rsid w:val="00663623"/>
    <w:rsid w:val="00663817"/>
    <w:rsid w:val="00663A30"/>
    <w:rsid w:val="006643CA"/>
    <w:rsid w:val="006648CD"/>
    <w:rsid w:val="00664B0C"/>
    <w:rsid w:val="00665057"/>
    <w:rsid w:val="006654CA"/>
    <w:rsid w:val="006657AE"/>
    <w:rsid w:val="00665AE4"/>
    <w:rsid w:val="00666387"/>
    <w:rsid w:val="006663F6"/>
    <w:rsid w:val="0066661C"/>
    <w:rsid w:val="00666D5D"/>
    <w:rsid w:val="00666DBB"/>
    <w:rsid w:val="00667E15"/>
    <w:rsid w:val="0067082E"/>
    <w:rsid w:val="00670897"/>
    <w:rsid w:val="00670971"/>
    <w:rsid w:val="00670E23"/>
    <w:rsid w:val="00670F88"/>
    <w:rsid w:val="0067109D"/>
    <w:rsid w:val="006712D4"/>
    <w:rsid w:val="006719B3"/>
    <w:rsid w:val="00671C08"/>
    <w:rsid w:val="00671E62"/>
    <w:rsid w:val="006726C3"/>
    <w:rsid w:val="0067283D"/>
    <w:rsid w:val="00672E68"/>
    <w:rsid w:val="00672E6A"/>
    <w:rsid w:val="00672EA3"/>
    <w:rsid w:val="00672F21"/>
    <w:rsid w:val="006735C1"/>
    <w:rsid w:val="00673963"/>
    <w:rsid w:val="00673D9C"/>
    <w:rsid w:val="00674970"/>
    <w:rsid w:val="00674B92"/>
    <w:rsid w:val="00674F2C"/>
    <w:rsid w:val="00675835"/>
    <w:rsid w:val="00675E30"/>
    <w:rsid w:val="006762B8"/>
    <w:rsid w:val="006765ED"/>
    <w:rsid w:val="00676703"/>
    <w:rsid w:val="006769C6"/>
    <w:rsid w:val="00676A17"/>
    <w:rsid w:val="00676E4E"/>
    <w:rsid w:val="00677F1A"/>
    <w:rsid w:val="006801C6"/>
    <w:rsid w:val="006801DA"/>
    <w:rsid w:val="00680E71"/>
    <w:rsid w:val="0068171A"/>
    <w:rsid w:val="0068181D"/>
    <w:rsid w:val="00681A0B"/>
    <w:rsid w:val="00682445"/>
    <w:rsid w:val="006831E9"/>
    <w:rsid w:val="00683524"/>
    <w:rsid w:val="00683530"/>
    <w:rsid w:val="00683B4A"/>
    <w:rsid w:val="00684421"/>
    <w:rsid w:val="006844F1"/>
    <w:rsid w:val="00684DF2"/>
    <w:rsid w:val="00686387"/>
    <w:rsid w:val="00686634"/>
    <w:rsid w:val="00686A70"/>
    <w:rsid w:val="00686A93"/>
    <w:rsid w:val="00686DF6"/>
    <w:rsid w:val="00686F04"/>
    <w:rsid w:val="006879AC"/>
    <w:rsid w:val="00687BA8"/>
    <w:rsid w:val="00687D35"/>
    <w:rsid w:val="006904A1"/>
    <w:rsid w:val="00690DBE"/>
    <w:rsid w:val="006919E1"/>
    <w:rsid w:val="00691A23"/>
    <w:rsid w:val="00691C89"/>
    <w:rsid w:val="00691D46"/>
    <w:rsid w:val="0069205A"/>
    <w:rsid w:val="00692893"/>
    <w:rsid w:val="0069291E"/>
    <w:rsid w:val="00692B7D"/>
    <w:rsid w:val="00693969"/>
    <w:rsid w:val="0069430F"/>
    <w:rsid w:val="00694971"/>
    <w:rsid w:val="00694F42"/>
    <w:rsid w:val="006959E2"/>
    <w:rsid w:val="00695D0A"/>
    <w:rsid w:val="00695FC5"/>
    <w:rsid w:val="00697B92"/>
    <w:rsid w:val="006A00A8"/>
    <w:rsid w:val="006A04B0"/>
    <w:rsid w:val="006A0576"/>
    <w:rsid w:val="006A0847"/>
    <w:rsid w:val="006A1093"/>
    <w:rsid w:val="006A10AE"/>
    <w:rsid w:val="006A12C6"/>
    <w:rsid w:val="006A23FF"/>
    <w:rsid w:val="006A2AD0"/>
    <w:rsid w:val="006A32F3"/>
    <w:rsid w:val="006A426C"/>
    <w:rsid w:val="006A4946"/>
    <w:rsid w:val="006A4A38"/>
    <w:rsid w:val="006A4A5D"/>
    <w:rsid w:val="006A56EB"/>
    <w:rsid w:val="006A5834"/>
    <w:rsid w:val="006A5ACF"/>
    <w:rsid w:val="006A602A"/>
    <w:rsid w:val="006A61F2"/>
    <w:rsid w:val="006A6375"/>
    <w:rsid w:val="006A65B8"/>
    <w:rsid w:val="006A66EA"/>
    <w:rsid w:val="006A6761"/>
    <w:rsid w:val="006A6B25"/>
    <w:rsid w:val="006A6C35"/>
    <w:rsid w:val="006A6D46"/>
    <w:rsid w:val="006A7F6E"/>
    <w:rsid w:val="006B0CC9"/>
    <w:rsid w:val="006B0EB1"/>
    <w:rsid w:val="006B119A"/>
    <w:rsid w:val="006B16F3"/>
    <w:rsid w:val="006B1757"/>
    <w:rsid w:val="006B1CAD"/>
    <w:rsid w:val="006B1FB8"/>
    <w:rsid w:val="006B35D5"/>
    <w:rsid w:val="006B371E"/>
    <w:rsid w:val="006B3B3A"/>
    <w:rsid w:val="006B3B78"/>
    <w:rsid w:val="006B3F71"/>
    <w:rsid w:val="006B40AF"/>
    <w:rsid w:val="006B4B9F"/>
    <w:rsid w:val="006B54BC"/>
    <w:rsid w:val="006B572D"/>
    <w:rsid w:val="006B59A8"/>
    <w:rsid w:val="006B5E9F"/>
    <w:rsid w:val="006B6101"/>
    <w:rsid w:val="006B66FE"/>
    <w:rsid w:val="006B6FEE"/>
    <w:rsid w:val="006B7519"/>
    <w:rsid w:val="006B761D"/>
    <w:rsid w:val="006B772E"/>
    <w:rsid w:val="006B7A2A"/>
    <w:rsid w:val="006B7BF5"/>
    <w:rsid w:val="006B7DB8"/>
    <w:rsid w:val="006C01F5"/>
    <w:rsid w:val="006C0338"/>
    <w:rsid w:val="006C07D8"/>
    <w:rsid w:val="006C0A43"/>
    <w:rsid w:val="006C0E0B"/>
    <w:rsid w:val="006C14D9"/>
    <w:rsid w:val="006C15B9"/>
    <w:rsid w:val="006C17CF"/>
    <w:rsid w:val="006C190A"/>
    <w:rsid w:val="006C197B"/>
    <w:rsid w:val="006C1BA0"/>
    <w:rsid w:val="006C1C9B"/>
    <w:rsid w:val="006C1E88"/>
    <w:rsid w:val="006C21EA"/>
    <w:rsid w:val="006C21FF"/>
    <w:rsid w:val="006C2C81"/>
    <w:rsid w:val="006C3A56"/>
    <w:rsid w:val="006C3EB4"/>
    <w:rsid w:val="006C4194"/>
    <w:rsid w:val="006C4586"/>
    <w:rsid w:val="006C4BA2"/>
    <w:rsid w:val="006C54BE"/>
    <w:rsid w:val="006C55B5"/>
    <w:rsid w:val="006C593A"/>
    <w:rsid w:val="006C5B75"/>
    <w:rsid w:val="006C6357"/>
    <w:rsid w:val="006C6377"/>
    <w:rsid w:val="006C63E3"/>
    <w:rsid w:val="006C6883"/>
    <w:rsid w:val="006C6CAA"/>
    <w:rsid w:val="006C6F6C"/>
    <w:rsid w:val="006C71DC"/>
    <w:rsid w:val="006D011D"/>
    <w:rsid w:val="006D01EB"/>
    <w:rsid w:val="006D0929"/>
    <w:rsid w:val="006D0A55"/>
    <w:rsid w:val="006D0F66"/>
    <w:rsid w:val="006D124A"/>
    <w:rsid w:val="006D1269"/>
    <w:rsid w:val="006D189F"/>
    <w:rsid w:val="006D18E3"/>
    <w:rsid w:val="006D2719"/>
    <w:rsid w:val="006D37E6"/>
    <w:rsid w:val="006D4CCA"/>
    <w:rsid w:val="006D4DB6"/>
    <w:rsid w:val="006D4EF2"/>
    <w:rsid w:val="006D5107"/>
    <w:rsid w:val="006D5151"/>
    <w:rsid w:val="006D52FA"/>
    <w:rsid w:val="006D55C5"/>
    <w:rsid w:val="006D61FD"/>
    <w:rsid w:val="006D6624"/>
    <w:rsid w:val="006D673E"/>
    <w:rsid w:val="006D67A2"/>
    <w:rsid w:val="006D70A5"/>
    <w:rsid w:val="006D729C"/>
    <w:rsid w:val="006D75A1"/>
    <w:rsid w:val="006D7CB4"/>
    <w:rsid w:val="006E04BC"/>
    <w:rsid w:val="006E088B"/>
    <w:rsid w:val="006E13AA"/>
    <w:rsid w:val="006E19FC"/>
    <w:rsid w:val="006E20A0"/>
    <w:rsid w:val="006E238B"/>
    <w:rsid w:val="006E24D5"/>
    <w:rsid w:val="006E3BDF"/>
    <w:rsid w:val="006E3DA5"/>
    <w:rsid w:val="006E5373"/>
    <w:rsid w:val="006E556E"/>
    <w:rsid w:val="006E5AF0"/>
    <w:rsid w:val="006E5C5B"/>
    <w:rsid w:val="006E61A5"/>
    <w:rsid w:val="006E62A4"/>
    <w:rsid w:val="006E6405"/>
    <w:rsid w:val="006E6AD0"/>
    <w:rsid w:val="006E6FB7"/>
    <w:rsid w:val="006E7507"/>
    <w:rsid w:val="006E7A79"/>
    <w:rsid w:val="006E7B8C"/>
    <w:rsid w:val="006F06E3"/>
    <w:rsid w:val="006F0707"/>
    <w:rsid w:val="006F080A"/>
    <w:rsid w:val="006F0959"/>
    <w:rsid w:val="006F1095"/>
    <w:rsid w:val="006F15B8"/>
    <w:rsid w:val="006F1DB4"/>
    <w:rsid w:val="006F2190"/>
    <w:rsid w:val="006F231F"/>
    <w:rsid w:val="006F3915"/>
    <w:rsid w:val="006F4F20"/>
    <w:rsid w:val="006F51D4"/>
    <w:rsid w:val="006F5419"/>
    <w:rsid w:val="006F5634"/>
    <w:rsid w:val="006F5AC2"/>
    <w:rsid w:val="006F6162"/>
    <w:rsid w:val="006F66F9"/>
    <w:rsid w:val="006F6D65"/>
    <w:rsid w:val="006F6FA3"/>
    <w:rsid w:val="006F6FE3"/>
    <w:rsid w:val="006F7746"/>
    <w:rsid w:val="006F7894"/>
    <w:rsid w:val="006F7E9B"/>
    <w:rsid w:val="006F7F67"/>
    <w:rsid w:val="00700210"/>
    <w:rsid w:val="007006F3"/>
    <w:rsid w:val="00700BAD"/>
    <w:rsid w:val="00701080"/>
    <w:rsid w:val="0070154E"/>
    <w:rsid w:val="00701B57"/>
    <w:rsid w:val="00702309"/>
    <w:rsid w:val="00702354"/>
    <w:rsid w:val="007023A7"/>
    <w:rsid w:val="007027E1"/>
    <w:rsid w:val="00703686"/>
    <w:rsid w:val="007039F2"/>
    <w:rsid w:val="00703B77"/>
    <w:rsid w:val="00704F98"/>
    <w:rsid w:val="007052E9"/>
    <w:rsid w:val="007057FF"/>
    <w:rsid w:val="00705A10"/>
    <w:rsid w:val="007060CF"/>
    <w:rsid w:val="00706167"/>
    <w:rsid w:val="007064E6"/>
    <w:rsid w:val="00706617"/>
    <w:rsid w:val="0070694D"/>
    <w:rsid w:val="00706BB7"/>
    <w:rsid w:val="00706C5D"/>
    <w:rsid w:val="00707135"/>
    <w:rsid w:val="00707663"/>
    <w:rsid w:val="00707B79"/>
    <w:rsid w:val="00707BCF"/>
    <w:rsid w:val="0071008F"/>
    <w:rsid w:val="0071034E"/>
    <w:rsid w:val="0071098C"/>
    <w:rsid w:val="00710BA9"/>
    <w:rsid w:val="00711454"/>
    <w:rsid w:val="007117CD"/>
    <w:rsid w:val="00711B04"/>
    <w:rsid w:val="00711C3D"/>
    <w:rsid w:val="007134D4"/>
    <w:rsid w:val="0071378B"/>
    <w:rsid w:val="00713815"/>
    <w:rsid w:val="00713ACF"/>
    <w:rsid w:val="00713AFB"/>
    <w:rsid w:val="00713E28"/>
    <w:rsid w:val="00713E3D"/>
    <w:rsid w:val="0071413D"/>
    <w:rsid w:val="007147BC"/>
    <w:rsid w:val="00714B94"/>
    <w:rsid w:val="00714C64"/>
    <w:rsid w:val="00714CBA"/>
    <w:rsid w:val="007152D4"/>
    <w:rsid w:val="00715639"/>
    <w:rsid w:val="00715A0F"/>
    <w:rsid w:val="00715B8D"/>
    <w:rsid w:val="00715CE3"/>
    <w:rsid w:val="00715EA5"/>
    <w:rsid w:val="00716FC7"/>
    <w:rsid w:val="00717CDA"/>
    <w:rsid w:val="00717D2D"/>
    <w:rsid w:val="00720C37"/>
    <w:rsid w:val="00721100"/>
    <w:rsid w:val="0072118B"/>
    <w:rsid w:val="007211D5"/>
    <w:rsid w:val="00721666"/>
    <w:rsid w:val="00722A70"/>
    <w:rsid w:val="00722D66"/>
    <w:rsid w:val="00723215"/>
    <w:rsid w:val="0072398A"/>
    <w:rsid w:val="00724851"/>
    <w:rsid w:val="00724899"/>
    <w:rsid w:val="00724CC4"/>
    <w:rsid w:val="00724EEA"/>
    <w:rsid w:val="00726063"/>
    <w:rsid w:val="0072611F"/>
    <w:rsid w:val="00726546"/>
    <w:rsid w:val="00726876"/>
    <w:rsid w:val="00726A2E"/>
    <w:rsid w:val="007270A7"/>
    <w:rsid w:val="00727952"/>
    <w:rsid w:val="00727AD2"/>
    <w:rsid w:val="00727D36"/>
    <w:rsid w:val="0073043A"/>
    <w:rsid w:val="00731901"/>
    <w:rsid w:val="00731BFE"/>
    <w:rsid w:val="00731F68"/>
    <w:rsid w:val="007326E5"/>
    <w:rsid w:val="0073270C"/>
    <w:rsid w:val="0073292A"/>
    <w:rsid w:val="00733163"/>
    <w:rsid w:val="007331DF"/>
    <w:rsid w:val="00733285"/>
    <w:rsid w:val="00733568"/>
    <w:rsid w:val="007336F1"/>
    <w:rsid w:val="00733D5B"/>
    <w:rsid w:val="00733FB7"/>
    <w:rsid w:val="007343D5"/>
    <w:rsid w:val="007344CC"/>
    <w:rsid w:val="00734AA9"/>
    <w:rsid w:val="00734E28"/>
    <w:rsid w:val="00736014"/>
    <w:rsid w:val="00736C78"/>
    <w:rsid w:val="00736D64"/>
    <w:rsid w:val="00736DEE"/>
    <w:rsid w:val="00736E5F"/>
    <w:rsid w:val="00737370"/>
    <w:rsid w:val="00737BAE"/>
    <w:rsid w:val="007403A3"/>
    <w:rsid w:val="00740C98"/>
    <w:rsid w:val="00740E62"/>
    <w:rsid w:val="0074126B"/>
    <w:rsid w:val="0074235D"/>
    <w:rsid w:val="00742582"/>
    <w:rsid w:val="007425F8"/>
    <w:rsid w:val="007429EA"/>
    <w:rsid w:val="00743752"/>
    <w:rsid w:val="00743FAC"/>
    <w:rsid w:val="00744089"/>
    <w:rsid w:val="00744572"/>
    <w:rsid w:val="00744DA5"/>
    <w:rsid w:val="007450D6"/>
    <w:rsid w:val="00745D5E"/>
    <w:rsid w:val="00745E66"/>
    <w:rsid w:val="00745EF5"/>
    <w:rsid w:val="0074602C"/>
    <w:rsid w:val="007461DA"/>
    <w:rsid w:val="007466CC"/>
    <w:rsid w:val="00746840"/>
    <w:rsid w:val="00746949"/>
    <w:rsid w:val="00746960"/>
    <w:rsid w:val="007473BC"/>
    <w:rsid w:val="0074758A"/>
    <w:rsid w:val="007475E4"/>
    <w:rsid w:val="007475E9"/>
    <w:rsid w:val="00747A1D"/>
    <w:rsid w:val="00747DC7"/>
    <w:rsid w:val="00747FFE"/>
    <w:rsid w:val="007502FA"/>
    <w:rsid w:val="0075070E"/>
    <w:rsid w:val="00750873"/>
    <w:rsid w:val="0075193D"/>
    <w:rsid w:val="0075207F"/>
    <w:rsid w:val="00752497"/>
    <w:rsid w:val="0075287D"/>
    <w:rsid w:val="007528DF"/>
    <w:rsid w:val="00753012"/>
    <w:rsid w:val="0075364B"/>
    <w:rsid w:val="007539FE"/>
    <w:rsid w:val="007557AB"/>
    <w:rsid w:val="007561C1"/>
    <w:rsid w:val="0075661B"/>
    <w:rsid w:val="0075678A"/>
    <w:rsid w:val="00756A95"/>
    <w:rsid w:val="00756C59"/>
    <w:rsid w:val="007577C6"/>
    <w:rsid w:val="00757F07"/>
    <w:rsid w:val="00757FAE"/>
    <w:rsid w:val="007601C4"/>
    <w:rsid w:val="00760202"/>
    <w:rsid w:val="00760C02"/>
    <w:rsid w:val="0076106E"/>
    <w:rsid w:val="00761EF2"/>
    <w:rsid w:val="00761F3E"/>
    <w:rsid w:val="00762C76"/>
    <w:rsid w:val="0076398C"/>
    <w:rsid w:val="00763F37"/>
    <w:rsid w:val="007640D9"/>
    <w:rsid w:val="0076422C"/>
    <w:rsid w:val="00764EA7"/>
    <w:rsid w:val="007650A3"/>
    <w:rsid w:val="0076594C"/>
    <w:rsid w:val="00765A84"/>
    <w:rsid w:val="00766186"/>
    <w:rsid w:val="0076621A"/>
    <w:rsid w:val="00766497"/>
    <w:rsid w:val="0076656B"/>
    <w:rsid w:val="00766744"/>
    <w:rsid w:val="00766CE3"/>
    <w:rsid w:val="00767540"/>
    <w:rsid w:val="00767856"/>
    <w:rsid w:val="00767946"/>
    <w:rsid w:val="00767AA2"/>
    <w:rsid w:val="00767D88"/>
    <w:rsid w:val="00767F1C"/>
    <w:rsid w:val="0077026A"/>
    <w:rsid w:val="007707C4"/>
    <w:rsid w:val="00770BAF"/>
    <w:rsid w:val="00770BC4"/>
    <w:rsid w:val="00770C01"/>
    <w:rsid w:val="00770E43"/>
    <w:rsid w:val="00771102"/>
    <w:rsid w:val="00771C53"/>
    <w:rsid w:val="00772056"/>
    <w:rsid w:val="00772C2B"/>
    <w:rsid w:val="0077335F"/>
    <w:rsid w:val="00774053"/>
    <w:rsid w:val="00774557"/>
    <w:rsid w:val="00774B20"/>
    <w:rsid w:val="00774E87"/>
    <w:rsid w:val="007752CF"/>
    <w:rsid w:val="00775F81"/>
    <w:rsid w:val="00776061"/>
    <w:rsid w:val="00776449"/>
    <w:rsid w:val="00776F4D"/>
    <w:rsid w:val="007801E9"/>
    <w:rsid w:val="007805D7"/>
    <w:rsid w:val="00781518"/>
    <w:rsid w:val="007822F2"/>
    <w:rsid w:val="0078236C"/>
    <w:rsid w:val="00782BB0"/>
    <w:rsid w:val="00782C3A"/>
    <w:rsid w:val="00782F07"/>
    <w:rsid w:val="0078311D"/>
    <w:rsid w:val="00783D3E"/>
    <w:rsid w:val="00785674"/>
    <w:rsid w:val="00785B22"/>
    <w:rsid w:val="00786574"/>
    <w:rsid w:val="00786C8B"/>
    <w:rsid w:val="0078712A"/>
    <w:rsid w:val="00787540"/>
    <w:rsid w:val="007877D5"/>
    <w:rsid w:val="0078781F"/>
    <w:rsid w:val="007879AE"/>
    <w:rsid w:val="00787AF8"/>
    <w:rsid w:val="00787DA9"/>
    <w:rsid w:val="00790182"/>
    <w:rsid w:val="00790444"/>
    <w:rsid w:val="00790E4A"/>
    <w:rsid w:val="00791012"/>
    <w:rsid w:val="00791BA1"/>
    <w:rsid w:val="00791C79"/>
    <w:rsid w:val="00792511"/>
    <w:rsid w:val="00792A08"/>
    <w:rsid w:val="00792A48"/>
    <w:rsid w:val="00792A49"/>
    <w:rsid w:val="00792BC7"/>
    <w:rsid w:val="00792F69"/>
    <w:rsid w:val="007936EC"/>
    <w:rsid w:val="00793B1A"/>
    <w:rsid w:val="00793D80"/>
    <w:rsid w:val="0079406F"/>
    <w:rsid w:val="007946E2"/>
    <w:rsid w:val="00794B10"/>
    <w:rsid w:val="0079529A"/>
    <w:rsid w:val="007958B5"/>
    <w:rsid w:val="00795903"/>
    <w:rsid w:val="00795B61"/>
    <w:rsid w:val="00795D7C"/>
    <w:rsid w:val="00796E76"/>
    <w:rsid w:val="00797052"/>
    <w:rsid w:val="00797305"/>
    <w:rsid w:val="00797A18"/>
    <w:rsid w:val="007A0101"/>
    <w:rsid w:val="007A0FC2"/>
    <w:rsid w:val="007A1298"/>
    <w:rsid w:val="007A1503"/>
    <w:rsid w:val="007A183B"/>
    <w:rsid w:val="007A2014"/>
    <w:rsid w:val="007A212A"/>
    <w:rsid w:val="007A2527"/>
    <w:rsid w:val="007A29A4"/>
    <w:rsid w:val="007A2F3C"/>
    <w:rsid w:val="007A30F8"/>
    <w:rsid w:val="007A34DA"/>
    <w:rsid w:val="007A3886"/>
    <w:rsid w:val="007A40D7"/>
    <w:rsid w:val="007A424C"/>
    <w:rsid w:val="007A4DE8"/>
    <w:rsid w:val="007A5098"/>
    <w:rsid w:val="007A5865"/>
    <w:rsid w:val="007A5EE7"/>
    <w:rsid w:val="007A6AD8"/>
    <w:rsid w:val="007A6B60"/>
    <w:rsid w:val="007A6D70"/>
    <w:rsid w:val="007A7804"/>
    <w:rsid w:val="007A7CB3"/>
    <w:rsid w:val="007B00C4"/>
    <w:rsid w:val="007B037D"/>
    <w:rsid w:val="007B043E"/>
    <w:rsid w:val="007B05C9"/>
    <w:rsid w:val="007B0852"/>
    <w:rsid w:val="007B0D53"/>
    <w:rsid w:val="007B0F36"/>
    <w:rsid w:val="007B15FA"/>
    <w:rsid w:val="007B1FBE"/>
    <w:rsid w:val="007B275A"/>
    <w:rsid w:val="007B29F5"/>
    <w:rsid w:val="007B2C52"/>
    <w:rsid w:val="007B313F"/>
    <w:rsid w:val="007B37EB"/>
    <w:rsid w:val="007B3E7B"/>
    <w:rsid w:val="007B43D6"/>
    <w:rsid w:val="007B43E8"/>
    <w:rsid w:val="007B5716"/>
    <w:rsid w:val="007B5C60"/>
    <w:rsid w:val="007B5D7B"/>
    <w:rsid w:val="007B5DF2"/>
    <w:rsid w:val="007B61CA"/>
    <w:rsid w:val="007B7140"/>
    <w:rsid w:val="007B766D"/>
    <w:rsid w:val="007B76CB"/>
    <w:rsid w:val="007B7895"/>
    <w:rsid w:val="007B7A96"/>
    <w:rsid w:val="007B7BA9"/>
    <w:rsid w:val="007C008F"/>
    <w:rsid w:val="007C03D7"/>
    <w:rsid w:val="007C0A1A"/>
    <w:rsid w:val="007C12EA"/>
    <w:rsid w:val="007C137A"/>
    <w:rsid w:val="007C15CA"/>
    <w:rsid w:val="007C1A1B"/>
    <w:rsid w:val="007C1B3F"/>
    <w:rsid w:val="007C1EBC"/>
    <w:rsid w:val="007C22A9"/>
    <w:rsid w:val="007C2960"/>
    <w:rsid w:val="007C2968"/>
    <w:rsid w:val="007C2987"/>
    <w:rsid w:val="007C2E32"/>
    <w:rsid w:val="007C35B7"/>
    <w:rsid w:val="007C383A"/>
    <w:rsid w:val="007C3B79"/>
    <w:rsid w:val="007C4069"/>
    <w:rsid w:val="007C4829"/>
    <w:rsid w:val="007C4DC5"/>
    <w:rsid w:val="007C5581"/>
    <w:rsid w:val="007C5728"/>
    <w:rsid w:val="007C5DB0"/>
    <w:rsid w:val="007C61D6"/>
    <w:rsid w:val="007C6854"/>
    <w:rsid w:val="007C6B9B"/>
    <w:rsid w:val="007C7234"/>
    <w:rsid w:val="007C7574"/>
    <w:rsid w:val="007C7DB0"/>
    <w:rsid w:val="007D0923"/>
    <w:rsid w:val="007D11D9"/>
    <w:rsid w:val="007D135F"/>
    <w:rsid w:val="007D17EB"/>
    <w:rsid w:val="007D19AD"/>
    <w:rsid w:val="007D1A2B"/>
    <w:rsid w:val="007D1D09"/>
    <w:rsid w:val="007D1D8C"/>
    <w:rsid w:val="007D234B"/>
    <w:rsid w:val="007D24FD"/>
    <w:rsid w:val="007D2664"/>
    <w:rsid w:val="007D27AB"/>
    <w:rsid w:val="007D2A1A"/>
    <w:rsid w:val="007D3BC6"/>
    <w:rsid w:val="007D40B2"/>
    <w:rsid w:val="007D4D44"/>
    <w:rsid w:val="007D5164"/>
    <w:rsid w:val="007D5DCD"/>
    <w:rsid w:val="007D5F65"/>
    <w:rsid w:val="007D6B80"/>
    <w:rsid w:val="007D6D20"/>
    <w:rsid w:val="007D71EC"/>
    <w:rsid w:val="007D7486"/>
    <w:rsid w:val="007D798D"/>
    <w:rsid w:val="007D7ED0"/>
    <w:rsid w:val="007D7FBA"/>
    <w:rsid w:val="007D7FC0"/>
    <w:rsid w:val="007E02E9"/>
    <w:rsid w:val="007E04E6"/>
    <w:rsid w:val="007E056A"/>
    <w:rsid w:val="007E0746"/>
    <w:rsid w:val="007E0CD8"/>
    <w:rsid w:val="007E145F"/>
    <w:rsid w:val="007E1491"/>
    <w:rsid w:val="007E1685"/>
    <w:rsid w:val="007E16EA"/>
    <w:rsid w:val="007E1C0F"/>
    <w:rsid w:val="007E1DC4"/>
    <w:rsid w:val="007E1FEF"/>
    <w:rsid w:val="007E2CEE"/>
    <w:rsid w:val="007E2E7E"/>
    <w:rsid w:val="007E334F"/>
    <w:rsid w:val="007E34D6"/>
    <w:rsid w:val="007E3954"/>
    <w:rsid w:val="007E3CAC"/>
    <w:rsid w:val="007E3F22"/>
    <w:rsid w:val="007E433F"/>
    <w:rsid w:val="007E496E"/>
    <w:rsid w:val="007E63AD"/>
    <w:rsid w:val="007E66F2"/>
    <w:rsid w:val="007E7293"/>
    <w:rsid w:val="007F085F"/>
    <w:rsid w:val="007F0B08"/>
    <w:rsid w:val="007F0B22"/>
    <w:rsid w:val="007F0BBC"/>
    <w:rsid w:val="007F1081"/>
    <w:rsid w:val="007F117E"/>
    <w:rsid w:val="007F122F"/>
    <w:rsid w:val="007F1266"/>
    <w:rsid w:val="007F13AF"/>
    <w:rsid w:val="007F1665"/>
    <w:rsid w:val="007F1B8A"/>
    <w:rsid w:val="007F22CE"/>
    <w:rsid w:val="007F24C2"/>
    <w:rsid w:val="007F26EE"/>
    <w:rsid w:val="007F2767"/>
    <w:rsid w:val="007F27B7"/>
    <w:rsid w:val="007F2F1F"/>
    <w:rsid w:val="007F2F39"/>
    <w:rsid w:val="007F3368"/>
    <w:rsid w:val="007F3A80"/>
    <w:rsid w:val="007F4D68"/>
    <w:rsid w:val="007F57FC"/>
    <w:rsid w:val="007F5A3E"/>
    <w:rsid w:val="007F5AC3"/>
    <w:rsid w:val="007F5ED8"/>
    <w:rsid w:val="007F63A5"/>
    <w:rsid w:val="007F667F"/>
    <w:rsid w:val="007F68A0"/>
    <w:rsid w:val="007F6B8E"/>
    <w:rsid w:val="007F6C9A"/>
    <w:rsid w:val="007F74B1"/>
    <w:rsid w:val="007F76D3"/>
    <w:rsid w:val="007F780B"/>
    <w:rsid w:val="007F7E8E"/>
    <w:rsid w:val="0080060A"/>
    <w:rsid w:val="00800B85"/>
    <w:rsid w:val="00800E12"/>
    <w:rsid w:val="00801208"/>
    <w:rsid w:val="00801315"/>
    <w:rsid w:val="00801326"/>
    <w:rsid w:val="00802047"/>
    <w:rsid w:val="00802144"/>
    <w:rsid w:val="00802234"/>
    <w:rsid w:val="008025BB"/>
    <w:rsid w:val="00802D99"/>
    <w:rsid w:val="008031F2"/>
    <w:rsid w:val="00803616"/>
    <w:rsid w:val="0080372F"/>
    <w:rsid w:val="0080375A"/>
    <w:rsid w:val="00803C53"/>
    <w:rsid w:val="00803E09"/>
    <w:rsid w:val="00804454"/>
    <w:rsid w:val="008047E2"/>
    <w:rsid w:val="00804918"/>
    <w:rsid w:val="00805812"/>
    <w:rsid w:val="008058FA"/>
    <w:rsid w:val="0080597B"/>
    <w:rsid w:val="00805A4A"/>
    <w:rsid w:val="00806E5B"/>
    <w:rsid w:val="0080794F"/>
    <w:rsid w:val="00810297"/>
    <w:rsid w:val="008107FB"/>
    <w:rsid w:val="00810A28"/>
    <w:rsid w:val="00810EBB"/>
    <w:rsid w:val="008110DB"/>
    <w:rsid w:val="00811232"/>
    <w:rsid w:val="0081215E"/>
    <w:rsid w:val="0081230E"/>
    <w:rsid w:val="008128A8"/>
    <w:rsid w:val="00812AC4"/>
    <w:rsid w:val="00812BD1"/>
    <w:rsid w:val="00813175"/>
    <w:rsid w:val="008132ED"/>
    <w:rsid w:val="00813506"/>
    <w:rsid w:val="00813F0D"/>
    <w:rsid w:val="008141A4"/>
    <w:rsid w:val="00814326"/>
    <w:rsid w:val="00814449"/>
    <w:rsid w:val="00815346"/>
    <w:rsid w:val="00815618"/>
    <w:rsid w:val="00815734"/>
    <w:rsid w:val="00815FB6"/>
    <w:rsid w:val="00816252"/>
    <w:rsid w:val="008163CB"/>
    <w:rsid w:val="00816AEA"/>
    <w:rsid w:val="00816BA9"/>
    <w:rsid w:val="00816F5C"/>
    <w:rsid w:val="0081714D"/>
    <w:rsid w:val="00817823"/>
    <w:rsid w:val="00817E2C"/>
    <w:rsid w:val="0082033D"/>
    <w:rsid w:val="00820380"/>
    <w:rsid w:val="00820F55"/>
    <w:rsid w:val="00820FC7"/>
    <w:rsid w:val="008218A4"/>
    <w:rsid w:val="00821DE0"/>
    <w:rsid w:val="00821F0E"/>
    <w:rsid w:val="00822113"/>
    <w:rsid w:val="008232E9"/>
    <w:rsid w:val="008239EE"/>
    <w:rsid w:val="00824183"/>
    <w:rsid w:val="0082449C"/>
    <w:rsid w:val="00824583"/>
    <w:rsid w:val="0082459A"/>
    <w:rsid w:val="00824A78"/>
    <w:rsid w:val="00824CB2"/>
    <w:rsid w:val="00824F4B"/>
    <w:rsid w:val="0082533E"/>
    <w:rsid w:val="008256BD"/>
    <w:rsid w:val="00825A80"/>
    <w:rsid w:val="00825A94"/>
    <w:rsid w:val="008263CB"/>
    <w:rsid w:val="00826F2D"/>
    <w:rsid w:val="00827509"/>
    <w:rsid w:val="008308E4"/>
    <w:rsid w:val="00831352"/>
    <w:rsid w:val="00831AFC"/>
    <w:rsid w:val="00831C9E"/>
    <w:rsid w:val="00831D3C"/>
    <w:rsid w:val="00831D74"/>
    <w:rsid w:val="00832473"/>
    <w:rsid w:val="008324DA"/>
    <w:rsid w:val="00832620"/>
    <w:rsid w:val="00832CFB"/>
    <w:rsid w:val="00832F34"/>
    <w:rsid w:val="00833054"/>
    <w:rsid w:val="008330CC"/>
    <w:rsid w:val="0083351D"/>
    <w:rsid w:val="008335F0"/>
    <w:rsid w:val="00833630"/>
    <w:rsid w:val="00833845"/>
    <w:rsid w:val="00833AA4"/>
    <w:rsid w:val="008340A8"/>
    <w:rsid w:val="008342C5"/>
    <w:rsid w:val="00834635"/>
    <w:rsid w:val="008348A6"/>
    <w:rsid w:val="00834BBA"/>
    <w:rsid w:val="00834F3A"/>
    <w:rsid w:val="00834F95"/>
    <w:rsid w:val="00835457"/>
    <w:rsid w:val="00835D62"/>
    <w:rsid w:val="00836015"/>
    <w:rsid w:val="00836107"/>
    <w:rsid w:val="00836223"/>
    <w:rsid w:val="0083622D"/>
    <w:rsid w:val="00836874"/>
    <w:rsid w:val="0083718D"/>
    <w:rsid w:val="00837331"/>
    <w:rsid w:val="0083747B"/>
    <w:rsid w:val="00837480"/>
    <w:rsid w:val="008374E8"/>
    <w:rsid w:val="00837A1F"/>
    <w:rsid w:val="00837F5E"/>
    <w:rsid w:val="008401E4"/>
    <w:rsid w:val="00840E90"/>
    <w:rsid w:val="00841524"/>
    <w:rsid w:val="00841535"/>
    <w:rsid w:val="00841FCF"/>
    <w:rsid w:val="0084201C"/>
    <w:rsid w:val="0084251C"/>
    <w:rsid w:val="00842710"/>
    <w:rsid w:val="0084297B"/>
    <w:rsid w:val="00842CFE"/>
    <w:rsid w:val="00843675"/>
    <w:rsid w:val="00845296"/>
    <w:rsid w:val="008465D8"/>
    <w:rsid w:val="00846955"/>
    <w:rsid w:val="00846C0F"/>
    <w:rsid w:val="00846FC2"/>
    <w:rsid w:val="008474F1"/>
    <w:rsid w:val="00847BFF"/>
    <w:rsid w:val="00847C2E"/>
    <w:rsid w:val="0085064C"/>
    <w:rsid w:val="0085105A"/>
    <w:rsid w:val="0085141B"/>
    <w:rsid w:val="00851445"/>
    <w:rsid w:val="00851941"/>
    <w:rsid w:val="008522E9"/>
    <w:rsid w:val="008526DE"/>
    <w:rsid w:val="00852750"/>
    <w:rsid w:val="00852780"/>
    <w:rsid w:val="008528D7"/>
    <w:rsid w:val="00852AF2"/>
    <w:rsid w:val="00852BA4"/>
    <w:rsid w:val="00852E02"/>
    <w:rsid w:val="00853130"/>
    <w:rsid w:val="00853B63"/>
    <w:rsid w:val="00853D11"/>
    <w:rsid w:val="00853D6A"/>
    <w:rsid w:val="00853FCE"/>
    <w:rsid w:val="00854C08"/>
    <w:rsid w:val="00855D6B"/>
    <w:rsid w:val="00855E8C"/>
    <w:rsid w:val="00856161"/>
    <w:rsid w:val="00856353"/>
    <w:rsid w:val="008564EE"/>
    <w:rsid w:val="0085660C"/>
    <w:rsid w:val="008568B4"/>
    <w:rsid w:val="00856B23"/>
    <w:rsid w:val="0086025F"/>
    <w:rsid w:val="00860775"/>
    <w:rsid w:val="00860A92"/>
    <w:rsid w:val="008611C5"/>
    <w:rsid w:val="008617B1"/>
    <w:rsid w:val="0086184A"/>
    <w:rsid w:val="008625E9"/>
    <w:rsid w:val="008628E8"/>
    <w:rsid w:val="00863900"/>
    <w:rsid w:val="00863AE6"/>
    <w:rsid w:val="00863BC7"/>
    <w:rsid w:val="0086404A"/>
    <w:rsid w:val="0086561B"/>
    <w:rsid w:val="00865C67"/>
    <w:rsid w:val="00865CD7"/>
    <w:rsid w:val="00865D33"/>
    <w:rsid w:val="00866031"/>
    <w:rsid w:val="00867210"/>
    <w:rsid w:val="00867FC0"/>
    <w:rsid w:val="008702D9"/>
    <w:rsid w:val="00870614"/>
    <w:rsid w:val="0087113E"/>
    <w:rsid w:val="008711CF"/>
    <w:rsid w:val="00871697"/>
    <w:rsid w:val="0087203D"/>
    <w:rsid w:val="00872049"/>
    <w:rsid w:val="008721C1"/>
    <w:rsid w:val="00872C95"/>
    <w:rsid w:val="00873259"/>
    <w:rsid w:val="008733AE"/>
    <w:rsid w:val="00873AF8"/>
    <w:rsid w:val="00873F99"/>
    <w:rsid w:val="00874280"/>
    <w:rsid w:val="00874BD4"/>
    <w:rsid w:val="00874D99"/>
    <w:rsid w:val="00875193"/>
    <w:rsid w:val="0087616D"/>
    <w:rsid w:val="00876192"/>
    <w:rsid w:val="00876295"/>
    <w:rsid w:val="00876408"/>
    <w:rsid w:val="00876420"/>
    <w:rsid w:val="008767BA"/>
    <w:rsid w:val="008773EE"/>
    <w:rsid w:val="00877540"/>
    <w:rsid w:val="008779EB"/>
    <w:rsid w:val="00877A81"/>
    <w:rsid w:val="008805D5"/>
    <w:rsid w:val="008806D0"/>
    <w:rsid w:val="0088098C"/>
    <w:rsid w:val="00880C65"/>
    <w:rsid w:val="00881785"/>
    <w:rsid w:val="00881DA7"/>
    <w:rsid w:val="00882719"/>
    <w:rsid w:val="00882C5B"/>
    <w:rsid w:val="00882F68"/>
    <w:rsid w:val="00883081"/>
    <w:rsid w:val="008831F4"/>
    <w:rsid w:val="00883311"/>
    <w:rsid w:val="00883387"/>
    <w:rsid w:val="00883B4A"/>
    <w:rsid w:val="008854A6"/>
    <w:rsid w:val="008855FF"/>
    <w:rsid w:val="0088598E"/>
    <w:rsid w:val="00886A92"/>
    <w:rsid w:val="00886B00"/>
    <w:rsid w:val="00886F2C"/>
    <w:rsid w:val="008875DA"/>
    <w:rsid w:val="0088781C"/>
    <w:rsid w:val="00887F3E"/>
    <w:rsid w:val="008906B5"/>
    <w:rsid w:val="00890966"/>
    <w:rsid w:val="00890BB1"/>
    <w:rsid w:val="00890C7F"/>
    <w:rsid w:val="00890D42"/>
    <w:rsid w:val="008916A4"/>
    <w:rsid w:val="008916DA"/>
    <w:rsid w:val="0089175B"/>
    <w:rsid w:val="0089222C"/>
    <w:rsid w:val="00892AE9"/>
    <w:rsid w:val="00892B87"/>
    <w:rsid w:val="0089321A"/>
    <w:rsid w:val="008932FD"/>
    <w:rsid w:val="00893593"/>
    <w:rsid w:val="00893BA9"/>
    <w:rsid w:val="00894EF1"/>
    <w:rsid w:val="0089589B"/>
    <w:rsid w:val="008960F1"/>
    <w:rsid w:val="00896409"/>
    <w:rsid w:val="008964BE"/>
    <w:rsid w:val="00896BB0"/>
    <w:rsid w:val="00896D82"/>
    <w:rsid w:val="008970F1"/>
    <w:rsid w:val="00897CD3"/>
    <w:rsid w:val="008A06A8"/>
    <w:rsid w:val="008A0AC9"/>
    <w:rsid w:val="008A0BD9"/>
    <w:rsid w:val="008A1318"/>
    <w:rsid w:val="008A1398"/>
    <w:rsid w:val="008A14C1"/>
    <w:rsid w:val="008A1647"/>
    <w:rsid w:val="008A16A9"/>
    <w:rsid w:val="008A18A1"/>
    <w:rsid w:val="008A18D0"/>
    <w:rsid w:val="008A1A8D"/>
    <w:rsid w:val="008A394E"/>
    <w:rsid w:val="008A3D3E"/>
    <w:rsid w:val="008A3DB2"/>
    <w:rsid w:val="008A424E"/>
    <w:rsid w:val="008A44DA"/>
    <w:rsid w:val="008A519A"/>
    <w:rsid w:val="008A5907"/>
    <w:rsid w:val="008A61BA"/>
    <w:rsid w:val="008A73DC"/>
    <w:rsid w:val="008A77E9"/>
    <w:rsid w:val="008A77F6"/>
    <w:rsid w:val="008A7CC5"/>
    <w:rsid w:val="008A7ED4"/>
    <w:rsid w:val="008B0155"/>
    <w:rsid w:val="008B0232"/>
    <w:rsid w:val="008B097E"/>
    <w:rsid w:val="008B1027"/>
    <w:rsid w:val="008B108D"/>
    <w:rsid w:val="008B12F2"/>
    <w:rsid w:val="008B1980"/>
    <w:rsid w:val="008B1CB0"/>
    <w:rsid w:val="008B1EE6"/>
    <w:rsid w:val="008B20BD"/>
    <w:rsid w:val="008B2132"/>
    <w:rsid w:val="008B2264"/>
    <w:rsid w:val="008B22A4"/>
    <w:rsid w:val="008B24F7"/>
    <w:rsid w:val="008B2600"/>
    <w:rsid w:val="008B2BC0"/>
    <w:rsid w:val="008B3177"/>
    <w:rsid w:val="008B359D"/>
    <w:rsid w:val="008B38D9"/>
    <w:rsid w:val="008B3DBE"/>
    <w:rsid w:val="008B40D2"/>
    <w:rsid w:val="008B4379"/>
    <w:rsid w:val="008B4501"/>
    <w:rsid w:val="008B4D14"/>
    <w:rsid w:val="008B4D58"/>
    <w:rsid w:val="008B659C"/>
    <w:rsid w:val="008B6EE0"/>
    <w:rsid w:val="008B6F1A"/>
    <w:rsid w:val="008B7135"/>
    <w:rsid w:val="008B733B"/>
    <w:rsid w:val="008B771E"/>
    <w:rsid w:val="008B774F"/>
    <w:rsid w:val="008B7817"/>
    <w:rsid w:val="008B7A0B"/>
    <w:rsid w:val="008B7C2F"/>
    <w:rsid w:val="008B7D3C"/>
    <w:rsid w:val="008C04EE"/>
    <w:rsid w:val="008C06E2"/>
    <w:rsid w:val="008C0C87"/>
    <w:rsid w:val="008C1080"/>
    <w:rsid w:val="008C160E"/>
    <w:rsid w:val="008C1875"/>
    <w:rsid w:val="008C1EEB"/>
    <w:rsid w:val="008C2A76"/>
    <w:rsid w:val="008C2F71"/>
    <w:rsid w:val="008C2FDE"/>
    <w:rsid w:val="008C389D"/>
    <w:rsid w:val="008C447C"/>
    <w:rsid w:val="008C4DCB"/>
    <w:rsid w:val="008C4E55"/>
    <w:rsid w:val="008C4EC6"/>
    <w:rsid w:val="008C5DF8"/>
    <w:rsid w:val="008C5E27"/>
    <w:rsid w:val="008C6168"/>
    <w:rsid w:val="008C65E8"/>
    <w:rsid w:val="008C673A"/>
    <w:rsid w:val="008C6AE5"/>
    <w:rsid w:val="008C6C7B"/>
    <w:rsid w:val="008C6DEA"/>
    <w:rsid w:val="008C7125"/>
    <w:rsid w:val="008C793A"/>
    <w:rsid w:val="008C7F9A"/>
    <w:rsid w:val="008D0C55"/>
    <w:rsid w:val="008D10C5"/>
    <w:rsid w:val="008D1546"/>
    <w:rsid w:val="008D18AD"/>
    <w:rsid w:val="008D1AE9"/>
    <w:rsid w:val="008D25F6"/>
    <w:rsid w:val="008D31E3"/>
    <w:rsid w:val="008D320C"/>
    <w:rsid w:val="008D3C30"/>
    <w:rsid w:val="008D3C7B"/>
    <w:rsid w:val="008D422A"/>
    <w:rsid w:val="008D4CEA"/>
    <w:rsid w:val="008D4F18"/>
    <w:rsid w:val="008D5021"/>
    <w:rsid w:val="008D531C"/>
    <w:rsid w:val="008D5355"/>
    <w:rsid w:val="008D5503"/>
    <w:rsid w:val="008D5521"/>
    <w:rsid w:val="008D5D1E"/>
    <w:rsid w:val="008D5E38"/>
    <w:rsid w:val="008D5F84"/>
    <w:rsid w:val="008D6859"/>
    <w:rsid w:val="008D689E"/>
    <w:rsid w:val="008D6FA6"/>
    <w:rsid w:val="008D70E0"/>
    <w:rsid w:val="008D73E0"/>
    <w:rsid w:val="008D75B2"/>
    <w:rsid w:val="008D7A03"/>
    <w:rsid w:val="008D7CDC"/>
    <w:rsid w:val="008E0A39"/>
    <w:rsid w:val="008E1116"/>
    <w:rsid w:val="008E1231"/>
    <w:rsid w:val="008E1957"/>
    <w:rsid w:val="008E1A6D"/>
    <w:rsid w:val="008E248F"/>
    <w:rsid w:val="008E24DA"/>
    <w:rsid w:val="008E25A3"/>
    <w:rsid w:val="008E3440"/>
    <w:rsid w:val="008E44C0"/>
    <w:rsid w:val="008E4565"/>
    <w:rsid w:val="008E4811"/>
    <w:rsid w:val="008E4E50"/>
    <w:rsid w:val="008E4F88"/>
    <w:rsid w:val="008E5A07"/>
    <w:rsid w:val="008E5D93"/>
    <w:rsid w:val="008E6857"/>
    <w:rsid w:val="008E6C51"/>
    <w:rsid w:val="008E6F5A"/>
    <w:rsid w:val="008E7246"/>
    <w:rsid w:val="008E7922"/>
    <w:rsid w:val="008E7A3F"/>
    <w:rsid w:val="008F0860"/>
    <w:rsid w:val="008F0944"/>
    <w:rsid w:val="008F1493"/>
    <w:rsid w:val="008F16CA"/>
    <w:rsid w:val="008F1BAA"/>
    <w:rsid w:val="008F1C8C"/>
    <w:rsid w:val="008F206F"/>
    <w:rsid w:val="008F230F"/>
    <w:rsid w:val="008F2377"/>
    <w:rsid w:val="008F24B4"/>
    <w:rsid w:val="008F2BD3"/>
    <w:rsid w:val="008F2F5D"/>
    <w:rsid w:val="008F2FA0"/>
    <w:rsid w:val="008F53B6"/>
    <w:rsid w:val="008F5949"/>
    <w:rsid w:val="008F5A2C"/>
    <w:rsid w:val="008F5D5C"/>
    <w:rsid w:val="008F6320"/>
    <w:rsid w:val="008F678B"/>
    <w:rsid w:val="008F6D58"/>
    <w:rsid w:val="008F7381"/>
    <w:rsid w:val="008F7E97"/>
    <w:rsid w:val="009000AD"/>
    <w:rsid w:val="0090047C"/>
    <w:rsid w:val="0090076C"/>
    <w:rsid w:val="009007C2"/>
    <w:rsid w:val="00900B16"/>
    <w:rsid w:val="0090169D"/>
    <w:rsid w:val="00901722"/>
    <w:rsid w:val="00901A22"/>
    <w:rsid w:val="00901F7E"/>
    <w:rsid w:val="0090229F"/>
    <w:rsid w:val="0090245B"/>
    <w:rsid w:val="0090292F"/>
    <w:rsid w:val="00902985"/>
    <w:rsid w:val="00902C28"/>
    <w:rsid w:val="00903AA5"/>
    <w:rsid w:val="00903F37"/>
    <w:rsid w:val="00904923"/>
    <w:rsid w:val="009049F8"/>
    <w:rsid w:val="00904C66"/>
    <w:rsid w:val="00904E12"/>
    <w:rsid w:val="009051A3"/>
    <w:rsid w:val="009062E6"/>
    <w:rsid w:val="00906939"/>
    <w:rsid w:val="00906C01"/>
    <w:rsid w:val="00906C57"/>
    <w:rsid w:val="00906D00"/>
    <w:rsid w:val="00907F94"/>
    <w:rsid w:val="009104F9"/>
    <w:rsid w:val="00910C77"/>
    <w:rsid w:val="009113E1"/>
    <w:rsid w:val="009115A2"/>
    <w:rsid w:val="00911764"/>
    <w:rsid w:val="009119C7"/>
    <w:rsid w:val="00911BC7"/>
    <w:rsid w:val="00911D83"/>
    <w:rsid w:val="00912072"/>
    <w:rsid w:val="009123D9"/>
    <w:rsid w:val="009129E4"/>
    <w:rsid w:val="00912AB7"/>
    <w:rsid w:val="00912CC4"/>
    <w:rsid w:val="009135A3"/>
    <w:rsid w:val="0091385D"/>
    <w:rsid w:val="00913B52"/>
    <w:rsid w:val="009146E6"/>
    <w:rsid w:val="00914864"/>
    <w:rsid w:val="00914B15"/>
    <w:rsid w:val="009150C4"/>
    <w:rsid w:val="0091617B"/>
    <w:rsid w:val="00916254"/>
    <w:rsid w:val="00916532"/>
    <w:rsid w:val="00916537"/>
    <w:rsid w:val="0091667B"/>
    <w:rsid w:val="009175CF"/>
    <w:rsid w:val="00917C43"/>
    <w:rsid w:val="0092031C"/>
    <w:rsid w:val="00920D53"/>
    <w:rsid w:val="00921C2B"/>
    <w:rsid w:val="00922C52"/>
    <w:rsid w:val="00922C7F"/>
    <w:rsid w:val="00922E2A"/>
    <w:rsid w:val="00923439"/>
    <w:rsid w:val="00923CB6"/>
    <w:rsid w:val="00924094"/>
    <w:rsid w:val="00924488"/>
    <w:rsid w:val="00924A22"/>
    <w:rsid w:val="00924A7E"/>
    <w:rsid w:val="00924B9D"/>
    <w:rsid w:val="00924D05"/>
    <w:rsid w:val="00925401"/>
    <w:rsid w:val="00925452"/>
    <w:rsid w:val="009254E8"/>
    <w:rsid w:val="009259CE"/>
    <w:rsid w:val="00925DDA"/>
    <w:rsid w:val="0092605E"/>
    <w:rsid w:val="00926E08"/>
    <w:rsid w:val="00927302"/>
    <w:rsid w:val="009277C5"/>
    <w:rsid w:val="009279A9"/>
    <w:rsid w:val="00927E12"/>
    <w:rsid w:val="00930007"/>
    <w:rsid w:val="009302F6"/>
    <w:rsid w:val="009306DF"/>
    <w:rsid w:val="0093073D"/>
    <w:rsid w:val="00931075"/>
    <w:rsid w:val="00931489"/>
    <w:rsid w:val="009318ED"/>
    <w:rsid w:val="00931A71"/>
    <w:rsid w:val="009325D2"/>
    <w:rsid w:val="00932970"/>
    <w:rsid w:val="00932CDD"/>
    <w:rsid w:val="00933108"/>
    <w:rsid w:val="00933660"/>
    <w:rsid w:val="0093485F"/>
    <w:rsid w:val="00934B63"/>
    <w:rsid w:val="00934C8C"/>
    <w:rsid w:val="009354FD"/>
    <w:rsid w:val="00935557"/>
    <w:rsid w:val="00935567"/>
    <w:rsid w:val="0093571D"/>
    <w:rsid w:val="009357C4"/>
    <w:rsid w:val="00936316"/>
    <w:rsid w:val="009368B9"/>
    <w:rsid w:val="00936C1B"/>
    <w:rsid w:val="00936C59"/>
    <w:rsid w:val="009370E2"/>
    <w:rsid w:val="00937136"/>
    <w:rsid w:val="0093714A"/>
    <w:rsid w:val="009374AA"/>
    <w:rsid w:val="009379FC"/>
    <w:rsid w:val="00937FF0"/>
    <w:rsid w:val="00940430"/>
    <w:rsid w:val="0094077C"/>
    <w:rsid w:val="0094080A"/>
    <w:rsid w:val="00941576"/>
    <w:rsid w:val="00941BA8"/>
    <w:rsid w:val="00941F2A"/>
    <w:rsid w:val="00942273"/>
    <w:rsid w:val="00942647"/>
    <w:rsid w:val="00942BCD"/>
    <w:rsid w:val="00942CEE"/>
    <w:rsid w:val="00942D2A"/>
    <w:rsid w:val="00942D64"/>
    <w:rsid w:val="00943FAB"/>
    <w:rsid w:val="00944462"/>
    <w:rsid w:val="00944981"/>
    <w:rsid w:val="00944C29"/>
    <w:rsid w:val="00944CFB"/>
    <w:rsid w:val="009457DA"/>
    <w:rsid w:val="00946806"/>
    <w:rsid w:val="009468DE"/>
    <w:rsid w:val="009472E0"/>
    <w:rsid w:val="00947A10"/>
    <w:rsid w:val="00947CDC"/>
    <w:rsid w:val="00950221"/>
    <w:rsid w:val="009509D5"/>
    <w:rsid w:val="00950E18"/>
    <w:rsid w:val="00951836"/>
    <w:rsid w:val="00951F5D"/>
    <w:rsid w:val="009522A7"/>
    <w:rsid w:val="009526C1"/>
    <w:rsid w:val="00953242"/>
    <w:rsid w:val="009537C0"/>
    <w:rsid w:val="00953967"/>
    <w:rsid w:val="00953E5C"/>
    <w:rsid w:val="00954538"/>
    <w:rsid w:val="00954DAF"/>
    <w:rsid w:val="00954DE2"/>
    <w:rsid w:val="00954F69"/>
    <w:rsid w:val="00954FAE"/>
    <w:rsid w:val="009552D6"/>
    <w:rsid w:val="00955435"/>
    <w:rsid w:val="009558A5"/>
    <w:rsid w:val="0095596E"/>
    <w:rsid w:val="00956218"/>
    <w:rsid w:val="009571B6"/>
    <w:rsid w:val="00957550"/>
    <w:rsid w:val="009576D6"/>
    <w:rsid w:val="0095778A"/>
    <w:rsid w:val="00961CEB"/>
    <w:rsid w:val="0096276B"/>
    <w:rsid w:val="00962B34"/>
    <w:rsid w:val="00963C12"/>
    <w:rsid w:val="00963C15"/>
    <w:rsid w:val="0096430D"/>
    <w:rsid w:val="0096470A"/>
    <w:rsid w:val="0096498A"/>
    <w:rsid w:val="009649EA"/>
    <w:rsid w:val="00964A90"/>
    <w:rsid w:val="009650C3"/>
    <w:rsid w:val="0096524F"/>
    <w:rsid w:val="00965AD1"/>
    <w:rsid w:val="00965C32"/>
    <w:rsid w:val="009660F5"/>
    <w:rsid w:val="00966246"/>
    <w:rsid w:val="00966CF0"/>
    <w:rsid w:val="00966DB3"/>
    <w:rsid w:val="00966E23"/>
    <w:rsid w:val="00966F12"/>
    <w:rsid w:val="00967775"/>
    <w:rsid w:val="00967909"/>
    <w:rsid w:val="00967D06"/>
    <w:rsid w:val="00970350"/>
    <w:rsid w:val="00970765"/>
    <w:rsid w:val="00970AD0"/>
    <w:rsid w:val="00971FF9"/>
    <w:rsid w:val="00972055"/>
    <w:rsid w:val="009728C8"/>
    <w:rsid w:val="00972A02"/>
    <w:rsid w:val="0097341E"/>
    <w:rsid w:val="00973A12"/>
    <w:rsid w:val="00973A7C"/>
    <w:rsid w:val="00973AB4"/>
    <w:rsid w:val="00973D20"/>
    <w:rsid w:val="009742FE"/>
    <w:rsid w:val="0097436A"/>
    <w:rsid w:val="0097504E"/>
    <w:rsid w:val="00975079"/>
    <w:rsid w:val="009753D2"/>
    <w:rsid w:val="00975621"/>
    <w:rsid w:val="009762A0"/>
    <w:rsid w:val="0097648D"/>
    <w:rsid w:val="0097652C"/>
    <w:rsid w:val="00976656"/>
    <w:rsid w:val="00976AF4"/>
    <w:rsid w:val="009778F5"/>
    <w:rsid w:val="00977EBC"/>
    <w:rsid w:val="009801C3"/>
    <w:rsid w:val="00980336"/>
    <w:rsid w:val="00980864"/>
    <w:rsid w:val="0098090C"/>
    <w:rsid w:val="00980A78"/>
    <w:rsid w:val="009811AC"/>
    <w:rsid w:val="009813B3"/>
    <w:rsid w:val="00981AFF"/>
    <w:rsid w:val="00981F21"/>
    <w:rsid w:val="00982B46"/>
    <w:rsid w:val="00982B5F"/>
    <w:rsid w:val="00982CA3"/>
    <w:rsid w:val="009832E4"/>
    <w:rsid w:val="0098397C"/>
    <w:rsid w:val="0098445E"/>
    <w:rsid w:val="00984591"/>
    <w:rsid w:val="009848E6"/>
    <w:rsid w:val="00985B5E"/>
    <w:rsid w:val="00985BA8"/>
    <w:rsid w:val="0098643D"/>
    <w:rsid w:val="00986FC1"/>
    <w:rsid w:val="00987443"/>
    <w:rsid w:val="00987AF0"/>
    <w:rsid w:val="0099026F"/>
    <w:rsid w:val="0099069D"/>
    <w:rsid w:val="00990A7E"/>
    <w:rsid w:val="00990EAF"/>
    <w:rsid w:val="00991241"/>
    <w:rsid w:val="0099138C"/>
    <w:rsid w:val="00991491"/>
    <w:rsid w:val="009915ED"/>
    <w:rsid w:val="00991760"/>
    <w:rsid w:val="00991A70"/>
    <w:rsid w:val="00991C9C"/>
    <w:rsid w:val="00991DC7"/>
    <w:rsid w:val="00991DEC"/>
    <w:rsid w:val="009922DA"/>
    <w:rsid w:val="00992E71"/>
    <w:rsid w:val="00992FD8"/>
    <w:rsid w:val="00993063"/>
    <w:rsid w:val="00993BB2"/>
    <w:rsid w:val="00993C95"/>
    <w:rsid w:val="00993D33"/>
    <w:rsid w:val="0099470F"/>
    <w:rsid w:val="00994B04"/>
    <w:rsid w:val="00994E22"/>
    <w:rsid w:val="00995019"/>
    <w:rsid w:val="00995891"/>
    <w:rsid w:val="0099633A"/>
    <w:rsid w:val="00996781"/>
    <w:rsid w:val="00996B03"/>
    <w:rsid w:val="00996EFF"/>
    <w:rsid w:val="00997367"/>
    <w:rsid w:val="00997371"/>
    <w:rsid w:val="009974ED"/>
    <w:rsid w:val="0099757B"/>
    <w:rsid w:val="0099793E"/>
    <w:rsid w:val="009979A2"/>
    <w:rsid w:val="00997BC4"/>
    <w:rsid w:val="009A0D6D"/>
    <w:rsid w:val="009A12F6"/>
    <w:rsid w:val="009A1B59"/>
    <w:rsid w:val="009A1CD8"/>
    <w:rsid w:val="009A1F5F"/>
    <w:rsid w:val="009A1FDC"/>
    <w:rsid w:val="009A27E9"/>
    <w:rsid w:val="009A28B0"/>
    <w:rsid w:val="009A2A5E"/>
    <w:rsid w:val="009A3086"/>
    <w:rsid w:val="009A457E"/>
    <w:rsid w:val="009A4902"/>
    <w:rsid w:val="009A4B7F"/>
    <w:rsid w:val="009A512F"/>
    <w:rsid w:val="009A5342"/>
    <w:rsid w:val="009A53F1"/>
    <w:rsid w:val="009A59D4"/>
    <w:rsid w:val="009A5AEE"/>
    <w:rsid w:val="009A5D34"/>
    <w:rsid w:val="009A6BC9"/>
    <w:rsid w:val="009A7351"/>
    <w:rsid w:val="009A78E3"/>
    <w:rsid w:val="009A7D49"/>
    <w:rsid w:val="009B082F"/>
    <w:rsid w:val="009B0F02"/>
    <w:rsid w:val="009B17D6"/>
    <w:rsid w:val="009B193F"/>
    <w:rsid w:val="009B1ABC"/>
    <w:rsid w:val="009B1C2A"/>
    <w:rsid w:val="009B1CAC"/>
    <w:rsid w:val="009B2007"/>
    <w:rsid w:val="009B217B"/>
    <w:rsid w:val="009B281F"/>
    <w:rsid w:val="009B2C27"/>
    <w:rsid w:val="009B2C90"/>
    <w:rsid w:val="009B3040"/>
    <w:rsid w:val="009B33BF"/>
    <w:rsid w:val="009B360C"/>
    <w:rsid w:val="009B37C6"/>
    <w:rsid w:val="009B3846"/>
    <w:rsid w:val="009B43AE"/>
    <w:rsid w:val="009B4996"/>
    <w:rsid w:val="009B52FF"/>
    <w:rsid w:val="009B53C6"/>
    <w:rsid w:val="009B5C35"/>
    <w:rsid w:val="009B5DFD"/>
    <w:rsid w:val="009B60A7"/>
    <w:rsid w:val="009B644B"/>
    <w:rsid w:val="009B68A5"/>
    <w:rsid w:val="009B6A16"/>
    <w:rsid w:val="009B6A40"/>
    <w:rsid w:val="009B6C96"/>
    <w:rsid w:val="009B7197"/>
    <w:rsid w:val="009B76D7"/>
    <w:rsid w:val="009B78CD"/>
    <w:rsid w:val="009C0458"/>
    <w:rsid w:val="009C084B"/>
    <w:rsid w:val="009C0C2E"/>
    <w:rsid w:val="009C0F47"/>
    <w:rsid w:val="009C15AF"/>
    <w:rsid w:val="009C1835"/>
    <w:rsid w:val="009C19BD"/>
    <w:rsid w:val="009C1C1A"/>
    <w:rsid w:val="009C1E93"/>
    <w:rsid w:val="009C2227"/>
    <w:rsid w:val="009C24CC"/>
    <w:rsid w:val="009C258F"/>
    <w:rsid w:val="009C276F"/>
    <w:rsid w:val="009C32DA"/>
    <w:rsid w:val="009C3B9F"/>
    <w:rsid w:val="009C4AB1"/>
    <w:rsid w:val="009C5A77"/>
    <w:rsid w:val="009C5AEE"/>
    <w:rsid w:val="009C5CD5"/>
    <w:rsid w:val="009C6124"/>
    <w:rsid w:val="009C6AEC"/>
    <w:rsid w:val="009C6B22"/>
    <w:rsid w:val="009C6E26"/>
    <w:rsid w:val="009C6F75"/>
    <w:rsid w:val="009C71E7"/>
    <w:rsid w:val="009C7A19"/>
    <w:rsid w:val="009C7FBC"/>
    <w:rsid w:val="009D0341"/>
    <w:rsid w:val="009D0520"/>
    <w:rsid w:val="009D068E"/>
    <w:rsid w:val="009D0820"/>
    <w:rsid w:val="009D0882"/>
    <w:rsid w:val="009D0C3B"/>
    <w:rsid w:val="009D1839"/>
    <w:rsid w:val="009D2665"/>
    <w:rsid w:val="009D364F"/>
    <w:rsid w:val="009D38C6"/>
    <w:rsid w:val="009D4101"/>
    <w:rsid w:val="009D45C8"/>
    <w:rsid w:val="009D5434"/>
    <w:rsid w:val="009D62C8"/>
    <w:rsid w:val="009D6580"/>
    <w:rsid w:val="009D6CC8"/>
    <w:rsid w:val="009D7395"/>
    <w:rsid w:val="009D7465"/>
    <w:rsid w:val="009D7738"/>
    <w:rsid w:val="009D7F3C"/>
    <w:rsid w:val="009E0064"/>
    <w:rsid w:val="009E0943"/>
    <w:rsid w:val="009E116A"/>
    <w:rsid w:val="009E1535"/>
    <w:rsid w:val="009E1B6D"/>
    <w:rsid w:val="009E1FA4"/>
    <w:rsid w:val="009E34B4"/>
    <w:rsid w:val="009E3708"/>
    <w:rsid w:val="009E383E"/>
    <w:rsid w:val="009E3E54"/>
    <w:rsid w:val="009E455D"/>
    <w:rsid w:val="009E4AC1"/>
    <w:rsid w:val="009E4B87"/>
    <w:rsid w:val="009E4DD2"/>
    <w:rsid w:val="009E4EAA"/>
    <w:rsid w:val="009E4F36"/>
    <w:rsid w:val="009E510E"/>
    <w:rsid w:val="009E61CE"/>
    <w:rsid w:val="009E6D75"/>
    <w:rsid w:val="009E71EC"/>
    <w:rsid w:val="009E7B19"/>
    <w:rsid w:val="009E7C5F"/>
    <w:rsid w:val="009F00B5"/>
    <w:rsid w:val="009F01E5"/>
    <w:rsid w:val="009F024B"/>
    <w:rsid w:val="009F039D"/>
    <w:rsid w:val="009F0A91"/>
    <w:rsid w:val="009F0B01"/>
    <w:rsid w:val="009F0E46"/>
    <w:rsid w:val="009F14F3"/>
    <w:rsid w:val="009F20E9"/>
    <w:rsid w:val="009F27B6"/>
    <w:rsid w:val="009F2954"/>
    <w:rsid w:val="009F2FFE"/>
    <w:rsid w:val="009F342F"/>
    <w:rsid w:val="009F408F"/>
    <w:rsid w:val="009F42DB"/>
    <w:rsid w:val="009F47FD"/>
    <w:rsid w:val="009F4B9D"/>
    <w:rsid w:val="009F4BA3"/>
    <w:rsid w:val="009F536F"/>
    <w:rsid w:val="009F55C5"/>
    <w:rsid w:val="009F5B5D"/>
    <w:rsid w:val="009F5EE6"/>
    <w:rsid w:val="009F6854"/>
    <w:rsid w:val="009F69A5"/>
    <w:rsid w:val="009F6E89"/>
    <w:rsid w:val="009F7170"/>
    <w:rsid w:val="009F7AC2"/>
    <w:rsid w:val="00A001F5"/>
    <w:rsid w:val="00A00C52"/>
    <w:rsid w:val="00A00E11"/>
    <w:rsid w:val="00A01633"/>
    <w:rsid w:val="00A01787"/>
    <w:rsid w:val="00A01B01"/>
    <w:rsid w:val="00A020B6"/>
    <w:rsid w:val="00A0223C"/>
    <w:rsid w:val="00A022CC"/>
    <w:rsid w:val="00A029B2"/>
    <w:rsid w:val="00A02A7D"/>
    <w:rsid w:val="00A02EFB"/>
    <w:rsid w:val="00A0369E"/>
    <w:rsid w:val="00A03F23"/>
    <w:rsid w:val="00A040BD"/>
    <w:rsid w:val="00A04612"/>
    <w:rsid w:val="00A04E38"/>
    <w:rsid w:val="00A050F7"/>
    <w:rsid w:val="00A051E6"/>
    <w:rsid w:val="00A052C8"/>
    <w:rsid w:val="00A05A3C"/>
    <w:rsid w:val="00A05C24"/>
    <w:rsid w:val="00A0655A"/>
    <w:rsid w:val="00A07306"/>
    <w:rsid w:val="00A07A58"/>
    <w:rsid w:val="00A07AD9"/>
    <w:rsid w:val="00A07B7B"/>
    <w:rsid w:val="00A07C51"/>
    <w:rsid w:val="00A07C79"/>
    <w:rsid w:val="00A07EE3"/>
    <w:rsid w:val="00A101A3"/>
    <w:rsid w:val="00A10241"/>
    <w:rsid w:val="00A10269"/>
    <w:rsid w:val="00A10C02"/>
    <w:rsid w:val="00A10E5A"/>
    <w:rsid w:val="00A11078"/>
    <w:rsid w:val="00A1109B"/>
    <w:rsid w:val="00A1123D"/>
    <w:rsid w:val="00A112D0"/>
    <w:rsid w:val="00A1135F"/>
    <w:rsid w:val="00A1181B"/>
    <w:rsid w:val="00A11A8A"/>
    <w:rsid w:val="00A11DEB"/>
    <w:rsid w:val="00A11E46"/>
    <w:rsid w:val="00A11EDF"/>
    <w:rsid w:val="00A1264D"/>
    <w:rsid w:val="00A12933"/>
    <w:rsid w:val="00A12E57"/>
    <w:rsid w:val="00A13FB3"/>
    <w:rsid w:val="00A14319"/>
    <w:rsid w:val="00A1433E"/>
    <w:rsid w:val="00A14854"/>
    <w:rsid w:val="00A14944"/>
    <w:rsid w:val="00A1607A"/>
    <w:rsid w:val="00A161D6"/>
    <w:rsid w:val="00A16477"/>
    <w:rsid w:val="00A16B49"/>
    <w:rsid w:val="00A16DB4"/>
    <w:rsid w:val="00A17A27"/>
    <w:rsid w:val="00A17D9B"/>
    <w:rsid w:val="00A17EAC"/>
    <w:rsid w:val="00A17ED7"/>
    <w:rsid w:val="00A2000F"/>
    <w:rsid w:val="00A2147E"/>
    <w:rsid w:val="00A217D8"/>
    <w:rsid w:val="00A2199D"/>
    <w:rsid w:val="00A21DA6"/>
    <w:rsid w:val="00A226A9"/>
    <w:rsid w:val="00A22F59"/>
    <w:rsid w:val="00A23616"/>
    <w:rsid w:val="00A2393E"/>
    <w:rsid w:val="00A23A24"/>
    <w:rsid w:val="00A23D16"/>
    <w:rsid w:val="00A23DA3"/>
    <w:rsid w:val="00A23EB4"/>
    <w:rsid w:val="00A23EBF"/>
    <w:rsid w:val="00A24034"/>
    <w:rsid w:val="00A25635"/>
    <w:rsid w:val="00A25862"/>
    <w:rsid w:val="00A2621D"/>
    <w:rsid w:val="00A2685F"/>
    <w:rsid w:val="00A26C4E"/>
    <w:rsid w:val="00A27002"/>
    <w:rsid w:val="00A2706A"/>
    <w:rsid w:val="00A27157"/>
    <w:rsid w:val="00A274B2"/>
    <w:rsid w:val="00A2773E"/>
    <w:rsid w:val="00A277F8"/>
    <w:rsid w:val="00A27CF9"/>
    <w:rsid w:val="00A30574"/>
    <w:rsid w:val="00A3062E"/>
    <w:rsid w:val="00A3096A"/>
    <w:rsid w:val="00A31236"/>
    <w:rsid w:val="00A31D90"/>
    <w:rsid w:val="00A31F3F"/>
    <w:rsid w:val="00A32170"/>
    <w:rsid w:val="00A32429"/>
    <w:rsid w:val="00A33356"/>
    <w:rsid w:val="00A33791"/>
    <w:rsid w:val="00A33A98"/>
    <w:rsid w:val="00A33D3A"/>
    <w:rsid w:val="00A33E21"/>
    <w:rsid w:val="00A340D5"/>
    <w:rsid w:val="00A34FAA"/>
    <w:rsid w:val="00A35007"/>
    <w:rsid w:val="00A3541F"/>
    <w:rsid w:val="00A354D5"/>
    <w:rsid w:val="00A35686"/>
    <w:rsid w:val="00A35786"/>
    <w:rsid w:val="00A358D1"/>
    <w:rsid w:val="00A35E9D"/>
    <w:rsid w:val="00A35F5E"/>
    <w:rsid w:val="00A36847"/>
    <w:rsid w:val="00A36B0C"/>
    <w:rsid w:val="00A3714F"/>
    <w:rsid w:val="00A374A9"/>
    <w:rsid w:val="00A3772E"/>
    <w:rsid w:val="00A37C24"/>
    <w:rsid w:val="00A37C70"/>
    <w:rsid w:val="00A403C3"/>
    <w:rsid w:val="00A409E9"/>
    <w:rsid w:val="00A412BF"/>
    <w:rsid w:val="00A4151A"/>
    <w:rsid w:val="00A4237A"/>
    <w:rsid w:val="00A43448"/>
    <w:rsid w:val="00A434CA"/>
    <w:rsid w:val="00A4353B"/>
    <w:rsid w:val="00A43B7E"/>
    <w:rsid w:val="00A43C22"/>
    <w:rsid w:val="00A43C49"/>
    <w:rsid w:val="00A44083"/>
    <w:rsid w:val="00A44574"/>
    <w:rsid w:val="00A4595C"/>
    <w:rsid w:val="00A45ACC"/>
    <w:rsid w:val="00A45BB2"/>
    <w:rsid w:val="00A45CBF"/>
    <w:rsid w:val="00A45D8F"/>
    <w:rsid w:val="00A465C2"/>
    <w:rsid w:val="00A466C8"/>
    <w:rsid w:val="00A46874"/>
    <w:rsid w:val="00A46C0A"/>
    <w:rsid w:val="00A46FCD"/>
    <w:rsid w:val="00A471E1"/>
    <w:rsid w:val="00A4725F"/>
    <w:rsid w:val="00A474BB"/>
    <w:rsid w:val="00A477E3"/>
    <w:rsid w:val="00A5007E"/>
    <w:rsid w:val="00A50A11"/>
    <w:rsid w:val="00A517D9"/>
    <w:rsid w:val="00A518A4"/>
    <w:rsid w:val="00A52220"/>
    <w:rsid w:val="00A52725"/>
    <w:rsid w:val="00A52803"/>
    <w:rsid w:val="00A528EC"/>
    <w:rsid w:val="00A52937"/>
    <w:rsid w:val="00A52B7A"/>
    <w:rsid w:val="00A53169"/>
    <w:rsid w:val="00A5317C"/>
    <w:rsid w:val="00A53C94"/>
    <w:rsid w:val="00A540E4"/>
    <w:rsid w:val="00A54BE2"/>
    <w:rsid w:val="00A54E19"/>
    <w:rsid w:val="00A554E2"/>
    <w:rsid w:val="00A554F1"/>
    <w:rsid w:val="00A55716"/>
    <w:rsid w:val="00A560B6"/>
    <w:rsid w:val="00A5764C"/>
    <w:rsid w:val="00A57A3B"/>
    <w:rsid w:val="00A57CE6"/>
    <w:rsid w:val="00A600C3"/>
    <w:rsid w:val="00A6060A"/>
    <w:rsid w:val="00A60BE7"/>
    <w:rsid w:val="00A61692"/>
    <w:rsid w:val="00A616B9"/>
    <w:rsid w:val="00A6171C"/>
    <w:rsid w:val="00A61D60"/>
    <w:rsid w:val="00A622CE"/>
    <w:rsid w:val="00A6261F"/>
    <w:rsid w:val="00A6275E"/>
    <w:rsid w:val="00A62A85"/>
    <w:rsid w:val="00A62C14"/>
    <w:rsid w:val="00A62DB5"/>
    <w:rsid w:val="00A63728"/>
    <w:rsid w:val="00A6423F"/>
    <w:rsid w:val="00A64874"/>
    <w:rsid w:val="00A648B0"/>
    <w:rsid w:val="00A64B7C"/>
    <w:rsid w:val="00A64C16"/>
    <w:rsid w:val="00A659F9"/>
    <w:rsid w:val="00A65A77"/>
    <w:rsid w:val="00A65FA1"/>
    <w:rsid w:val="00A66F08"/>
    <w:rsid w:val="00A6750A"/>
    <w:rsid w:val="00A676ED"/>
    <w:rsid w:val="00A67924"/>
    <w:rsid w:val="00A67C71"/>
    <w:rsid w:val="00A67D81"/>
    <w:rsid w:val="00A67DC3"/>
    <w:rsid w:val="00A67E53"/>
    <w:rsid w:val="00A67EBF"/>
    <w:rsid w:val="00A700A4"/>
    <w:rsid w:val="00A707F7"/>
    <w:rsid w:val="00A70D87"/>
    <w:rsid w:val="00A71D25"/>
    <w:rsid w:val="00A71FF2"/>
    <w:rsid w:val="00A7205E"/>
    <w:rsid w:val="00A72628"/>
    <w:rsid w:val="00A72D2D"/>
    <w:rsid w:val="00A73158"/>
    <w:rsid w:val="00A73607"/>
    <w:rsid w:val="00A73E64"/>
    <w:rsid w:val="00A748C7"/>
    <w:rsid w:val="00A74D67"/>
    <w:rsid w:val="00A7512B"/>
    <w:rsid w:val="00A75520"/>
    <w:rsid w:val="00A76DB4"/>
    <w:rsid w:val="00A76E4C"/>
    <w:rsid w:val="00A77BD8"/>
    <w:rsid w:val="00A77E96"/>
    <w:rsid w:val="00A80052"/>
    <w:rsid w:val="00A801CC"/>
    <w:rsid w:val="00A80A25"/>
    <w:rsid w:val="00A80C69"/>
    <w:rsid w:val="00A80C80"/>
    <w:rsid w:val="00A81D9C"/>
    <w:rsid w:val="00A8219A"/>
    <w:rsid w:val="00A821B4"/>
    <w:rsid w:val="00A823FA"/>
    <w:rsid w:val="00A8266E"/>
    <w:rsid w:val="00A82C63"/>
    <w:rsid w:val="00A82DC2"/>
    <w:rsid w:val="00A82E38"/>
    <w:rsid w:val="00A8308D"/>
    <w:rsid w:val="00A83B3D"/>
    <w:rsid w:val="00A83DD7"/>
    <w:rsid w:val="00A83F37"/>
    <w:rsid w:val="00A84C25"/>
    <w:rsid w:val="00A84F51"/>
    <w:rsid w:val="00A85128"/>
    <w:rsid w:val="00A853F3"/>
    <w:rsid w:val="00A85556"/>
    <w:rsid w:val="00A85A1E"/>
    <w:rsid w:val="00A85DAE"/>
    <w:rsid w:val="00A86840"/>
    <w:rsid w:val="00A86B28"/>
    <w:rsid w:val="00A86B53"/>
    <w:rsid w:val="00A86E79"/>
    <w:rsid w:val="00A879D8"/>
    <w:rsid w:val="00A87F9F"/>
    <w:rsid w:val="00A906F0"/>
    <w:rsid w:val="00A90A3A"/>
    <w:rsid w:val="00A91364"/>
    <w:rsid w:val="00A91591"/>
    <w:rsid w:val="00A91F05"/>
    <w:rsid w:val="00A928C4"/>
    <w:rsid w:val="00A92B89"/>
    <w:rsid w:val="00A92B92"/>
    <w:rsid w:val="00A92C28"/>
    <w:rsid w:val="00A9321B"/>
    <w:rsid w:val="00A939B0"/>
    <w:rsid w:val="00A93C0D"/>
    <w:rsid w:val="00A93E02"/>
    <w:rsid w:val="00A945D0"/>
    <w:rsid w:val="00A95117"/>
    <w:rsid w:val="00A9573B"/>
    <w:rsid w:val="00A959C4"/>
    <w:rsid w:val="00A95C5C"/>
    <w:rsid w:val="00A9607C"/>
    <w:rsid w:val="00A968AA"/>
    <w:rsid w:val="00A969DD"/>
    <w:rsid w:val="00A96D52"/>
    <w:rsid w:val="00A96D6F"/>
    <w:rsid w:val="00AA02CE"/>
    <w:rsid w:val="00AA0576"/>
    <w:rsid w:val="00AA0843"/>
    <w:rsid w:val="00AA1317"/>
    <w:rsid w:val="00AA132F"/>
    <w:rsid w:val="00AA17C2"/>
    <w:rsid w:val="00AA1858"/>
    <w:rsid w:val="00AA1A22"/>
    <w:rsid w:val="00AA1E4B"/>
    <w:rsid w:val="00AA1FE5"/>
    <w:rsid w:val="00AA231D"/>
    <w:rsid w:val="00AA2401"/>
    <w:rsid w:val="00AA248D"/>
    <w:rsid w:val="00AA25F7"/>
    <w:rsid w:val="00AA2622"/>
    <w:rsid w:val="00AA3B4B"/>
    <w:rsid w:val="00AA3DD5"/>
    <w:rsid w:val="00AA452E"/>
    <w:rsid w:val="00AA4C0C"/>
    <w:rsid w:val="00AA4D8C"/>
    <w:rsid w:val="00AA66C8"/>
    <w:rsid w:val="00AA6B6B"/>
    <w:rsid w:val="00AA6D0C"/>
    <w:rsid w:val="00AA7617"/>
    <w:rsid w:val="00AB11AC"/>
    <w:rsid w:val="00AB12B2"/>
    <w:rsid w:val="00AB1582"/>
    <w:rsid w:val="00AB1857"/>
    <w:rsid w:val="00AB1A17"/>
    <w:rsid w:val="00AB20A1"/>
    <w:rsid w:val="00AB24D8"/>
    <w:rsid w:val="00AB2500"/>
    <w:rsid w:val="00AB2DBB"/>
    <w:rsid w:val="00AB36FC"/>
    <w:rsid w:val="00AB3DFF"/>
    <w:rsid w:val="00AB4773"/>
    <w:rsid w:val="00AB478D"/>
    <w:rsid w:val="00AB4875"/>
    <w:rsid w:val="00AB4CE0"/>
    <w:rsid w:val="00AB5588"/>
    <w:rsid w:val="00AB5C52"/>
    <w:rsid w:val="00AB6B95"/>
    <w:rsid w:val="00AB6D5C"/>
    <w:rsid w:val="00AB72B6"/>
    <w:rsid w:val="00AB7AA6"/>
    <w:rsid w:val="00AB7B2E"/>
    <w:rsid w:val="00AB7B55"/>
    <w:rsid w:val="00AB7D0A"/>
    <w:rsid w:val="00AB7D6A"/>
    <w:rsid w:val="00AC0134"/>
    <w:rsid w:val="00AC0393"/>
    <w:rsid w:val="00AC0545"/>
    <w:rsid w:val="00AC055A"/>
    <w:rsid w:val="00AC06A7"/>
    <w:rsid w:val="00AC0A5C"/>
    <w:rsid w:val="00AC0F36"/>
    <w:rsid w:val="00AC0FC5"/>
    <w:rsid w:val="00AC1C83"/>
    <w:rsid w:val="00AC230C"/>
    <w:rsid w:val="00AC24E2"/>
    <w:rsid w:val="00AC2601"/>
    <w:rsid w:val="00AC26BE"/>
    <w:rsid w:val="00AC2997"/>
    <w:rsid w:val="00AC2A94"/>
    <w:rsid w:val="00AC2AB1"/>
    <w:rsid w:val="00AC2C2A"/>
    <w:rsid w:val="00AC3817"/>
    <w:rsid w:val="00AC3AEE"/>
    <w:rsid w:val="00AC3B66"/>
    <w:rsid w:val="00AC3D9C"/>
    <w:rsid w:val="00AC4091"/>
    <w:rsid w:val="00AC416D"/>
    <w:rsid w:val="00AC48BA"/>
    <w:rsid w:val="00AC4BAC"/>
    <w:rsid w:val="00AC57D0"/>
    <w:rsid w:val="00AC5A1A"/>
    <w:rsid w:val="00AC5A35"/>
    <w:rsid w:val="00AC6190"/>
    <w:rsid w:val="00AC6AF9"/>
    <w:rsid w:val="00AC7352"/>
    <w:rsid w:val="00AC76B4"/>
    <w:rsid w:val="00AC7A0A"/>
    <w:rsid w:val="00AD07FB"/>
    <w:rsid w:val="00AD0ABE"/>
    <w:rsid w:val="00AD106A"/>
    <w:rsid w:val="00AD24D9"/>
    <w:rsid w:val="00AD3318"/>
    <w:rsid w:val="00AD3E7E"/>
    <w:rsid w:val="00AD4108"/>
    <w:rsid w:val="00AD4FEE"/>
    <w:rsid w:val="00AD6511"/>
    <w:rsid w:val="00AD6939"/>
    <w:rsid w:val="00AD6BD4"/>
    <w:rsid w:val="00AD71ED"/>
    <w:rsid w:val="00AD723D"/>
    <w:rsid w:val="00AD76D3"/>
    <w:rsid w:val="00AD7980"/>
    <w:rsid w:val="00AD7CA4"/>
    <w:rsid w:val="00AE00D5"/>
    <w:rsid w:val="00AE01CF"/>
    <w:rsid w:val="00AE0239"/>
    <w:rsid w:val="00AE04D1"/>
    <w:rsid w:val="00AE0800"/>
    <w:rsid w:val="00AE0C22"/>
    <w:rsid w:val="00AE0D36"/>
    <w:rsid w:val="00AE0EB8"/>
    <w:rsid w:val="00AE1B4F"/>
    <w:rsid w:val="00AE1CED"/>
    <w:rsid w:val="00AE1FBE"/>
    <w:rsid w:val="00AE227F"/>
    <w:rsid w:val="00AE28A9"/>
    <w:rsid w:val="00AE2DEA"/>
    <w:rsid w:val="00AE3016"/>
    <w:rsid w:val="00AE30D7"/>
    <w:rsid w:val="00AE3967"/>
    <w:rsid w:val="00AE3B9B"/>
    <w:rsid w:val="00AE3CBA"/>
    <w:rsid w:val="00AE40DF"/>
    <w:rsid w:val="00AE44A4"/>
    <w:rsid w:val="00AE49F1"/>
    <w:rsid w:val="00AE4C50"/>
    <w:rsid w:val="00AE4FBD"/>
    <w:rsid w:val="00AE5903"/>
    <w:rsid w:val="00AE5960"/>
    <w:rsid w:val="00AE59B9"/>
    <w:rsid w:val="00AE6364"/>
    <w:rsid w:val="00AE63D9"/>
    <w:rsid w:val="00AE6981"/>
    <w:rsid w:val="00AE6E8B"/>
    <w:rsid w:val="00AE7024"/>
    <w:rsid w:val="00AE73A3"/>
    <w:rsid w:val="00AE761B"/>
    <w:rsid w:val="00AE7C67"/>
    <w:rsid w:val="00AE7D09"/>
    <w:rsid w:val="00AE7E06"/>
    <w:rsid w:val="00AF0106"/>
    <w:rsid w:val="00AF0280"/>
    <w:rsid w:val="00AF06B7"/>
    <w:rsid w:val="00AF0B84"/>
    <w:rsid w:val="00AF11F9"/>
    <w:rsid w:val="00AF1690"/>
    <w:rsid w:val="00AF22FC"/>
    <w:rsid w:val="00AF36C6"/>
    <w:rsid w:val="00AF3A60"/>
    <w:rsid w:val="00AF3D00"/>
    <w:rsid w:val="00AF41E2"/>
    <w:rsid w:val="00AF45FE"/>
    <w:rsid w:val="00AF4B81"/>
    <w:rsid w:val="00AF536F"/>
    <w:rsid w:val="00AF56AC"/>
    <w:rsid w:val="00AF6100"/>
    <w:rsid w:val="00AF6478"/>
    <w:rsid w:val="00AF67EE"/>
    <w:rsid w:val="00AF67EF"/>
    <w:rsid w:val="00AF7336"/>
    <w:rsid w:val="00AF7405"/>
    <w:rsid w:val="00AF7500"/>
    <w:rsid w:val="00AF76B1"/>
    <w:rsid w:val="00AF792B"/>
    <w:rsid w:val="00AF7A51"/>
    <w:rsid w:val="00AF7CFD"/>
    <w:rsid w:val="00B00646"/>
    <w:rsid w:val="00B00C8E"/>
    <w:rsid w:val="00B00C8F"/>
    <w:rsid w:val="00B01153"/>
    <w:rsid w:val="00B0176B"/>
    <w:rsid w:val="00B01810"/>
    <w:rsid w:val="00B018C4"/>
    <w:rsid w:val="00B01C6D"/>
    <w:rsid w:val="00B02133"/>
    <w:rsid w:val="00B02B54"/>
    <w:rsid w:val="00B033A3"/>
    <w:rsid w:val="00B03B28"/>
    <w:rsid w:val="00B041FD"/>
    <w:rsid w:val="00B042BD"/>
    <w:rsid w:val="00B04384"/>
    <w:rsid w:val="00B045B6"/>
    <w:rsid w:val="00B04CCD"/>
    <w:rsid w:val="00B04EB0"/>
    <w:rsid w:val="00B0530C"/>
    <w:rsid w:val="00B06CF2"/>
    <w:rsid w:val="00B06D89"/>
    <w:rsid w:val="00B07519"/>
    <w:rsid w:val="00B1020B"/>
    <w:rsid w:val="00B10AA8"/>
    <w:rsid w:val="00B1125A"/>
    <w:rsid w:val="00B112CA"/>
    <w:rsid w:val="00B1159A"/>
    <w:rsid w:val="00B11AE3"/>
    <w:rsid w:val="00B1211F"/>
    <w:rsid w:val="00B1241F"/>
    <w:rsid w:val="00B12A0B"/>
    <w:rsid w:val="00B12B0B"/>
    <w:rsid w:val="00B12CCC"/>
    <w:rsid w:val="00B12D7C"/>
    <w:rsid w:val="00B13001"/>
    <w:rsid w:val="00B13576"/>
    <w:rsid w:val="00B138A8"/>
    <w:rsid w:val="00B13A58"/>
    <w:rsid w:val="00B13AA1"/>
    <w:rsid w:val="00B14E16"/>
    <w:rsid w:val="00B15228"/>
    <w:rsid w:val="00B15296"/>
    <w:rsid w:val="00B1559F"/>
    <w:rsid w:val="00B15BD7"/>
    <w:rsid w:val="00B15D0D"/>
    <w:rsid w:val="00B16004"/>
    <w:rsid w:val="00B16298"/>
    <w:rsid w:val="00B172E0"/>
    <w:rsid w:val="00B173EB"/>
    <w:rsid w:val="00B17A9C"/>
    <w:rsid w:val="00B202FD"/>
    <w:rsid w:val="00B20CF4"/>
    <w:rsid w:val="00B21333"/>
    <w:rsid w:val="00B218B2"/>
    <w:rsid w:val="00B21923"/>
    <w:rsid w:val="00B21EB9"/>
    <w:rsid w:val="00B22354"/>
    <w:rsid w:val="00B224E4"/>
    <w:rsid w:val="00B22527"/>
    <w:rsid w:val="00B22C0A"/>
    <w:rsid w:val="00B22FF0"/>
    <w:rsid w:val="00B232F0"/>
    <w:rsid w:val="00B2359E"/>
    <w:rsid w:val="00B23905"/>
    <w:rsid w:val="00B239E2"/>
    <w:rsid w:val="00B24351"/>
    <w:rsid w:val="00B2477D"/>
    <w:rsid w:val="00B248B7"/>
    <w:rsid w:val="00B24A97"/>
    <w:rsid w:val="00B2609D"/>
    <w:rsid w:val="00B26396"/>
    <w:rsid w:val="00B266E3"/>
    <w:rsid w:val="00B26A11"/>
    <w:rsid w:val="00B26B2B"/>
    <w:rsid w:val="00B2704C"/>
    <w:rsid w:val="00B278A6"/>
    <w:rsid w:val="00B30465"/>
    <w:rsid w:val="00B30695"/>
    <w:rsid w:val="00B307D6"/>
    <w:rsid w:val="00B309BE"/>
    <w:rsid w:val="00B310A8"/>
    <w:rsid w:val="00B312A1"/>
    <w:rsid w:val="00B31942"/>
    <w:rsid w:val="00B327A0"/>
    <w:rsid w:val="00B3334D"/>
    <w:rsid w:val="00B33644"/>
    <w:rsid w:val="00B3400E"/>
    <w:rsid w:val="00B34113"/>
    <w:rsid w:val="00B3439C"/>
    <w:rsid w:val="00B348E8"/>
    <w:rsid w:val="00B349F3"/>
    <w:rsid w:val="00B350FA"/>
    <w:rsid w:val="00B3530D"/>
    <w:rsid w:val="00B35A91"/>
    <w:rsid w:val="00B35DFC"/>
    <w:rsid w:val="00B35FD0"/>
    <w:rsid w:val="00B363F6"/>
    <w:rsid w:val="00B36483"/>
    <w:rsid w:val="00B364C1"/>
    <w:rsid w:val="00B36547"/>
    <w:rsid w:val="00B36A38"/>
    <w:rsid w:val="00B36EB1"/>
    <w:rsid w:val="00B371AB"/>
    <w:rsid w:val="00B37447"/>
    <w:rsid w:val="00B376B1"/>
    <w:rsid w:val="00B3789E"/>
    <w:rsid w:val="00B40BCF"/>
    <w:rsid w:val="00B4164E"/>
    <w:rsid w:val="00B41701"/>
    <w:rsid w:val="00B41C3B"/>
    <w:rsid w:val="00B42549"/>
    <w:rsid w:val="00B4258B"/>
    <w:rsid w:val="00B42C6E"/>
    <w:rsid w:val="00B43180"/>
    <w:rsid w:val="00B4336B"/>
    <w:rsid w:val="00B43505"/>
    <w:rsid w:val="00B442C8"/>
    <w:rsid w:val="00B44300"/>
    <w:rsid w:val="00B44552"/>
    <w:rsid w:val="00B44620"/>
    <w:rsid w:val="00B44C0A"/>
    <w:rsid w:val="00B44CCF"/>
    <w:rsid w:val="00B44D12"/>
    <w:rsid w:val="00B44FF3"/>
    <w:rsid w:val="00B45421"/>
    <w:rsid w:val="00B45A00"/>
    <w:rsid w:val="00B45B6D"/>
    <w:rsid w:val="00B46271"/>
    <w:rsid w:val="00B46A17"/>
    <w:rsid w:val="00B46CD0"/>
    <w:rsid w:val="00B46FC8"/>
    <w:rsid w:val="00B47322"/>
    <w:rsid w:val="00B4750E"/>
    <w:rsid w:val="00B47748"/>
    <w:rsid w:val="00B47BE1"/>
    <w:rsid w:val="00B5013B"/>
    <w:rsid w:val="00B50E89"/>
    <w:rsid w:val="00B5164A"/>
    <w:rsid w:val="00B51D50"/>
    <w:rsid w:val="00B51D82"/>
    <w:rsid w:val="00B5201E"/>
    <w:rsid w:val="00B52DFF"/>
    <w:rsid w:val="00B53131"/>
    <w:rsid w:val="00B531DE"/>
    <w:rsid w:val="00B5331C"/>
    <w:rsid w:val="00B53391"/>
    <w:rsid w:val="00B53EF5"/>
    <w:rsid w:val="00B54253"/>
    <w:rsid w:val="00B543A2"/>
    <w:rsid w:val="00B54535"/>
    <w:rsid w:val="00B5496C"/>
    <w:rsid w:val="00B54A72"/>
    <w:rsid w:val="00B5521B"/>
    <w:rsid w:val="00B556EF"/>
    <w:rsid w:val="00B55784"/>
    <w:rsid w:val="00B5585A"/>
    <w:rsid w:val="00B55884"/>
    <w:rsid w:val="00B55DF1"/>
    <w:rsid w:val="00B55F6B"/>
    <w:rsid w:val="00B56EA3"/>
    <w:rsid w:val="00B56F21"/>
    <w:rsid w:val="00B5772B"/>
    <w:rsid w:val="00B579DB"/>
    <w:rsid w:val="00B57BBF"/>
    <w:rsid w:val="00B6027D"/>
    <w:rsid w:val="00B6135D"/>
    <w:rsid w:val="00B62DCD"/>
    <w:rsid w:val="00B62E3B"/>
    <w:rsid w:val="00B63181"/>
    <w:rsid w:val="00B63213"/>
    <w:rsid w:val="00B632CE"/>
    <w:rsid w:val="00B635DE"/>
    <w:rsid w:val="00B63E7C"/>
    <w:rsid w:val="00B64B90"/>
    <w:rsid w:val="00B64F09"/>
    <w:rsid w:val="00B6509F"/>
    <w:rsid w:val="00B65255"/>
    <w:rsid w:val="00B657DA"/>
    <w:rsid w:val="00B65C90"/>
    <w:rsid w:val="00B65D4C"/>
    <w:rsid w:val="00B666C4"/>
    <w:rsid w:val="00B66B45"/>
    <w:rsid w:val="00B6765F"/>
    <w:rsid w:val="00B67EBB"/>
    <w:rsid w:val="00B7013F"/>
    <w:rsid w:val="00B706E9"/>
    <w:rsid w:val="00B70D62"/>
    <w:rsid w:val="00B715CB"/>
    <w:rsid w:val="00B72985"/>
    <w:rsid w:val="00B72C40"/>
    <w:rsid w:val="00B73127"/>
    <w:rsid w:val="00B7338D"/>
    <w:rsid w:val="00B733CF"/>
    <w:rsid w:val="00B7349D"/>
    <w:rsid w:val="00B73617"/>
    <w:rsid w:val="00B74000"/>
    <w:rsid w:val="00B74156"/>
    <w:rsid w:val="00B744B8"/>
    <w:rsid w:val="00B74BBA"/>
    <w:rsid w:val="00B7513F"/>
    <w:rsid w:val="00B755F2"/>
    <w:rsid w:val="00B75922"/>
    <w:rsid w:val="00B759D8"/>
    <w:rsid w:val="00B75CE0"/>
    <w:rsid w:val="00B75FF7"/>
    <w:rsid w:val="00B762D6"/>
    <w:rsid w:val="00B76405"/>
    <w:rsid w:val="00B76999"/>
    <w:rsid w:val="00B76BFE"/>
    <w:rsid w:val="00B76FA9"/>
    <w:rsid w:val="00B774F0"/>
    <w:rsid w:val="00B8076E"/>
    <w:rsid w:val="00B80AB7"/>
    <w:rsid w:val="00B81002"/>
    <w:rsid w:val="00B81069"/>
    <w:rsid w:val="00B815DD"/>
    <w:rsid w:val="00B81F74"/>
    <w:rsid w:val="00B8204B"/>
    <w:rsid w:val="00B82266"/>
    <w:rsid w:val="00B8236E"/>
    <w:rsid w:val="00B82663"/>
    <w:rsid w:val="00B82A25"/>
    <w:rsid w:val="00B82B66"/>
    <w:rsid w:val="00B831F6"/>
    <w:rsid w:val="00B83639"/>
    <w:rsid w:val="00B844EE"/>
    <w:rsid w:val="00B84624"/>
    <w:rsid w:val="00B849E3"/>
    <w:rsid w:val="00B84B5B"/>
    <w:rsid w:val="00B84D63"/>
    <w:rsid w:val="00B85E19"/>
    <w:rsid w:val="00B862C5"/>
    <w:rsid w:val="00B863E4"/>
    <w:rsid w:val="00B867AA"/>
    <w:rsid w:val="00B86927"/>
    <w:rsid w:val="00B8704B"/>
    <w:rsid w:val="00B87275"/>
    <w:rsid w:val="00B879F8"/>
    <w:rsid w:val="00B87CE2"/>
    <w:rsid w:val="00B87F50"/>
    <w:rsid w:val="00B901B6"/>
    <w:rsid w:val="00B9048D"/>
    <w:rsid w:val="00B91978"/>
    <w:rsid w:val="00B91A83"/>
    <w:rsid w:val="00B91B65"/>
    <w:rsid w:val="00B925A7"/>
    <w:rsid w:val="00B92E58"/>
    <w:rsid w:val="00B92E5C"/>
    <w:rsid w:val="00B930D7"/>
    <w:rsid w:val="00B9349C"/>
    <w:rsid w:val="00B9497A"/>
    <w:rsid w:val="00B949E9"/>
    <w:rsid w:val="00B94A47"/>
    <w:rsid w:val="00B94A97"/>
    <w:rsid w:val="00B94E4D"/>
    <w:rsid w:val="00B954C1"/>
    <w:rsid w:val="00B96580"/>
    <w:rsid w:val="00B9668A"/>
    <w:rsid w:val="00B96716"/>
    <w:rsid w:val="00B97467"/>
    <w:rsid w:val="00B976B3"/>
    <w:rsid w:val="00B978D7"/>
    <w:rsid w:val="00B97C8F"/>
    <w:rsid w:val="00BA015F"/>
    <w:rsid w:val="00BA025F"/>
    <w:rsid w:val="00BA0534"/>
    <w:rsid w:val="00BA074D"/>
    <w:rsid w:val="00BA07DE"/>
    <w:rsid w:val="00BA0BE6"/>
    <w:rsid w:val="00BA15FE"/>
    <w:rsid w:val="00BA1FC4"/>
    <w:rsid w:val="00BA2284"/>
    <w:rsid w:val="00BA3400"/>
    <w:rsid w:val="00BA3612"/>
    <w:rsid w:val="00BA3727"/>
    <w:rsid w:val="00BA3ABB"/>
    <w:rsid w:val="00BA3D9A"/>
    <w:rsid w:val="00BA3DFC"/>
    <w:rsid w:val="00BA3E12"/>
    <w:rsid w:val="00BA3ECA"/>
    <w:rsid w:val="00BA4343"/>
    <w:rsid w:val="00BA47EF"/>
    <w:rsid w:val="00BA511B"/>
    <w:rsid w:val="00BA51E7"/>
    <w:rsid w:val="00BA529E"/>
    <w:rsid w:val="00BA55AC"/>
    <w:rsid w:val="00BA567B"/>
    <w:rsid w:val="00BA56CA"/>
    <w:rsid w:val="00BA5C12"/>
    <w:rsid w:val="00BA5D61"/>
    <w:rsid w:val="00BA5DE5"/>
    <w:rsid w:val="00BA6B06"/>
    <w:rsid w:val="00BA6E91"/>
    <w:rsid w:val="00BA7F19"/>
    <w:rsid w:val="00BB038E"/>
    <w:rsid w:val="00BB178B"/>
    <w:rsid w:val="00BB2C7F"/>
    <w:rsid w:val="00BB2EC7"/>
    <w:rsid w:val="00BB31B3"/>
    <w:rsid w:val="00BB3764"/>
    <w:rsid w:val="00BB3886"/>
    <w:rsid w:val="00BB3CD4"/>
    <w:rsid w:val="00BB46C5"/>
    <w:rsid w:val="00BB4AD7"/>
    <w:rsid w:val="00BB4BCA"/>
    <w:rsid w:val="00BB5D1C"/>
    <w:rsid w:val="00BB5E58"/>
    <w:rsid w:val="00BB6090"/>
    <w:rsid w:val="00BB619D"/>
    <w:rsid w:val="00BB7158"/>
    <w:rsid w:val="00BB7196"/>
    <w:rsid w:val="00BB7658"/>
    <w:rsid w:val="00BC0BC5"/>
    <w:rsid w:val="00BC10F6"/>
    <w:rsid w:val="00BC1921"/>
    <w:rsid w:val="00BC1EE6"/>
    <w:rsid w:val="00BC21CF"/>
    <w:rsid w:val="00BC2214"/>
    <w:rsid w:val="00BC222D"/>
    <w:rsid w:val="00BC265F"/>
    <w:rsid w:val="00BC2B18"/>
    <w:rsid w:val="00BC2EBB"/>
    <w:rsid w:val="00BC3A30"/>
    <w:rsid w:val="00BC3ADD"/>
    <w:rsid w:val="00BC403A"/>
    <w:rsid w:val="00BC4571"/>
    <w:rsid w:val="00BC4822"/>
    <w:rsid w:val="00BC4C27"/>
    <w:rsid w:val="00BC4DD5"/>
    <w:rsid w:val="00BC5045"/>
    <w:rsid w:val="00BC5258"/>
    <w:rsid w:val="00BC5336"/>
    <w:rsid w:val="00BC5DF0"/>
    <w:rsid w:val="00BC68A2"/>
    <w:rsid w:val="00BC68F8"/>
    <w:rsid w:val="00BC6CCB"/>
    <w:rsid w:val="00BC6E50"/>
    <w:rsid w:val="00BC6E9D"/>
    <w:rsid w:val="00BC7B54"/>
    <w:rsid w:val="00BD01BD"/>
    <w:rsid w:val="00BD036E"/>
    <w:rsid w:val="00BD0397"/>
    <w:rsid w:val="00BD0447"/>
    <w:rsid w:val="00BD057D"/>
    <w:rsid w:val="00BD0937"/>
    <w:rsid w:val="00BD0B75"/>
    <w:rsid w:val="00BD0F1A"/>
    <w:rsid w:val="00BD109D"/>
    <w:rsid w:val="00BD240F"/>
    <w:rsid w:val="00BD24B3"/>
    <w:rsid w:val="00BD2635"/>
    <w:rsid w:val="00BD2A55"/>
    <w:rsid w:val="00BD371F"/>
    <w:rsid w:val="00BD384D"/>
    <w:rsid w:val="00BD39DD"/>
    <w:rsid w:val="00BD46E9"/>
    <w:rsid w:val="00BD5013"/>
    <w:rsid w:val="00BD5070"/>
    <w:rsid w:val="00BD5379"/>
    <w:rsid w:val="00BD53C7"/>
    <w:rsid w:val="00BD5752"/>
    <w:rsid w:val="00BD5CFE"/>
    <w:rsid w:val="00BD5FA1"/>
    <w:rsid w:val="00BD6B97"/>
    <w:rsid w:val="00BD6CDF"/>
    <w:rsid w:val="00BD7067"/>
    <w:rsid w:val="00BD74E4"/>
    <w:rsid w:val="00BD7C98"/>
    <w:rsid w:val="00BD7D18"/>
    <w:rsid w:val="00BE0881"/>
    <w:rsid w:val="00BE1974"/>
    <w:rsid w:val="00BE198C"/>
    <w:rsid w:val="00BE19F7"/>
    <w:rsid w:val="00BE21DD"/>
    <w:rsid w:val="00BE2318"/>
    <w:rsid w:val="00BE2465"/>
    <w:rsid w:val="00BE28BD"/>
    <w:rsid w:val="00BE2F2A"/>
    <w:rsid w:val="00BE336D"/>
    <w:rsid w:val="00BE342D"/>
    <w:rsid w:val="00BE3701"/>
    <w:rsid w:val="00BE3D9D"/>
    <w:rsid w:val="00BE3EAC"/>
    <w:rsid w:val="00BE3EFB"/>
    <w:rsid w:val="00BE4416"/>
    <w:rsid w:val="00BE4695"/>
    <w:rsid w:val="00BE4A42"/>
    <w:rsid w:val="00BE5279"/>
    <w:rsid w:val="00BE528B"/>
    <w:rsid w:val="00BE52C3"/>
    <w:rsid w:val="00BE6695"/>
    <w:rsid w:val="00BE66D9"/>
    <w:rsid w:val="00BE6928"/>
    <w:rsid w:val="00BE6A11"/>
    <w:rsid w:val="00BE6D11"/>
    <w:rsid w:val="00BE6F43"/>
    <w:rsid w:val="00BE7414"/>
    <w:rsid w:val="00BE77B3"/>
    <w:rsid w:val="00BE7B04"/>
    <w:rsid w:val="00BE7C32"/>
    <w:rsid w:val="00BE7E48"/>
    <w:rsid w:val="00BE7F50"/>
    <w:rsid w:val="00BF0281"/>
    <w:rsid w:val="00BF0970"/>
    <w:rsid w:val="00BF0A30"/>
    <w:rsid w:val="00BF12B7"/>
    <w:rsid w:val="00BF1629"/>
    <w:rsid w:val="00BF23C0"/>
    <w:rsid w:val="00BF29AC"/>
    <w:rsid w:val="00BF3086"/>
    <w:rsid w:val="00BF3197"/>
    <w:rsid w:val="00BF3F2A"/>
    <w:rsid w:val="00BF411C"/>
    <w:rsid w:val="00BF4A13"/>
    <w:rsid w:val="00BF4D58"/>
    <w:rsid w:val="00BF58F8"/>
    <w:rsid w:val="00BF5A0E"/>
    <w:rsid w:val="00BF5B86"/>
    <w:rsid w:val="00BF60B6"/>
    <w:rsid w:val="00BF60DF"/>
    <w:rsid w:val="00BF6BF1"/>
    <w:rsid w:val="00BF74C7"/>
    <w:rsid w:val="00C00386"/>
    <w:rsid w:val="00C00481"/>
    <w:rsid w:val="00C00FD0"/>
    <w:rsid w:val="00C0118A"/>
    <w:rsid w:val="00C01EA8"/>
    <w:rsid w:val="00C01EC0"/>
    <w:rsid w:val="00C021D3"/>
    <w:rsid w:val="00C02B0E"/>
    <w:rsid w:val="00C0330C"/>
    <w:rsid w:val="00C0360B"/>
    <w:rsid w:val="00C0382F"/>
    <w:rsid w:val="00C03B4F"/>
    <w:rsid w:val="00C041C7"/>
    <w:rsid w:val="00C053B8"/>
    <w:rsid w:val="00C05686"/>
    <w:rsid w:val="00C05FDF"/>
    <w:rsid w:val="00C064E3"/>
    <w:rsid w:val="00C06B63"/>
    <w:rsid w:val="00C06DE8"/>
    <w:rsid w:val="00C06F43"/>
    <w:rsid w:val="00C07470"/>
    <w:rsid w:val="00C07C4B"/>
    <w:rsid w:val="00C07C9D"/>
    <w:rsid w:val="00C10043"/>
    <w:rsid w:val="00C1005E"/>
    <w:rsid w:val="00C10D4E"/>
    <w:rsid w:val="00C112D4"/>
    <w:rsid w:val="00C11587"/>
    <w:rsid w:val="00C11671"/>
    <w:rsid w:val="00C11812"/>
    <w:rsid w:val="00C122A7"/>
    <w:rsid w:val="00C123D9"/>
    <w:rsid w:val="00C131BC"/>
    <w:rsid w:val="00C133CC"/>
    <w:rsid w:val="00C144DC"/>
    <w:rsid w:val="00C14A2B"/>
    <w:rsid w:val="00C14BD4"/>
    <w:rsid w:val="00C14CAB"/>
    <w:rsid w:val="00C1546C"/>
    <w:rsid w:val="00C15912"/>
    <w:rsid w:val="00C15F06"/>
    <w:rsid w:val="00C160D5"/>
    <w:rsid w:val="00C16181"/>
    <w:rsid w:val="00C162EF"/>
    <w:rsid w:val="00C1639E"/>
    <w:rsid w:val="00C16ADC"/>
    <w:rsid w:val="00C16C64"/>
    <w:rsid w:val="00C16DF6"/>
    <w:rsid w:val="00C16FC2"/>
    <w:rsid w:val="00C17091"/>
    <w:rsid w:val="00C17AFB"/>
    <w:rsid w:val="00C206AF"/>
    <w:rsid w:val="00C20B02"/>
    <w:rsid w:val="00C2109D"/>
    <w:rsid w:val="00C21136"/>
    <w:rsid w:val="00C2158F"/>
    <w:rsid w:val="00C21592"/>
    <w:rsid w:val="00C21596"/>
    <w:rsid w:val="00C21D16"/>
    <w:rsid w:val="00C21F13"/>
    <w:rsid w:val="00C22210"/>
    <w:rsid w:val="00C2250D"/>
    <w:rsid w:val="00C22746"/>
    <w:rsid w:val="00C22DF7"/>
    <w:rsid w:val="00C2307B"/>
    <w:rsid w:val="00C2343D"/>
    <w:rsid w:val="00C2370A"/>
    <w:rsid w:val="00C237CE"/>
    <w:rsid w:val="00C23FED"/>
    <w:rsid w:val="00C2419C"/>
    <w:rsid w:val="00C2461D"/>
    <w:rsid w:val="00C24B1E"/>
    <w:rsid w:val="00C24C42"/>
    <w:rsid w:val="00C25799"/>
    <w:rsid w:val="00C257A9"/>
    <w:rsid w:val="00C25A11"/>
    <w:rsid w:val="00C25C2A"/>
    <w:rsid w:val="00C25D91"/>
    <w:rsid w:val="00C26433"/>
    <w:rsid w:val="00C26C36"/>
    <w:rsid w:val="00C2754C"/>
    <w:rsid w:val="00C276FE"/>
    <w:rsid w:val="00C2793F"/>
    <w:rsid w:val="00C27973"/>
    <w:rsid w:val="00C301BA"/>
    <w:rsid w:val="00C30265"/>
    <w:rsid w:val="00C30746"/>
    <w:rsid w:val="00C3083B"/>
    <w:rsid w:val="00C30D58"/>
    <w:rsid w:val="00C31060"/>
    <w:rsid w:val="00C31981"/>
    <w:rsid w:val="00C31AED"/>
    <w:rsid w:val="00C322C7"/>
    <w:rsid w:val="00C324E5"/>
    <w:rsid w:val="00C326C4"/>
    <w:rsid w:val="00C32769"/>
    <w:rsid w:val="00C327A5"/>
    <w:rsid w:val="00C32EFF"/>
    <w:rsid w:val="00C33354"/>
    <w:rsid w:val="00C3492A"/>
    <w:rsid w:val="00C35239"/>
    <w:rsid w:val="00C3543A"/>
    <w:rsid w:val="00C35E50"/>
    <w:rsid w:val="00C361DA"/>
    <w:rsid w:val="00C36AA5"/>
    <w:rsid w:val="00C372D5"/>
    <w:rsid w:val="00C37AEB"/>
    <w:rsid w:val="00C37E01"/>
    <w:rsid w:val="00C40BD0"/>
    <w:rsid w:val="00C415B5"/>
    <w:rsid w:val="00C418DA"/>
    <w:rsid w:val="00C41BBA"/>
    <w:rsid w:val="00C41D14"/>
    <w:rsid w:val="00C41D61"/>
    <w:rsid w:val="00C42A50"/>
    <w:rsid w:val="00C42CE2"/>
    <w:rsid w:val="00C43026"/>
    <w:rsid w:val="00C43EA2"/>
    <w:rsid w:val="00C43F6F"/>
    <w:rsid w:val="00C44AE9"/>
    <w:rsid w:val="00C44C95"/>
    <w:rsid w:val="00C45AD4"/>
    <w:rsid w:val="00C45E31"/>
    <w:rsid w:val="00C4604C"/>
    <w:rsid w:val="00C46C15"/>
    <w:rsid w:val="00C46DE9"/>
    <w:rsid w:val="00C479AE"/>
    <w:rsid w:val="00C47DB8"/>
    <w:rsid w:val="00C509EC"/>
    <w:rsid w:val="00C51D37"/>
    <w:rsid w:val="00C51D9D"/>
    <w:rsid w:val="00C52556"/>
    <w:rsid w:val="00C52C5C"/>
    <w:rsid w:val="00C52D3C"/>
    <w:rsid w:val="00C533D7"/>
    <w:rsid w:val="00C5361C"/>
    <w:rsid w:val="00C53635"/>
    <w:rsid w:val="00C5364C"/>
    <w:rsid w:val="00C53745"/>
    <w:rsid w:val="00C53DA1"/>
    <w:rsid w:val="00C54881"/>
    <w:rsid w:val="00C548F6"/>
    <w:rsid w:val="00C54986"/>
    <w:rsid w:val="00C549BA"/>
    <w:rsid w:val="00C54A2F"/>
    <w:rsid w:val="00C54CCF"/>
    <w:rsid w:val="00C54E37"/>
    <w:rsid w:val="00C553D6"/>
    <w:rsid w:val="00C558A4"/>
    <w:rsid w:val="00C55FF1"/>
    <w:rsid w:val="00C56269"/>
    <w:rsid w:val="00C5647A"/>
    <w:rsid w:val="00C56B1B"/>
    <w:rsid w:val="00C56CC8"/>
    <w:rsid w:val="00C56E79"/>
    <w:rsid w:val="00C575AE"/>
    <w:rsid w:val="00C575D5"/>
    <w:rsid w:val="00C606AF"/>
    <w:rsid w:val="00C60905"/>
    <w:rsid w:val="00C60FD2"/>
    <w:rsid w:val="00C614B2"/>
    <w:rsid w:val="00C61A39"/>
    <w:rsid w:val="00C61EF0"/>
    <w:rsid w:val="00C6273D"/>
    <w:rsid w:val="00C628F7"/>
    <w:rsid w:val="00C62CD9"/>
    <w:rsid w:val="00C62D51"/>
    <w:rsid w:val="00C6389A"/>
    <w:rsid w:val="00C640C5"/>
    <w:rsid w:val="00C641D6"/>
    <w:rsid w:val="00C6432B"/>
    <w:rsid w:val="00C646E8"/>
    <w:rsid w:val="00C64DC3"/>
    <w:rsid w:val="00C64E8F"/>
    <w:rsid w:val="00C651C4"/>
    <w:rsid w:val="00C6559A"/>
    <w:rsid w:val="00C6597E"/>
    <w:rsid w:val="00C65B71"/>
    <w:rsid w:val="00C65F6A"/>
    <w:rsid w:val="00C6667C"/>
    <w:rsid w:val="00C669F9"/>
    <w:rsid w:val="00C66DEF"/>
    <w:rsid w:val="00C6767E"/>
    <w:rsid w:val="00C67B67"/>
    <w:rsid w:val="00C67D69"/>
    <w:rsid w:val="00C702B7"/>
    <w:rsid w:val="00C70864"/>
    <w:rsid w:val="00C70A78"/>
    <w:rsid w:val="00C71499"/>
    <w:rsid w:val="00C71DB2"/>
    <w:rsid w:val="00C71ED4"/>
    <w:rsid w:val="00C724FF"/>
    <w:rsid w:val="00C727B2"/>
    <w:rsid w:val="00C729DF"/>
    <w:rsid w:val="00C72F5B"/>
    <w:rsid w:val="00C730ED"/>
    <w:rsid w:val="00C737E5"/>
    <w:rsid w:val="00C73873"/>
    <w:rsid w:val="00C739B4"/>
    <w:rsid w:val="00C740DA"/>
    <w:rsid w:val="00C740DE"/>
    <w:rsid w:val="00C74BDD"/>
    <w:rsid w:val="00C74E8C"/>
    <w:rsid w:val="00C7523C"/>
    <w:rsid w:val="00C7577C"/>
    <w:rsid w:val="00C75D7F"/>
    <w:rsid w:val="00C76733"/>
    <w:rsid w:val="00C76E3A"/>
    <w:rsid w:val="00C7762E"/>
    <w:rsid w:val="00C77D43"/>
    <w:rsid w:val="00C77FF4"/>
    <w:rsid w:val="00C803AD"/>
    <w:rsid w:val="00C81066"/>
    <w:rsid w:val="00C810B0"/>
    <w:rsid w:val="00C812DC"/>
    <w:rsid w:val="00C819FE"/>
    <w:rsid w:val="00C81AB1"/>
    <w:rsid w:val="00C81DE8"/>
    <w:rsid w:val="00C81F5B"/>
    <w:rsid w:val="00C826DE"/>
    <w:rsid w:val="00C8293B"/>
    <w:rsid w:val="00C83819"/>
    <w:rsid w:val="00C8396C"/>
    <w:rsid w:val="00C84780"/>
    <w:rsid w:val="00C847C2"/>
    <w:rsid w:val="00C847D1"/>
    <w:rsid w:val="00C84B4F"/>
    <w:rsid w:val="00C859E0"/>
    <w:rsid w:val="00C85B7C"/>
    <w:rsid w:val="00C860C3"/>
    <w:rsid w:val="00C868C2"/>
    <w:rsid w:val="00C869FD"/>
    <w:rsid w:val="00C86A02"/>
    <w:rsid w:val="00C8771A"/>
    <w:rsid w:val="00C87845"/>
    <w:rsid w:val="00C87918"/>
    <w:rsid w:val="00C87ADD"/>
    <w:rsid w:val="00C907E1"/>
    <w:rsid w:val="00C90C6B"/>
    <w:rsid w:val="00C925A7"/>
    <w:rsid w:val="00C92633"/>
    <w:rsid w:val="00C92EEF"/>
    <w:rsid w:val="00C93C7A"/>
    <w:rsid w:val="00C93CCF"/>
    <w:rsid w:val="00C95270"/>
    <w:rsid w:val="00C95D87"/>
    <w:rsid w:val="00C95FFC"/>
    <w:rsid w:val="00C96719"/>
    <w:rsid w:val="00C96AD4"/>
    <w:rsid w:val="00C96FBB"/>
    <w:rsid w:val="00C9761F"/>
    <w:rsid w:val="00C976F6"/>
    <w:rsid w:val="00C97C6B"/>
    <w:rsid w:val="00CA0055"/>
    <w:rsid w:val="00CA06BB"/>
    <w:rsid w:val="00CA0DBC"/>
    <w:rsid w:val="00CA0E2D"/>
    <w:rsid w:val="00CA1CFA"/>
    <w:rsid w:val="00CA1E00"/>
    <w:rsid w:val="00CA302B"/>
    <w:rsid w:val="00CA34D4"/>
    <w:rsid w:val="00CA350F"/>
    <w:rsid w:val="00CA3A5C"/>
    <w:rsid w:val="00CA47B4"/>
    <w:rsid w:val="00CA4837"/>
    <w:rsid w:val="00CA48B1"/>
    <w:rsid w:val="00CA4DE6"/>
    <w:rsid w:val="00CA547E"/>
    <w:rsid w:val="00CA5D7E"/>
    <w:rsid w:val="00CA5D8E"/>
    <w:rsid w:val="00CA5F2B"/>
    <w:rsid w:val="00CA6261"/>
    <w:rsid w:val="00CA64D4"/>
    <w:rsid w:val="00CA686B"/>
    <w:rsid w:val="00CA690B"/>
    <w:rsid w:val="00CA691D"/>
    <w:rsid w:val="00CA6D96"/>
    <w:rsid w:val="00CA715B"/>
    <w:rsid w:val="00CA7656"/>
    <w:rsid w:val="00CB01C5"/>
    <w:rsid w:val="00CB0611"/>
    <w:rsid w:val="00CB0A3F"/>
    <w:rsid w:val="00CB10BE"/>
    <w:rsid w:val="00CB12EE"/>
    <w:rsid w:val="00CB1BE1"/>
    <w:rsid w:val="00CB1CC5"/>
    <w:rsid w:val="00CB21F9"/>
    <w:rsid w:val="00CB24E1"/>
    <w:rsid w:val="00CB287B"/>
    <w:rsid w:val="00CB2898"/>
    <w:rsid w:val="00CB2BCA"/>
    <w:rsid w:val="00CB2CEA"/>
    <w:rsid w:val="00CB34E0"/>
    <w:rsid w:val="00CB3A1B"/>
    <w:rsid w:val="00CB43EC"/>
    <w:rsid w:val="00CB4555"/>
    <w:rsid w:val="00CB4B8A"/>
    <w:rsid w:val="00CB4D6E"/>
    <w:rsid w:val="00CB4F37"/>
    <w:rsid w:val="00CB55D5"/>
    <w:rsid w:val="00CB628A"/>
    <w:rsid w:val="00CB63AD"/>
    <w:rsid w:val="00CB63E5"/>
    <w:rsid w:val="00CB6441"/>
    <w:rsid w:val="00CB6EC4"/>
    <w:rsid w:val="00CB6F77"/>
    <w:rsid w:val="00CB74AF"/>
    <w:rsid w:val="00CC07CF"/>
    <w:rsid w:val="00CC0D33"/>
    <w:rsid w:val="00CC1AB0"/>
    <w:rsid w:val="00CC23BD"/>
    <w:rsid w:val="00CC2D2F"/>
    <w:rsid w:val="00CC2E45"/>
    <w:rsid w:val="00CC312D"/>
    <w:rsid w:val="00CC4170"/>
    <w:rsid w:val="00CC477F"/>
    <w:rsid w:val="00CC49B5"/>
    <w:rsid w:val="00CC4A5B"/>
    <w:rsid w:val="00CC4D72"/>
    <w:rsid w:val="00CC50F7"/>
    <w:rsid w:val="00CC5306"/>
    <w:rsid w:val="00CC53D6"/>
    <w:rsid w:val="00CC5691"/>
    <w:rsid w:val="00CC5E01"/>
    <w:rsid w:val="00CC6319"/>
    <w:rsid w:val="00CC6530"/>
    <w:rsid w:val="00CC6A26"/>
    <w:rsid w:val="00CC7B31"/>
    <w:rsid w:val="00CC7FD4"/>
    <w:rsid w:val="00CD0457"/>
    <w:rsid w:val="00CD06E9"/>
    <w:rsid w:val="00CD089C"/>
    <w:rsid w:val="00CD0C7B"/>
    <w:rsid w:val="00CD14A3"/>
    <w:rsid w:val="00CD19D5"/>
    <w:rsid w:val="00CD22B4"/>
    <w:rsid w:val="00CD299D"/>
    <w:rsid w:val="00CD2E9B"/>
    <w:rsid w:val="00CD3C25"/>
    <w:rsid w:val="00CD3F43"/>
    <w:rsid w:val="00CD4728"/>
    <w:rsid w:val="00CD4A3D"/>
    <w:rsid w:val="00CD4ABF"/>
    <w:rsid w:val="00CD4B05"/>
    <w:rsid w:val="00CD5313"/>
    <w:rsid w:val="00CD5360"/>
    <w:rsid w:val="00CD5773"/>
    <w:rsid w:val="00CD652C"/>
    <w:rsid w:val="00CD6965"/>
    <w:rsid w:val="00CD6DC6"/>
    <w:rsid w:val="00CD7103"/>
    <w:rsid w:val="00CD7330"/>
    <w:rsid w:val="00CD7B6D"/>
    <w:rsid w:val="00CD7C39"/>
    <w:rsid w:val="00CE0BD8"/>
    <w:rsid w:val="00CE17DB"/>
    <w:rsid w:val="00CE1D0B"/>
    <w:rsid w:val="00CE2617"/>
    <w:rsid w:val="00CE26B9"/>
    <w:rsid w:val="00CE2B42"/>
    <w:rsid w:val="00CE2BA7"/>
    <w:rsid w:val="00CE32CD"/>
    <w:rsid w:val="00CE3DD5"/>
    <w:rsid w:val="00CE3E67"/>
    <w:rsid w:val="00CE3EC2"/>
    <w:rsid w:val="00CE4643"/>
    <w:rsid w:val="00CE48FD"/>
    <w:rsid w:val="00CE494B"/>
    <w:rsid w:val="00CE4AB8"/>
    <w:rsid w:val="00CE4C46"/>
    <w:rsid w:val="00CE53BF"/>
    <w:rsid w:val="00CE558C"/>
    <w:rsid w:val="00CE5B7C"/>
    <w:rsid w:val="00CE5B90"/>
    <w:rsid w:val="00CE5ECC"/>
    <w:rsid w:val="00CE5F33"/>
    <w:rsid w:val="00CE62FF"/>
    <w:rsid w:val="00CE68DB"/>
    <w:rsid w:val="00CE6A1F"/>
    <w:rsid w:val="00CE6B4E"/>
    <w:rsid w:val="00CE74C1"/>
    <w:rsid w:val="00CE7AF3"/>
    <w:rsid w:val="00CF044E"/>
    <w:rsid w:val="00CF06D5"/>
    <w:rsid w:val="00CF0A75"/>
    <w:rsid w:val="00CF0FCF"/>
    <w:rsid w:val="00CF116C"/>
    <w:rsid w:val="00CF1923"/>
    <w:rsid w:val="00CF242B"/>
    <w:rsid w:val="00CF2A55"/>
    <w:rsid w:val="00CF2A82"/>
    <w:rsid w:val="00CF2D70"/>
    <w:rsid w:val="00CF3640"/>
    <w:rsid w:val="00CF3A59"/>
    <w:rsid w:val="00CF3BE7"/>
    <w:rsid w:val="00CF4948"/>
    <w:rsid w:val="00CF520D"/>
    <w:rsid w:val="00CF53CB"/>
    <w:rsid w:val="00CF5DFA"/>
    <w:rsid w:val="00CF65B7"/>
    <w:rsid w:val="00CF68BB"/>
    <w:rsid w:val="00CF6B32"/>
    <w:rsid w:val="00CF6DA1"/>
    <w:rsid w:val="00CF6DFA"/>
    <w:rsid w:val="00CF723A"/>
    <w:rsid w:val="00CF7282"/>
    <w:rsid w:val="00CF7D78"/>
    <w:rsid w:val="00D0053B"/>
    <w:rsid w:val="00D00A60"/>
    <w:rsid w:val="00D0148A"/>
    <w:rsid w:val="00D015FA"/>
    <w:rsid w:val="00D01A68"/>
    <w:rsid w:val="00D01AB1"/>
    <w:rsid w:val="00D01F41"/>
    <w:rsid w:val="00D02B19"/>
    <w:rsid w:val="00D02E07"/>
    <w:rsid w:val="00D02FD3"/>
    <w:rsid w:val="00D033FC"/>
    <w:rsid w:val="00D03D23"/>
    <w:rsid w:val="00D03E2B"/>
    <w:rsid w:val="00D042F7"/>
    <w:rsid w:val="00D04F92"/>
    <w:rsid w:val="00D05704"/>
    <w:rsid w:val="00D05D62"/>
    <w:rsid w:val="00D06A8D"/>
    <w:rsid w:val="00D0782E"/>
    <w:rsid w:val="00D07FDD"/>
    <w:rsid w:val="00D1021A"/>
    <w:rsid w:val="00D108B4"/>
    <w:rsid w:val="00D10D1C"/>
    <w:rsid w:val="00D10FEF"/>
    <w:rsid w:val="00D1135E"/>
    <w:rsid w:val="00D11B57"/>
    <w:rsid w:val="00D11B92"/>
    <w:rsid w:val="00D11DBC"/>
    <w:rsid w:val="00D11E01"/>
    <w:rsid w:val="00D12449"/>
    <w:rsid w:val="00D1262C"/>
    <w:rsid w:val="00D12D74"/>
    <w:rsid w:val="00D1315F"/>
    <w:rsid w:val="00D13523"/>
    <w:rsid w:val="00D13949"/>
    <w:rsid w:val="00D139B4"/>
    <w:rsid w:val="00D13AB1"/>
    <w:rsid w:val="00D13D37"/>
    <w:rsid w:val="00D13D51"/>
    <w:rsid w:val="00D14E29"/>
    <w:rsid w:val="00D14F5D"/>
    <w:rsid w:val="00D15CE1"/>
    <w:rsid w:val="00D16B68"/>
    <w:rsid w:val="00D16C36"/>
    <w:rsid w:val="00D16C43"/>
    <w:rsid w:val="00D16E24"/>
    <w:rsid w:val="00D16E3E"/>
    <w:rsid w:val="00D17861"/>
    <w:rsid w:val="00D17E1F"/>
    <w:rsid w:val="00D17FE7"/>
    <w:rsid w:val="00D21138"/>
    <w:rsid w:val="00D21170"/>
    <w:rsid w:val="00D21369"/>
    <w:rsid w:val="00D215A2"/>
    <w:rsid w:val="00D216CB"/>
    <w:rsid w:val="00D222D7"/>
    <w:rsid w:val="00D225ED"/>
    <w:rsid w:val="00D2270A"/>
    <w:rsid w:val="00D23ECA"/>
    <w:rsid w:val="00D24047"/>
    <w:rsid w:val="00D240FC"/>
    <w:rsid w:val="00D24126"/>
    <w:rsid w:val="00D24441"/>
    <w:rsid w:val="00D248D3"/>
    <w:rsid w:val="00D24A65"/>
    <w:rsid w:val="00D2507A"/>
    <w:rsid w:val="00D25CD1"/>
    <w:rsid w:val="00D267BF"/>
    <w:rsid w:val="00D26833"/>
    <w:rsid w:val="00D26A94"/>
    <w:rsid w:val="00D26C09"/>
    <w:rsid w:val="00D27372"/>
    <w:rsid w:val="00D27456"/>
    <w:rsid w:val="00D274F1"/>
    <w:rsid w:val="00D27621"/>
    <w:rsid w:val="00D2785B"/>
    <w:rsid w:val="00D27B54"/>
    <w:rsid w:val="00D3032A"/>
    <w:rsid w:val="00D3035B"/>
    <w:rsid w:val="00D303A2"/>
    <w:rsid w:val="00D304C3"/>
    <w:rsid w:val="00D30D94"/>
    <w:rsid w:val="00D312B1"/>
    <w:rsid w:val="00D31D94"/>
    <w:rsid w:val="00D31EAB"/>
    <w:rsid w:val="00D327EB"/>
    <w:rsid w:val="00D3390D"/>
    <w:rsid w:val="00D33E32"/>
    <w:rsid w:val="00D33EEC"/>
    <w:rsid w:val="00D34078"/>
    <w:rsid w:val="00D340C7"/>
    <w:rsid w:val="00D34197"/>
    <w:rsid w:val="00D341ED"/>
    <w:rsid w:val="00D35102"/>
    <w:rsid w:val="00D35608"/>
    <w:rsid w:val="00D357A7"/>
    <w:rsid w:val="00D35AFB"/>
    <w:rsid w:val="00D35B12"/>
    <w:rsid w:val="00D3627F"/>
    <w:rsid w:val="00D36CC3"/>
    <w:rsid w:val="00D36FEB"/>
    <w:rsid w:val="00D37891"/>
    <w:rsid w:val="00D37B7D"/>
    <w:rsid w:val="00D37B99"/>
    <w:rsid w:val="00D40240"/>
    <w:rsid w:val="00D40489"/>
    <w:rsid w:val="00D405AB"/>
    <w:rsid w:val="00D40753"/>
    <w:rsid w:val="00D40DD0"/>
    <w:rsid w:val="00D41562"/>
    <w:rsid w:val="00D41AC4"/>
    <w:rsid w:val="00D41CCC"/>
    <w:rsid w:val="00D42E61"/>
    <w:rsid w:val="00D43DAB"/>
    <w:rsid w:val="00D4420E"/>
    <w:rsid w:val="00D4435B"/>
    <w:rsid w:val="00D44656"/>
    <w:rsid w:val="00D44E7D"/>
    <w:rsid w:val="00D452EF"/>
    <w:rsid w:val="00D4548E"/>
    <w:rsid w:val="00D45A7E"/>
    <w:rsid w:val="00D45D9A"/>
    <w:rsid w:val="00D463D9"/>
    <w:rsid w:val="00D46544"/>
    <w:rsid w:val="00D46E37"/>
    <w:rsid w:val="00D47CEA"/>
    <w:rsid w:val="00D5007C"/>
    <w:rsid w:val="00D5017B"/>
    <w:rsid w:val="00D504A4"/>
    <w:rsid w:val="00D505D5"/>
    <w:rsid w:val="00D506E0"/>
    <w:rsid w:val="00D508EF"/>
    <w:rsid w:val="00D50E60"/>
    <w:rsid w:val="00D50F89"/>
    <w:rsid w:val="00D5108B"/>
    <w:rsid w:val="00D510B1"/>
    <w:rsid w:val="00D5114A"/>
    <w:rsid w:val="00D519F7"/>
    <w:rsid w:val="00D51F2B"/>
    <w:rsid w:val="00D5219E"/>
    <w:rsid w:val="00D52498"/>
    <w:rsid w:val="00D52A65"/>
    <w:rsid w:val="00D534C3"/>
    <w:rsid w:val="00D53CC9"/>
    <w:rsid w:val="00D542DE"/>
    <w:rsid w:val="00D54A73"/>
    <w:rsid w:val="00D54B28"/>
    <w:rsid w:val="00D55BBA"/>
    <w:rsid w:val="00D5620A"/>
    <w:rsid w:val="00D56FB2"/>
    <w:rsid w:val="00D573C4"/>
    <w:rsid w:val="00D57551"/>
    <w:rsid w:val="00D57617"/>
    <w:rsid w:val="00D5765A"/>
    <w:rsid w:val="00D5779F"/>
    <w:rsid w:val="00D578AB"/>
    <w:rsid w:val="00D57AC5"/>
    <w:rsid w:val="00D57B17"/>
    <w:rsid w:val="00D57B93"/>
    <w:rsid w:val="00D57DE1"/>
    <w:rsid w:val="00D57F11"/>
    <w:rsid w:val="00D60254"/>
    <w:rsid w:val="00D6206B"/>
    <w:rsid w:val="00D6221A"/>
    <w:rsid w:val="00D6232D"/>
    <w:rsid w:val="00D626E2"/>
    <w:rsid w:val="00D62A44"/>
    <w:rsid w:val="00D62DB7"/>
    <w:rsid w:val="00D63215"/>
    <w:rsid w:val="00D63ADE"/>
    <w:rsid w:val="00D643AC"/>
    <w:rsid w:val="00D645EB"/>
    <w:rsid w:val="00D64A19"/>
    <w:rsid w:val="00D64E62"/>
    <w:rsid w:val="00D65743"/>
    <w:rsid w:val="00D6578B"/>
    <w:rsid w:val="00D65DBA"/>
    <w:rsid w:val="00D66256"/>
    <w:rsid w:val="00D6640B"/>
    <w:rsid w:val="00D66CF2"/>
    <w:rsid w:val="00D67142"/>
    <w:rsid w:val="00D6789A"/>
    <w:rsid w:val="00D67926"/>
    <w:rsid w:val="00D67C6A"/>
    <w:rsid w:val="00D67D13"/>
    <w:rsid w:val="00D70A57"/>
    <w:rsid w:val="00D70BD0"/>
    <w:rsid w:val="00D710F4"/>
    <w:rsid w:val="00D7151D"/>
    <w:rsid w:val="00D71A90"/>
    <w:rsid w:val="00D71CBF"/>
    <w:rsid w:val="00D72195"/>
    <w:rsid w:val="00D7267A"/>
    <w:rsid w:val="00D7275F"/>
    <w:rsid w:val="00D7318B"/>
    <w:rsid w:val="00D73716"/>
    <w:rsid w:val="00D73F65"/>
    <w:rsid w:val="00D7405B"/>
    <w:rsid w:val="00D74563"/>
    <w:rsid w:val="00D74D11"/>
    <w:rsid w:val="00D74EAC"/>
    <w:rsid w:val="00D757C2"/>
    <w:rsid w:val="00D759DA"/>
    <w:rsid w:val="00D75AB4"/>
    <w:rsid w:val="00D75FE6"/>
    <w:rsid w:val="00D76031"/>
    <w:rsid w:val="00D76B27"/>
    <w:rsid w:val="00D76CDB"/>
    <w:rsid w:val="00D76E30"/>
    <w:rsid w:val="00D7700B"/>
    <w:rsid w:val="00D776D9"/>
    <w:rsid w:val="00D77944"/>
    <w:rsid w:val="00D77ACD"/>
    <w:rsid w:val="00D77CEC"/>
    <w:rsid w:val="00D80109"/>
    <w:rsid w:val="00D80635"/>
    <w:rsid w:val="00D80FE7"/>
    <w:rsid w:val="00D81182"/>
    <w:rsid w:val="00D81402"/>
    <w:rsid w:val="00D81EC0"/>
    <w:rsid w:val="00D826FD"/>
    <w:rsid w:val="00D82A5C"/>
    <w:rsid w:val="00D82C66"/>
    <w:rsid w:val="00D83113"/>
    <w:rsid w:val="00D83B26"/>
    <w:rsid w:val="00D84282"/>
    <w:rsid w:val="00D84D04"/>
    <w:rsid w:val="00D851C7"/>
    <w:rsid w:val="00D859FA"/>
    <w:rsid w:val="00D85E9E"/>
    <w:rsid w:val="00D8611D"/>
    <w:rsid w:val="00D868DB"/>
    <w:rsid w:val="00D869A4"/>
    <w:rsid w:val="00D872F7"/>
    <w:rsid w:val="00D90DB5"/>
    <w:rsid w:val="00D90EC0"/>
    <w:rsid w:val="00D90F78"/>
    <w:rsid w:val="00D91381"/>
    <w:rsid w:val="00D918BC"/>
    <w:rsid w:val="00D91E39"/>
    <w:rsid w:val="00D929B7"/>
    <w:rsid w:val="00D930DC"/>
    <w:rsid w:val="00D9342A"/>
    <w:rsid w:val="00D936C0"/>
    <w:rsid w:val="00D93CCC"/>
    <w:rsid w:val="00D940DB"/>
    <w:rsid w:val="00D948A6"/>
    <w:rsid w:val="00D94F04"/>
    <w:rsid w:val="00D95BA0"/>
    <w:rsid w:val="00D96C50"/>
    <w:rsid w:val="00D97390"/>
    <w:rsid w:val="00D97A81"/>
    <w:rsid w:val="00D97B33"/>
    <w:rsid w:val="00D97C5D"/>
    <w:rsid w:val="00D97CC4"/>
    <w:rsid w:val="00DA02F2"/>
    <w:rsid w:val="00DA04A7"/>
    <w:rsid w:val="00DA0A76"/>
    <w:rsid w:val="00DA0B99"/>
    <w:rsid w:val="00DA0F6F"/>
    <w:rsid w:val="00DA1933"/>
    <w:rsid w:val="00DA1B26"/>
    <w:rsid w:val="00DA202B"/>
    <w:rsid w:val="00DA27DA"/>
    <w:rsid w:val="00DA2A0D"/>
    <w:rsid w:val="00DA3231"/>
    <w:rsid w:val="00DA34CA"/>
    <w:rsid w:val="00DA3665"/>
    <w:rsid w:val="00DA36E1"/>
    <w:rsid w:val="00DA3E91"/>
    <w:rsid w:val="00DA40B9"/>
    <w:rsid w:val="00DA4212"/>
    <w:rsid w:val="00DA47D3"/>
    <w:rsid w:val="00DA4A2B"/>
    <w:rsid w:val="00DA4CD5"/>
    <w:rsid w:val="00DA4EFB"/>
    <w:rsid w:val="00DA51B0"/>
    <w:rsid w:val="00DA5343"/>
    <w:rsid w:val="00DA5632"/>
    <w:rsid w:val="00DA6311"/>
    <w:rsid w:val="00DA6855"/>
    <w:rsid w:val="00DA6A05"/>
    <w:rsid w:val="00DA6C4B"/>
    <w:rsid w:val="00DA6D0A"/>
    <w:rsid w:val="00DA7254"/>
    <w:rsid w:val="00DA76D2"/>
    <w:rsid w:val="00DA7931"/>
    <w:rsid w:val="00DA7A2C"/>
    <w:rsid w:val="00DA7B6C"/>
    <w:rsid w:val="00DB0052"/>
    <w:rsid w:val="00DB0504"/>
    <w:rsid w:val="00DB08CA"/>
    <w:rsid w:val="00DB0A01"/>
    <w:rsid w:val="00DB0C3A"/>
    <w:rsid w:val="00DB0C5B"/>
    <w:rsid w:val="00DB13E1"/>
    <w:rsid w:val="00DB1456"/>
    <w:rsid w:val="00DB145E"/>
    <w:rsid w:val="00DB1A08"/>
    <w:rsid w:val="00DB278D"/>
    <w:rsid w:val="00DB304A"/>
    <w:rsid w:val="00DB32EC"/>
    <w:rsid w:val="00DB333E"/>
    <w:rsid w:val="00DB359E"/>
    <w:rsid w:val="00DB3E49"/>
    <w:rsid w:val="00DB3FE0"/>
    <w:rsid w:val="00DB4524"/>
    <w:rsid w:val="00DB49CE"/>
    <w:rsid w:val="00DB56DE"/>
    <w:rsid w:val="00DB5781"/>
    <w:rsid w:val="00DB596C"/>
    <w:rsid w:val="00DB6474"/>
    <w:rsid w:val="00DB6ABB"/>
    <w:rsid w:val="00DB703C"/>
    <w:rsid w:val="00DC0163"/>
    <w:rsid w:val="00DC01EA"/>
    <w:rsid w:val="00DC0498"/>
    <w:rsid w:val="00DC0B35"/>
    <w:rsid w:val="00DC126A"/>
    <w:rsid w:val="00DC12E6"/>
    <w:rsid w:val="00DC13E7"/>
    <w:rsid w:val="00DC1B32"/>
    <w:rsid w:val="00DC1FB9"/>
    <w:rsid w:val="00DC2BEC"/>
    <w:rsid w:val="00DC2C1A"/>
    <w:rsid w:val="00DC2F0E"/>
    <w:rsid w:val="00DC3315"/>
    <w:rsid w:val="00DC3848"/>
    <w:rsid w:val="00DC3B65"/>
    <w:rsid w:val="00DC42DD"/>
    <w:rsid w:val="00DC4388"/>
    <w:rsid w:val="00DC4889"/>
    <w:rsid w:val="00DC4AD8"/>
    <w:rsid w:val="00DC519B"/>
    <w:rsid w:val="00DC5220"/>
    <w:rsid w:val="00DC5615"/>
    <w:rsid w:val="00DC578D"/>
    <w:rsid w:val="00DC58D0"/>
    <w:rsid w:val="00DC5973"/>
    <w:rsid w:val="00DC5B7C"/>
    <w:rsid w:val="00DC622B"/>
    <w:rsid w:val="00DC6428"/>
    <w:rsid w:val="00DC64AC"/>
    <w:rsid w:val="00DC67FB"/>
    <w:rsid w:val="00DC6DF6"/>
    <w:rsid w:val="00DC6E4B"/>
    <w:rsid w:val="00DC787C"/>
    <w:rsid w:val="00DC78A1"/>
    <w:rsid w:val="00DC7DB2"/>
    <w:rsid w:val="00DC7ED2"/>
    <w:rsid w:val="00DC7F4A"/>
    <w:rsid w:val="00DD0AE7"/>
    <w:rsid w:val="00DD0DFE"/>
    <w:rsid w:val="00DD1778"/>
    <w:rsid w:val="00DD1AB2"/>
    <w:rsid w:val="00DD21A4"/>
    <w:rsid w:val="00DD2400"/>
    <w:rsid w:val="00DD26ED"/>
    <w:rsid w:val="00DD292C"/>
    <w:rsid w:val="00DD2B81"/>
    <w:rsid w:val="00DD342F"/>
    <w:rsid w:val="00DD3506"/>
    <w:rsid w:val="00DD371C"/>
    <w:rsid w:val="00DD3A68"/>
    <w:rsid w:val="00DD4A94"/>
    <w:rsid w:val="00DD4B6A"/>
    <w:rsid w:val="00DD4F02"/>
    <w:rsid w:val="00DD5153"/>
    <w:rsid w:val="00DD5509"/>
    <w:rsid w:val="00DD5948"/>
    <w:rsid w:val="00DD5971"/>
    <w:rsid w:val="00DD5FEF"/>
    <w:rsid w:val="00DD603D"/>
    <w:rsid w:val="00DD60A7"/>
    <w:rsid w:val="00DD6DCE"/>
    <w:rsid w:val="00DD7297"/>
    <w:rsid w:val="00DD7352"/>
    <w:rsid w:val="00DD7719"/>
    <w:rsid w:val="00DD78A9"/>
    <w:rsid w:val="00DD796D"/>
    <w:rsid w:val="00DD7A8F"/>
    <w:rsid w:val="00DD7DEF"/>
    <w:rsid w:val="00DD7E8A"/>
    <w:rsid w:val="00DE045F"/>
    <w:rsid w:val="00DE09F0"/>
    <w:rsid w:val="00DE0AE6"/>
    <w:rsid w:val="00DE0F84"/>
    <w:rsid w:val="00DE1294"/>
    <w:rsid w:val="00DE12B7"/>
    <w:rsid w:val="00DE160C"/>
    <w:rsid w:val="00DE1A51"/>
    <w:rsid w:val="00DE1C2B"/>
    <w:rsid w:val="00DE1E53"/>
    <w:rsid w:val="00DE2644"/>
    <w:rsid w:val="00DE2F9C"/>
    <w:rsid w:val="00DE3D5F"/>
    <w:rsid w:val="00DE3EE9"/>
    <w:rsid w:val="00DE42F2"/>
    <w:rsid w:val="00DE4A61"/>
    <w:rsid w:val="00DE4C93"/>
    <w:rsid w:val="00DE56D6"/>
    <w:rsid w:val="00DE5793"/>
    <w:rsid w:val="00DE5910"/>
    <w:rsid w:val="00DE6678"/>
    <w:rsid w:val="00DE687C"/>
    <w:rsid w:val="00DE6CD5"/>
    <w:rsid w:val="00DE6EA7"/>
    <w:rsid w:val="00DF0014"/>
    <w:rsid w:val="00DF00C2"/>
    <w:rsid w:val="00DF0577"/>
    <w:rsid w:val="00DF05CD"/>
    <w:rsid w:val="00DF05EA"/>
    <w:rsid w:val="00DF0B19"/>
    <w:rsid w:val="00DF219E"/>
    <w:rsid w:val="00DF2742"/>
    <w:rsid w:val="00DF298B"/>
    <w:rsid w:val="00DF2C52"/>
    <w:rsid w:val="00DF35EC"/>
    <w:rsid w:val="00DF37E7"/>
    <w:rsid w:val="00DF40F7"/>
    <w:rsid w:val="00DF4792"/>
    <w:rsid w:val="00DF4A79"/>
    <w:rsid w:val="00DF530B"/>
    <w:rsid w:val="00DF5902"/>
    <w:rsid w:val="00DF5AF9"/>
    <w:rsid w:val="00DF5C51"/>
    <w:rsid w:val="00DF5F7C"/>
    <w:rsid w:val="00DF5FAA"/>
    <w:rsid w:val="00DF601E"/>
    <w:rsid w:val="00DF6294"/>
    <w:rsid w:val="00DF6AC3"/>
    <w:rsid w:val="00DF7513"/>
    <w:rsid w:val="00DF7E78"/>
    <w:rsid w:val="00E005AF"/>
    <w:rsid w:val="00E00EEA"/>
    <w:rsid w:val="00E00F62"/>
    <w:rsid w:val="00E01484"/>
    <w:rsid w:val="00E0183D"/>
    <w:rsid w:val="00E0273D"/>
    <w:rsid w:val="00E03ECC"/>
    <w:rsid w:val="00E04BD3"/>
    <w:rsid w:val="00E04CDD"/>
    <w:rsid w:val="00E04D81"/>
    <w:rsid w:val="00E04F99"/>
    <w:rsid w:val="00E050BF"/>
    <w:rsid w:val="00E05735"/>
    <w:rsid w:val="00E05A8B"/>
    <w:rsid w:val="00E05B0C"/>
    <w:rsid w:val="00E06786"/>
    <w:rsid w:val="00E06802"/>
    <w:rsid w:val="00E06FD4"/>
    <w:rsid w:val="00E077D4"/>
    <w:rsid w:val="00E077EB"/>
    <w:rsid w:val="00E07B17"/>
    <w:rsid w:val="00E07C5D"/>
    <w:rsid w:val="00E07D31"/>
    <w:rsid w:val="00E1011B"/>
    <w:rsid w:val="00E110A3"/>
    <w:rsid w:val="00E113CC"/>
    <w:rsid w:val="00E11559"/>
    <w:rsid w:val="00E11E0C"/>
    <w:rsid w:val="00E11EA6"/>
    <w:rsid w:val="00E1285F"/>
    <w:rsid w:val="00E12E5B"/>
    <w:rsid w:val="00E13C0C"/>
    <w:rsid w:val="00E143F7"/>
    <w:rsid w:val="00E14975"/>
    <w:rsid w:val="00E1508B"/>
    <w:rsid w:val="00E1545C"/>
    <w:rsid w:val="00E15FD5"/>
    <w:rsid w:val="00E162D4"/>
    <w:rsid w:val="00E16775"/>
    <w:rsid w:val="00E20317"/>
    <w:rsid w:val="00E20E5C"/>
    <w:rsid w:val="00E21466"/>
    <w:rsid w:val="00E219FE"/>
    <w:rsid w:val="00E22797"/>
    <w:rsid w:val="00E22CD8"/>
    <w:rsid w:val="00E22DE7"/>
    <w:rsid w:val="00E2328C"/>
    <w:rsid w:val="00E23465"/>
    <w:rsid w:val="00E2387D"/>
    <w:rsid w:val="00E23DE8"/>
    <w:rsid w:val="00E23F87"/>
    <w:rsid w:val="00E242C2"/>
    <w:rsid w:val="00E2484F"/>
    <w:rsid w:val="00E24F3D"/>
    <w:rsid w:val="00E25543"/>
    <w:rsid w:val="00E25A6B"/>
    <w:rsid w:val="00E25EF9"/>
    <w:rsid w:val="00E260B7"/>
    <w:rsid w:val="00E26C5A"/>
    <w:rsid w:val="00E27203"/>
    <w:rsid w:val="00E27B85"/>
    <w:rsid w:val="00E3013D"/>
    <w:rsid w:val="00E3071F"/>
    <w:rsid w:val="00E307FB"/>
    <w:rsid w:val="00E30836"/>
    <w:rsid w:val="00E30996"/>
    <w:rsid w:val="00E30DD5"/>
    <w:rsid w:val="00E310DF"/>
    <w:rsid w:val="00E3138E"/>
    <w:rsid w:val="00E31518"/>
    <w:rsid w:val="00E3151E"/>
    <w:rsid w:val="00E316FB"/>
    <w:rsid w:val="00E3178D"/>
    <w:rsid w:val="00E319E2"/>
    <w:rsid w:val="00E31DAB"/>
    <w:rsid w:val="00E32578"/>
    <w:rsid w:val="00E327DE"/>
    <w:rsid w:val="00E3282B"/>
    <w:rsid w:val="00E32AB0"/>
    <w:rsid w:val="00E32BD0"/>
    <w:rsid w:val="00E334EA"/>
    <w:rsid w:val="00E3381B"/>
    <w:rsid w:val="00E33A9B"/>
    <w:rsid w:val="00E33BAA"/>
    <w:rsid w:val="00E33D0E"/>
    <w:rsid w:val="00E33EA3"/>
    <w:rsid w:val="00E33ED4"/>
    <w:rsid w:val="00E343E1"/>
    <w:rsid w:val="00E34D07"/>
    <w:rsid w:val="00E35ADD"/>
    <w:rsid w:val="00E35BFE"/>
    <w:rsid w:val="00E35E97"/>
    <w:rsid w:val="00E36330"/>
    <w:rsid w:val="00E3664A"/>
    <w:rsid w:val="00E36766"/>
    <w:rsid w:val="00E36825"/>
    <w:rsid w:val="00E36CFB"/>
    <w:rsid w:val="00E36F68"/>
    <w:rsid w:val="00E379E2"/>
    <w:rsid w:val="00E379E8"/>
    <w:rsid w:val="00E4090C"/>
    <w:rsid w:val="00E40F1F"/>
    <w:rsid w:val="00E41117"/>
    <w:rsid w:val="00E41525"/>
    <w:rsid w:val="00E41CA7"/>
    <w:rsid w:val="00E41F2D"/>
    <w:rsid w:val="00E42010"/>
    <w:rsid w:val="00E426F4"/>
    <w:rsid w:val="00E42744"/>
    <w:rsid w:val="00E4316F"/>
    <w:rsid w:val="00E43198"/>
    <w:rsid w:val="00E43750"/>
    <w:rsid w:val="00E43A7F"/>
    <w:rsid w:val="00E43B8D"/>
    <w:rsid w:val="00E43C76"/>
    <w:rsid w:val="00E43CB2"/>
    <w:rsid w:val="00E440E5"/>
    <w:rsid w:val="00E44317"/>
    <w:rsid w:val="00E44421"/>
    <w:rsid w:val="00E44593"/>
    <w:rsid w:val="00E45546"/>
    <w:rsid w:val="00E4585E"/>
    <w:rsid w:val="00E45BDB"/>
    <w:rsid w:val="00E469ED"/>
    <w:rsid w:val="00E47526"/>
    <w:rsid w:val="00E47D7B"/>
    <w:rsid w:val="00E47F42"/>
    <w:rsid w:val="00E50008"/>
    <w:rsid w:val="00E50026"/>
    <w:rsid w:val="00E508A2"/>
    <w:rsid w:val="00E50C06"/>
    <w:rsid w:val="00E5103B"/>
    <w:rsid w:val="00E5117D"/>
    <w:rsid w:val="00E5153E"/>
    <w:rsid w:val="00E51906"/>
    <w:rsid w:val="00E519A0"/>
    <w:rsid w:val="00E51C05"/>
    <w:rsid w:val="00E51CE9"/>
    <w:rsid w:val="00E51D04"/>
    <w:rsid w:val="00E52528"/>
    <w:rsid w:val="00E53215"/>
    <w:rsid w:val="00E53516"/>
    <w:rsid w:val="00E53B4C"/>
    <w:rsid w:val="00E53C44"/>
    <w:rsid w:val="00E54202"/>
    <w:rsid w:val="00E54477"/>
    <w:rsid w:val="00E54775"/>
    <w:rsid w:val="00E54B91"/>
    <w:rsid w:val="00E55423"/>
    <w:rsid w:val="00E55A03"/>
    <w:rsid w:val="00E55C62"/>
    <w:rsid w:val="00E562A2"/>
    <w:rsid w:val="00E563EC"/>
    <w:rsid w:val="00E56B95"/>
    <w:rsid w:val="00E56E12"/>
    <w:rsid w:val="00E570C0"/>
    <w:rsid w:val="00E5728F"/>
    <w:rsid w:val="00E5795B"/>
    <w:rsid w:val="00E57BB5"/>
    <w:rsid w:val="00E600A0"/>
    <w:rsid w:val="00E60238"/>
    <w:rsid w:val="00E60A77"/>
    <w:rsid w:val="00E60AEA"/>
    <w:rsid w:val="00E616BA"/>
    <w:rsid w:val="00E61962"/>
    <w:rsid w:val="00E62BFF"/>
    <w:rsid w:val="00E62D51"/>
    <w:rsid w:val="00E6399E"/>
    <w:rsid w:val="00E63B9F"/>
    <w:rsid w:val="00E63E47"/>
    <w:rsid w:val="00E646CE"/>
    <w:rsid w:val="00E64A43"/>
    <w:rsid w:val="00E64AD3"/>
    <w:rsid w:val="00E656C4"/>
    <w:rsid w:val="00E65A24"/>
    <w:rsid w:val="00E66012"/>
    <w:rsid w:val="00E66327"/>
    <w:rsid w:val="00E66521"/>
    <w:rsid w:val="00E6682B"/>
    <w:rsid w:val="00E66EDD"/>
    <w:rsid w:val="00E6717D"/>
    <w:rsid w:val="00E6764A"/>
    <w:rsid w:val="00E67983"/>
    <w:rsid w:val="00E700F8"/>
    <w:rsid w:val="00E709C4"/>
    <w:rsid w:val="00E70AD7"/>
    <w:rsid w:val="00E70E4F"/>
    <w:rsid w:val="00E70FAD"/>
    <w:rsid w:val="00E7134F"/>
    <w:rsid w:val="00E713EB"/>
    <w:rsid w:val="00E71F01"/>
    <w:rsid w:val="00E722E9"/>
    <w:rsid w:val="00E72599"/>
    <w:rsid w:val="00E73529"/>
    <w:rsid w:val="00E73ED4"/>
    <w:rsid w:val="00E741FB"/>
    <w:rsid w:val="00E7470B"/>
    <w:rsid w:val="00E74954"/>
    <w:rsid w:val="00E7495D"/>
    <w:rsid w:val="00E74C3C"/>
    <w:rsid w:val="00E750ED"/>
    <w:rsid w:val="00E750FF"/>
    <w:rsid w:val="00E75290"/>
    <w:rsid w:val="00E755E2"/>
    <w:rsid w:val="00E75C2F"/>
    <w:rsid w:val="00E76001"/>
    <w:rsid w:val="00E762BB"/>
    <w:rsid w:val="00E76622"/>
    <w:rsid w:val="00E7662B"/>
    <w:rsid w:val="00E76905"/>
    <w:rsid w:val="00E76A2D"/>
    <w:rsid w:val="00E76AE5"/>
    <w:rsid w:val="00E76BFC"/>
    <w:rsid w:val="00E76F4C"/>
    <w:rsid w:val="00E77358"/>
    <w:rsid w:val="00E80330"/>
    <w:rsid w:val="00E803CC"/>
    <w:rsid w:val="00E80435"/>
    <w:rsid w:val="00E805E0"/>
    <w:rsid w:val="00E807C1"/>
    <w:rsid w:val="00E80EEC"/>
    <w:rsid w:val="00E8114A"/>
    <w:rsid w:val="00E81705"/>
    <w:rsid w:val="00E81B1D"/>
    <w:rsid w:val="00E8209F"/>
    <w:rsid w:val="00E829BF"/>
    <w:rsid w:val="00E82B2E"/>
    <w:rsid w:val="00E82CF8"/>
    <w:rsid w:val="00E82D1E"/>
    <w:rsid w:val="00E82F3A"/>
    <w:rsid w:val="00E83EEA"/>
    <w:rsid w:val="00E841A3"/>
    <w:rsid w:val="00E846F4"/>
    <w:rsid w:val="00E84889"/>
    <w:rsid w:val="00E84D43"/>
    <w:rsid w:val="00E855ED"/>
    <w:rsid w:val="00E85CA6"/>
    <w:rsid w:val="00E85EAA"/>
    <w:rsid w:val="00E86621"/>
    <w:rsid w:val="00E86884"/>
    <w:rsid w:val="00E869E0"/>
    <w:rsid w:val="00E86F27"/>
    <w:rsid w:val="00E879E2"/>
    <w:rsid w:val="00E9004E"/>
    <w:rsid w:val="00E9025B"/>
    <w:rsid w:val="00E909B5"/>
    <w:rsid w:val="00E90ABE"/>
    <w:rsid w:val="00E90C66"/>
    <w:rsid w:val="00E9138E"/>
    <w:rsid w:val="00E913B6"/>
    <w:rsid w:val="00E91457"/>
    <w:rsid w:val="00E91956"/>
    <w:rsid w:val="00E91C13"/>
    <w:rsid w:val="00E92089"/>
    <w:rsid w:val="00E920D6"/>
    <w:rsid w:val="00E92390"/>
    <w:rsid w:val="00E92E95"/>
    <w:rsid w:val="00E930BA"/>
    <w:rsid w:val="00E93674"/>
    <w:rsid w:val="00E93CDB"/>
    <w:rsid w:val="00E94765"/>
    <w:rsid w:val="00E94B6D"/>
    <w:rsid w:val="00E94F27"/>
    <w:rsid w:val="00E9534F"/>
    <w:rsid w:val="00E955E2"/>
    <w:rsid w:val="00E959BC"/>
    <w:rsid w:val="00E95CB5"/>
    <w:rsid w:val="00E95D33"/>
    <w:rsid w:val="00E95F25"/>
    <w:rsid w:val="00E964D2"/>
    <w:rsid w:val="00E96509"/>
    <w:rsid w:val="00E96AAF"/>
    <w:rsid w:val="00E96E45"/>
    <w:rsid w:val="00E97245"/>
    <w:rsid w:val="00E972F0"/>
    <w:rsid w:val="00EA0208"/>
    <w:rsid w:val="00EA0281"/>
    <w:rsid w:val="00EA05EF"/>
    <w:rsid w:val="00EA0643"/>
    <w:rsid w:val="00EA0673"/>
    <w:rsid w:val="00EA0B07"/>
    <w:rsid w:val="00EA1085"/>
    <w:rsid w:val="00EA34A8"/>
    <w:rsid w:val="00EA40EA"/>
    <w:rsid w:val="00EA41C9"/>
    <w:rsid w:val="00EA4425"/>
    <w:rsid w:val="00EA4429"/>
    <w:rsid w:val="00EA45B2"/>
    <w:rsid w:val="00EA46CE"/>
    <w:rsid w:val="00EA47A7"/>
    <w:rsid w:val="00EA47C6"/>
    <w:rsid w:val="00EA55D2"/>
    <w:rsid w:val="00EA5919"/>
    <w:rsid w:val="00EA5BDB"/>
    <w:rsid w:val="00EA5CEE"/>
    <w:rsid w:val="00EA5D84"/>
    <w:rsid w:val="00EA6540"/>
    <w:rsid w:val="00EA6597"/>
    <w:rsid w:val="00EA6719"/>
    <w:rsid w:val="00EA67D9"/>
    <w:rsid w:val="00EA6AA1"/>
    <w:rsid w:val="00EA74EB"/>
    <w:rsid w:val="00EA79E8"/>
    <w:rsid w:val="00EA7C3F"/>
    <w:rsid w:val="00EA7E80"/>
    <w:rsid w:val="00EB0A38"/>
    <w:rsid w:val="00EB0DCA"/>
    <w:rsid w:val="00EB14A2"/>
    <w:rsid w:val="00EB18A8"/>
    <w:rsid w:val="00EB324E"/>
    <w:rsid w:val="00EB32EC"/>
    <w:rsid w:val="00EB33B0"/>
    <w:rsid w:val="00EB3892"/>
    <w:rsid w:val="00EB38F6"/>
    <w:rsid w:val="00EB3BE7"/>
    <w:rsid w:val="00EB3C5F"/>
    <w:rsid w:val="00EB425F"/>
    <w:rsid w:val="00EB4776"/>
    <w:rsid w:val="00EB4A61"/>
    <w:rsid w:val="00EB5C12"/>
    <w:rsid w:val="00EB5D4F"/>
    <w:rsid w:val="00EB5E97"/>
    <w:rsid w:val="00EB6558"/>
    <w:rsid w:val="00EB784A"/>
    <w:rsid w:val="00EB7E13"/>
    <w:rsid w:val="00EB7EB2"/>
    <w:rsid w:val="00EC0569"/>
    <w:rsid w:val="00EC0680"/>
    <w:rsid w:val="00EC07A2"/>
    <w:rsid w:val="00EC09A4"/>
    <w:rsid w:val="00EC0F41"/>
    <w:rsid w:val="00EC1BAC"/>
    <w:rsid w:val="00EC1D2A"/>
    <w:rsid w:val="00EC1F4F"/>
    <w:rsid w:val="00EC2431"/>
    <w:rsid w:val="00EC24E2"/>
    <w:rsid w:val="00EC2E55"/>
    <w:rsid w:val="00EC2E62"/>
    <w:rsid w:val="00EC32BE"/>
    <w:rsid w:val="00EC3413"/>
    <w:rsid w:val="00EC3CBB"/>
    <w:rsid w:val="00EC3E45"/>
    <w:rsid w:val="00EC4470"/>
    <w:rsid w:val="00EC4985"/>
    <w:rsid w:val="00EC502F"/>
    <w:rsid w:val="00EC5101"/>
    <w:rsid w:val="00EC566C"/>
    <w:rsid w:val="00EC57D2"/>
    <w:rsid w:val="00EC61A9"/>
    <w:rsid w:val="00EC6455"/>
    <w:rsid w:val="00EC65A7"/>
    <w:rsid w:val="00EC685E"/>
    <w:rsid w:val="00EC6EDF"/>
    <w:rsid w:val="00EC72C4"/>
    <w:rsid w:val="00EC7445"/>
    <w:rsid w:val="00EC7CB9"/>
    <w:rsid w:val="00ED0501"/>
    <w:rsid w:val="00ED0F93"/>
    <w:rsid w:val="00ED1747"/>
    <w:rsid w:val="00ED1A88"/>
    <w:rsid w:val="00ED1AC1"/>
    <w:rsid w:val="00ED219F"/>
    <w:rsid w:val="00ED224F"/>
    <w:rsid w:val="00ED2DEF"/>
    <w:rsid w:val="00ED2FED"/>
    <w:rsid w:val="00ED3063"/>
    <w:rsid w:val="00ED328C"/>
    <w:rsid w:val="00ED3FC9"/>
    <w:rsid w:val="00ED4164"/>
    <w:rsid w:val="00ED4810"/>
    <w:rsid w:val="00ED48E4"/>
    <w:rsid w:val="00ED4A55"/>
    <w:rsid w:val="00ED4CEF"/>
    <w:rsid w:val="00ED50B5"/>
    <w:rsid w:val="00ED57E8"/>
    <w:rsid w:val="00ED5EDB"/>
    <w:rsid w:val="00ED6042"/>
    <w:rsid w:val="00ED63BC"/>
    <w:rsid w:val="00ED6D50"/>
    <w:rsid w:val="00ED7529"/>
    <w:rsid w:val="00ED7608"/>
    <w:rsid w:val="00ED77F2"/>
    <w:rsid w:val="00ED77FC"/>
    <w:rsid w:val="00ED7817"/>
    <w:rsid w:val="00ED7882"/>
    <w:rsid w:val="00ED7893"/>
    <w:rsid w:val="00EE0015"/>
    <w:rsid w:val="00EE027B"/>
    <w:rsid w:val="00EE0932"/>
    <w:rsid w:val="00EE1051"/>
    <w:rsid w:val="00EE14F9"/>
    <w:rsid w:val="00EE218D"/>
    <w:rsid w:val="00EE2298"/>
    <w:rsid w:val="00EE2A3A"/>
    <w:rsid w:val="00EE30DE"/>
    <w:rsid w:val="00EE311C"/>
    <w:rsid w:val="00EE32A4"/>
    <w:rsid w:val="00EE34C6"/>
    <w:rsid w:val="00EE3606"/>
    <w:rsid w:val="00EE3AB8"/>
    <w:rsid w:val="00EE44F5"/>
    <w:rsid w:val="00EE47E1"/>
    <w:rsid w:val="00EE47FF"/>
    <w:rsid w:val="00EE498A"/>
    <w:rsid w:val="00EE4C1C"/>
    <w:rsid w:val="00EE54FA"/>
    <w:rsid w:val="00EE58C8"/>
    <w:rsid w:val="00EE5CC0"/>
    <w:rsid w:val="00EE60F0"/>
    <w:rsid w:val="00EE77B1"/>
    <w:rsid w:val="00EE780C"/>
    <w:rsid w:val="00EE7960"/>
    <w:rsid w:val="00EE7EF8"/>
    <w:rsid w:val="00EF02F1"/>
    <w:rsid w:val="00EF0667"/>
    <w:rsid w:val="00EF078C"/>
    <w:rsid w:val="00EF0B44"/>
    <w:rsid w:val="00EF0C68"/>
    <w:rsid w:val="00EF1851"/>
    <w:rsid w:val="00EF18B9"/>
    <w:rsid w:val="00EF1D66"/>
    <w:rsid w:val="00EF2892"/>
    <w:rsid w:val="00EF2A57"/>
    <w:rsid w:val="00EF305B"/>
    <w:rsid w:val="00EF30E0"/>
    <w:rsid w:val="00EF3340"/>
    <w:rsid w:val="00EF337B"/>
    <w:rsid w:val="00EF364F"/>
    <w:rsid w:val="00EF42A6"/>
    <w:rsid w:val="00EF4322"/>
    <w:rsid w:val="00EF445D"/>
    <w:rsid w:val="00EF49D9"/>
    <w:rsid w:val="00EF5B64"/>
    <w:rsid w:val="00EF679E"/>
    <w:rsid w:val="00EF74EF"/>
    <w:rsid w:val="00EF7B17"/>
    <w:rsid w:val="00EF7DA0"/>
    <w:rsid w:val="00F001B6"/>
    <w:rsid w:val="00F00268"/>
    <w:rsid w:val="00F0042A"/>
    <w:rsid w:val="00F0083A"/>
    <w:rsid w:val="00F00C2A"/>
    <w:rsid w:val="00F01AD1"/>
    <w:rsid w:val="00F01E82"/>
    <w:rsid w:val="00F020FF"/>
    <w:rsid w:val="00F02339"/>
    <w:rsid w:val="00F02861"/>
    <w:rsid w:val="00F03148"/>
    <w:rsid w:val="00F03395"/>
    <w:rsid w:val="00F03CCF"/>
    <w:rsid w:val="00F044B6"/>
    <w:rsid w:val="00F04553"/>
    <w:rsid w:val="00F0493D"/>
    <w:rsid w:val="00F049A7"/>
    <w:rsid w:val="00F050C2"/>
    <w:rsid w:val="00F0544E"/>
    <w:rsid w:val="00F054EB"/>
    <w:rsid w:val="00F055F4"/>
    <w:rsid w:val="00F05864"/>
    <w:rsid w:val="00F0593A"/>
    <w:rsid w:val="00F05B8C"/>
    <w:rsid w:val="00F06ADE"/>
    <w:rsid w:val="00F06C5D"/>
    <w:rsid w:val="00F06F45"/>
    <w:rsid w:val="00F070B0"/>
    <w:rsid w:val="00F0758D"/>
    <w:rsid w:val="00F076B3"/>
    <w:rsid w:val="00F07953"/>
    <w:rsid w:val="00F07BDD"/>
    <w:rsid w:val="00F07F2D"/>
    <w:rsid w:val="00F10374"/>
    <w:rsid w:val="00F1044A"/>
    <w:rsid w:val="00F10535"/>
    <w:rsid w:val="00F108B5"/>
    <w:rsid w:val="00F11405"/>
    <w:rsid w:val="00F11833"/>
    <w:rsid w:val="00F11AC5"/>
    <w:rsid w:val="00F128BE"/>
    <w:rsid w:val="00F12A90"/>
    <w:rsid w:val="00F12C82"/>
    <w:rsid w:val="00F12D37"/>
    <w:rsid w:val="00F12E55"/>
    <w:rsid w:val="00F1367F"/>
    <w:rsid w:val="00F14AA5"/>
    <w:rsid w:val="00F14EE6"/>
    <w:rsid w:val="00F14F79"/>
    <w:rsid w:val="00F15564"/>
    <w:rsid w:val="00F15B47"/>
    <w:rsid w:val="00F15DE9"/>
    <w:rsid w:val="00F16C31"/>
    <w:rsid w:val="00F16CA1"/>
    <w:rsid w:val="00F17C18"/>
    <w:rsid w:val="00F17F4A"/>
    <w:rsid w:val="00F20929"/>
    <w:rsid w:val="00F20A06"/>
    <w:rsid w:val="00F20C06"/>
    <w:rsid w:val="00F2124E"/>
    <w:rsid w:val="00F217BE"/>
    <w:rsid w:val="00F21CC6"/>
    <w:rsid w:val="00F2212A"/>
    <w:rsid w:val="00F22404"/>
    <w:rsid w:val="00F2243C"/>
    <w:rsid w:val="00F22A21"/>
    <w:rsid w:val="00F231DA"/>
    <w:rsid w:val="00F23542"/>
    <w:rsid w:val="00F23904"/>
    <w:rsid w:val="00F23A51"/>
    <w:rsid w:val="00F24010"/>
    <w:rsid w:val="00F245D0"/>
    <w:rsid w:val="00F245F3"/>
    <w:rsid w:val="00F24D0D"/>
    <w:rsid w:val="00F251A2"/>
    <w:rsid w:val="00F256CF"/>
    <w:rsid w:val="00F2629C"/>
    <w:rsid w:val="00F267F3"/>
    <w:rsid w:val="00F26C8C"/>
    <w:rsid w:val="00F26E05"/>
    <w:rsid w:val="00F27243"/>
    <w:rsid w:val="00F27328"/>
    <w:rsid w:val="00F2792A"/>
    <w:rsid w:val="00F302C1"/>
    <w:rsid w:val="00F30500"/>
    <w:rsid w:val="00F30BBE"/>
    <w:rsid w:val="00F30C7E"/>
    <w:rsid w:val="00F30EB3"/>
    <w:rsid w:val="00F3133E"/>
    <w:rsid w:val="00F3139C"/>
    <w:rsid w:val="00F31411"/>
    <w:rsid w:val="00F31B5A"/>
    <w:rsid w:val="00F3235E"/>
    <w:rsid w:val="00F3236B"/>
    <w:rsid w:val="00F32D4E"/>
    <w:rsid w:val="00F32F04"/>
    <w:rsid w:val="00F33669"/>
    <w:rsid w:val="00F3555B"/>
    <w:rsid w:val="00F356B4"/>
    <w:rsid w:val="00F3620D"/>
    <w:rsid w:val="00F3647F"/>
    <w:rsid w:val="00F36628"/>
    <w:rsid w:val="00F36D9A"/>
    <w:rsid w:val="00F36E8B"/>
    <w:rsid w:val="00F37A35"/>
    <w:rsid w:val="00F37A7B"/>
    <w:rsid w:val="00F408B5"/>
    <w:rsid w:val="00F41140"/>
    <w:rsid w:val="00F41285"/>
    <w:rsid w:val="00F41717"/>
    <w:rsid w:val="00F41AE7"/>
    <w:rsid w:val="00F4210B"/>
    <w:rsid w:val="00F42271"/>
    <w:rsid w:val="00F42305"/>
    <w:rsid w:val="00F42789"/>
    <w:rsid w:val="00F42AB4"/>
    <w:rsid w:val="00F42F64"/>
    <w:rsid w:val="00F43634"/>
    <w:rsid w:val="00F43880"/>
    <w:rsid w:val="00F43FD9"/>
    <w:rsid w:val="00F442D5"/>
    <w:rsid w:val="00F4482E"/>
    <w:rsid w:val="00F45197"/>
    <w:rsid w:val="00F456A5"/>
    <w:rsid w:val="00F456CD"/>
    <w:rsid w:val="00F456FF"/>
    <w:rsid w:val="00F4585D"/>
    <w:rsid w:val="00F4593C"/>
    <w:rsid w:val="00F4604E"/>
    <w:rsid w:val="00F4654E"/>
    <w:rsid w:val="00F465ED"/>
    <w:rsid w:val="00F465F0"/>
    <w:rsid w:val="00F46D56"/>
    <w:rsid w:val="00F46F6C"/>
    <w:rsid w:val="00F4764B"/>
    <w:rsid w:val="00F4788E"/>
    <w:rsid w:val="00F47E9A"/>
    <w:rsid w:val="00F5047D"/>
    <w:rsid w:val="00F50B51"/>
    <w:rsid w:val="00F53662"/>
    <w:rsid w:val="00F53A08"/>
    <w:rsid w:val="00F5425C"/>
    <w:rsid w:val="00F54690"/>
    <w:rsid w:val="00F546B3"/>
    <w:rsid w:val="00F554CD"/>
    <w:rsid w:val="00F556FA"/>
    <w:rsid w:val="00F55799"/>
    <w:rsid w:val="00F56112"/>
    <w:rsid w:val="00F56157"/>
    <w:rsid w:val="00F56385"/>
    <w:rsid w:val="00F56898"/>
    <w:rsid w:val="00F569EF"/>
    <w:rsid w:val="00F56D94"/>
    <w:rsid w:val="00F56EED"/>
    <w:rsid w:val="00F57208"/>
    <w:rsid w:val="00F5745C"/>
    <w:rsid w:val="00F57B01"/>
    <w:rsid w:val="00F57F0B"/>
    <w:rsid w:val="00F6065D"/>
    <w:rsid w:val="00F6081D"/>
    <w:rsid w:val="00F61A6B"/>
    <w:rsid w:val="00F61F20"/>
    <w:rsid w:val="00F61FE8"/>
    <w:rsid w:val="00F62229"/>
    <w:rsid w:val="00F6242E"/>
    <w:rsid w:val="00F6296C"/>
    <w:rsid w:val="00F62A50"/>
    <w:rsid w:val="00F62B8F"/>
    <w:rsid w:val="00F62DCA"/>
    <w:rsid w:val="00F6300F"/>
    <w:rsid w:val="00F63044"/>
    <w:rsid w:val="00F6317A"/>
    <w:rsid w:val="00F6392F"/>
    <w:rsid w:val="00F63B61"/>
    <w:rsid w:val="00F63CF1"/>
    <w:rsid w:val="00F64079"/>
    <w:rsid w:val="00F64550"/>
    <w:rsid w:val="00F64644"/>
    <w:rsid w:val="00F652FD"/>
    <w:rsid w:val="00F65892"/>
    <w:rsid w:val="00F65C3B"/>
    <w:rsid w:val="00F65C5C"/>
    <w:rsid w:val="00F65E79"/>
    <w:rsid w:val="00F66704"/>
    <w:rsid w:val="00F66E85"/>
    <w:rsid w:val="00F6725A"/>
    <w:rsid w:val="00F6738E"/>
    <w:rsid w:val="00F673FC"/>
    <w:rsid w:val="00F67790"/>
    <w:rsid w:val="00F67C89"/>
    <w:rsid w:val="00F70081"/>
    <w:rsid w:val="00F7149B"/>
    <w:rsid w:val="00F719B9"/>
    <w:rsid w:val="00F72133"/>
    <w:rsid w:val="00F721A4"/>
    <w:rsid w:val="00F723C4"/>
    <w:rsid w:val="00F729DA"/>
    <w:rsid w:val="00F7393C"/>
    <w:rsid w:val="00F73D1A"/>
    <w:rsid w:val="00F740D1"/>
    <w:rsid w:val="00F74299"/>
    <w:rsid w:val="00F742E5"/>
    <w:rsid w:val="00F7497C"/>
    <w:rsid w:val="00F74E3E"/>
    <w:rsid w:val="00F751E0"/>
    <w:rsid w:val="00F75A0F"/>
    <w:rsid w:val="00F76965"/>
    <w:rsid w:val="00F7746C"/>
    <w:rsid w:val="00F77823"/>
    <w:rsid w:val="00F77832"/>
    <w:rsid w:val="00F7794C"/>
    <w:rsid w:val="00F779A2"/>
    <w:rsid w:val="00F77A53"/>
    <w:rsid w:val="00F77FC0"/>
    <w:rsid w:val="00F803B3"/>
    <w:rsid w:val="00F805EE"/>
    <w:rsid w:val="00F80776"/>
    <w:rsid w:val="00F8079D"/>
    <w:rsid w:val="00F80B33"/>
    <w:rsid w:val="00F80EF6"/>
    <w:rsid w:val="00F81F09"/>
    <w:rsid w:val="00F822E9"/>
    <w:rsid w:val="00F826CD"/>
    <w:rsid w:val="00F82CDC"/>
    <w:rsid w:val="00F834DA"/>
    <w:rsid w:val="00F8350B"/>
    <w:rsid w:val="00F8352D"/>
    <w:rsid w:val="00F83D53"/>
    <w:rsid w:val="00F8406C"/>
    <w:rsid w:val="00F8469A"/>
    <w:rsid w:val="00F84A3C"/>
    <w:rsid w:val="00F84EDB"/>
    <w:rsid w:val="00F8552A"/>
    <w:rsid w:val="00F856E8"/>
    <w:rsid w:val="00F8576C"/>
    <w:rsid w:val="00F85A43"/>
    <w:rsid w:val="00F85C2C"/>
    <w:rsid w:val="00F8706F"/>
    <w:rsid w:val="00F870B6"/>
    <w:rsid w:val="00F871D6"/>
    <w:rsid w:val="00F87937"/>
    <w:rsid w:val="00F87A87"/>
    <w:rsid w:val="00F90146"/>
    <w:rsid w:val="00F90666"/>
    <w:rsid w:val="00F90696"/>
    <w:rsid w:val="00F90A2F"/>
    <w:rsid w:val="00F90A75"/>
    <w:rsid w:val="00F90CCA"/>
    <w:rsid w:val="00F90D9A"/>
    <w:rsid w:val="00F918A0"/>
    <w:rsid w:val="00F91BC1"/>
    <w:rsid w:val="00F91C8C"/>
    <w:rsid w:val="00F91EE5"/>
    <w:rsid w:val="00F92A97"/>
    <w:rsid w:val="00F92B25"/>
    <w:rsid w:val="00F92C92"/>
    <w:rsid w:val="00F932AD"/>
    <w:rsid w:val="00F93B6D"/>
    <w:rsid w:val="00F93F57"/>
    <w:rsid w:val="00F94140"/>
    <w:rsid w:val="00F94B06"/>
    <w:rsid w:val="00F94BB4"/>
    <w:rsid w:val="00F94EB5"/>
    <w:rsid w:val="00F95F62"/>
    <w:rsid w:val="00F95FCF"/>
    <w:rsid w:val="00F96D70"/>
    <w:rsid w:val="00F96E2C"/>
    <w:rsid w:val="00F97498"/>
    <w:rsid w:val="00F97569"/>
    <w:rsid w:val="00F975E9"/>
    <w:rsid w:val="00F97E45"/>
    <w:rsid w:val="00F97FAD"/>
    <w:rsid w:val="00FA09D0"/>
    <w:rsid w:val="00FA1043"/>
    <w:rsid w:val="00FA1342"/>
    <w:rsid w:val="00FA1C1E"/>
    <w:rsid w:val="00FA2493"/>
    <w:rsid w:val="00FA28BB"/>
    <w:rsid w:val="00FA2DEB"/>
    <w:rsid w:val="00FA3335"/>
    <w:rsid w:val="00FA34E7"/>
    <w:rsid w:val="00FA41EF"/>
    <w:rsid w:val="00FA4332"/>
    <w:rsid w:val="00FA4745"/>
    <w:rsid w:val="00FA55B7"/>
    <w:rsid w:val="00FA5D11"/>
    <w:rsid w:val="00FA6704"/>
    <w:rsid w:val="00FA6D29"/>
    <w:rsid w:val="00FA7047"/>
    <w:rsid w:val="00FA704E"/>
    <w:rsid w:val="00FA7129"/>
    <w:rsid w:val="00FA73B7"/>
    <w:rsid w:val="00FA7A02"/>
    <w:rsid w:val="00FB01EF"/>
    <w:rsid w:val="00FB032F"/>
    <w:rsid w:val="00FB037C"/>
    <w:rsid w:val="00FB05A7"/>
    <w:rsid w:val="00FB0BAC"/>
    <w:rsid w:val="00FB0DA9"/>
    <w:rsid w:val="00FB12FC"/>
    <w:rsid w:val="00FB1474"/>
    <w:rsid w:val="00FB169F"/>
    <w:rsid w:val="00FB1C03"/>
    <w:rsid w:val="00FB2454"/>
    <w:rsid w:val="00FB259A"/>
    <w:rsid w:val="00FB2774"/>
    <w:rsid w:val="00FB33CC"/>
    <w:rsid w:val="00FB35A8"/>
    <w:rsid w:val="00FB3D6D"/>
    <w:rsid w:val="00FB3F70"/>
    <w:rsid w:val="00FB449E"/>
    <w:rsid w:val="00FB4C7F"/>
    <w:rsid w:val="00FB5FE3"/>
    <w:rsid w:val="00FB6046"/>
    <w:rsid w:val="00FB6055"/>
    <w:rsid w:val="00FB625C"/>
    <w:rsid w:val="00FB6604"/>
    <w:rsid w:val="00FB6CD6"/>
    <w:rsid w:val="00FB6E6B"/>
    <w:rsid w:val="00FB717F"/>
    <w:rsid w:val="00FB71CD"/>
    <w:rsid w:val="00FB7726"/>
    <w:rsid w:val="00FB79A3"/>
    <w:rsid w:val="00FC00F5"/>
    <w:rsid w:val="00FC06EC"/>
    <w:rsid w:val="00FC07FE"/>
    <w:rsid w:val="00FC08FB"/>
    <w:rsid w:val="00FC0A1F"/>
    <w:rsid w:val="00FC0F93"/>
    <w:rsid w:val="00FC1063"/>
    <w:rsid w:val="00FC123A"/>
    <w:rsid w:val="00FC1299"/>
    <w:rsid w:val="00FC1498"/>
    <w:rsid w:val="00FC179F"/>
    <w:rsid w:val="00FC19EE"/>
    <w:rsid w:val="00FC2725"/>
    <w:rsid w:val="00FC2AC7"/>
    <w:rsid w:val="00FC2B68"/>
    <w:rsid w:val="00FC2C0D"/>
    <w:rsid w:val="00FC2C2E"/>
    <w:rsid w:val="00FC2DF9"/>
    <w:rsid w:val="00FC2F72"/>
    <w:rsid w:val="00FC2FD6"/>
    <w:rsid w:val="00FC37AC"/>
    <w:rsid w:val="00FC3E19"/>
    <w:rsid w:val="00FC3EE3"/>
    <w:rsid w:val="00FC4138"/>
    <w:rsid w:val="00FC5DA5"/>
    <w:rsid w:val="00FC5EC2"/>
    <w:rsid w:val="00FC6397"/>
    <w:rsid w:val="00FC648A"/>
    <w:rsid w:val="00FC675B"/>
    <w:rsid w:val="00FC6AD8"/>
    <w:rsid w:val="00FC7C00"/>
    <w:rsid w:val="00FC7CDA"/>
    <w:rsid w:val="00FC7D7A"/>
    <w:rsid w:val="00FD0FE1"/>
    <w:rsid w:val="00FD1279"/>
    <w:rsid w:val="00FD26CF"/>
    <w:rsid w:val="00FD2DBC"/>
    <w:rsid w:val="00FD3205"/>
    <w:rsid w:val="00FD38EE"/>
    <w:rsid w:val="00FD3B15"/>
    <w:rsid w:val="00FD409A"/>
    <w:rsid w:val="00FD43AE"/>
    <w:rsid w:val="00FD4A62"/>
    <w:rsid w:val="00FD4EB0"/>
    <w:rsid w:val="00FD4F49"/>
    <w:rsid w:val="00FD563D"/>
    <w:rsid w:val="00FD67B5"/>
    <w:rsid w:val="00FD6D39"/>
    <w:rsid w:val="00FD767B"/>
    <w:rsid w:val="00FD7886"/>
    <w:rsid w:val="00FD79FC"/>
    <w:rsid w:val="00FD7D40"/>
    <w:rsid w:val="00FE0518"/>
    <w:rsid w:val="00FE064F"/>
    <w:rsid w:val="00FE0789"/>
    <w:rsid w:val="00FE085F"/>
    <w:rsid w:val="00FE1391"/>
    <w:rsid w:val="00FE1581"/>
    <w:rsid w:val="00FE161B"/>
    <w:rsid w:val="00FE1B33"/>
    <w:rsid w:val="00FE1ECF"/>
    <w:rsid w:val="00FE1F5D"/>
    <w:rsid w:val="00FE1FD1"/>
    <w:rsid w:val="00FE2684"/>
    <w:rsid w:val="00FE307C"/>
    <w:rsid w:val="00FE3211"/>
    <w:rsid w:val="00FE32E2"/>
    <w:rsid w:val="00FE3822"/>
    <w:rsid w:val="00FE3F0D"/>
    <w:rsid w:val="00FE409C"/>
    <w:rsid w:val="00FE43E0"/>
    <w:rsid w:val="00FE4666"/>
    <w:rsid w:val="00FE4C06"/>
    <w:rsid w:val="00FE4EFA"/>
    <w:rsid w:val="00FE53A5"/>
    <w:rsid w:val="00FE573C"/>
    <w:rsid w:val="00FE5ADD"/>
    <w:rsid w:val="00FE6639"/>
    <w:rsid w:val="00FE6D22"/>
    <w:rsid w:val="00FE707C"/>
    <w:rsid w:val="00FE75B9"/>
    <w:rsid w:val="00FE78DA"/>
    <w:rsid w:val="00FE7C13"/>
    <w:rsid w:val="00FF04BF"/>
    <w:rsid w:val="00FF062B"/>
    <w:rsid w:val="00FF093F"/>
    <w:rsid w:val="00FF101E"/>
    <w:rsid w:val="00FF1532"/>
    <w:rsid w:val="00FF1AAA"/>
    <w:rsid w:val="00FF2200"/>
    <w:rsid w:val="00FF23C4"/>
    <w:rsid w:val="00FF2787"/>
    <w:rsid w:val="00FF2A5C"/>
    <w:rsid w:val="00FF30A7"/>
    <w:rsid w:val="00FF37DB"/>
    <w:rsid w:val="00FF3D86"/>
    <w:rsid w:val="00FF4036"/>
    <w:rsid w:val="00FF404D"/>
    <w:rsid w:val="00FF4B1E"/>
    <w:rsid w:val="00FF5330"/>
    <w:rsid w:val="00FF55C2"/>
    <w:rsid w:val="00FF6652"/>
    <w:rsid w:val="00FF673D"/>
    <w:rsid w:val="00FF6D5B"/>
    <w:rsid w:val="00FF6DF7"/>
    <w:rsid w:val="00FF74B4"/>
    <w:rsid w:val="00FF7555"/>
    <w:rsid w:val="00FF7628"/>
    <w:rsid w:val="00FF799F"/>
    <w:rsid w:val="00FF79C5"/>
    <w:rsid w:val="021B2D2C"/>
    <w:rsid w:val="025B2E43"/>
    <w:rsid w:val="02CC4C1C"/>
    <w:rsid w:val="04780FAF"/>
    <w:rsid w:val="06052D50"/>
    <w:rsid w:val="075166A6"/>
    <w:rsid w:val="07993CD2"/>
    <w:rsid w:val="08C94101"/>
    <w:rsid w:val="0A073817"/>
    <w:rsid w:val="0B9973AE"/>
    <w:rsid w:val="0C1D4B5C"/>
    <w:rsid w:val="0C6D268E"/>
    <w:rsid w:val="0DE0563B"/>
    <w:rsid w:val="0DFB0CE0"/>
    <w:rsid w:val="0ED27AE6"/>
    <w:rsid w:val="10107304"/>
    <w:rsid w:val="12F54B98"/>
    <w:rsid w:val="13EB41FA"/>
    <w:rsid w:val="14452038"/>
    <w:rsid w:val="147931BB"/>
    <w:rsid w:val="14CC3786"/>
    <w:rsid w:val="151F6BAB"/>
    <w:rsid w:val="15F71716"/>
    <w:rsid w:val="16D04B95"/>
    <w:rsid w:val="18C74F42"/>
    <w:rsid w:val="195101F1"/>
    <w:rsid w:val="1A116EA2"/>
    <w:rsid w:val="1A3A4BA3"/>
    <w:rsid w:val="1B10028A"/>
    <w:rsid w:val="1B267FBB"/>
    <w:rsid w:val="1DBB313D"/>
    <w:rsid w:val="20131558"/>
    <w:rsid w:val="203C2688"/>
    <w:rsid w:val="215E4D33"/>
    <w:rsid w:val="238F6118"/>
    <w:rsid w:val="24832815"/>
    <w:rsid w:val="24940528"/>
    <w:rsid w:val="25375A44"/>
    <w:rsid w:val="2664339C"/>
    <w:rsid w:val="28013D25"/>
    <w:rsid w:val="28925224"/>
    <w:rsid w:val="290C2DF6"/>
    <w:rsid w:val="292B00E6"/>
    <w:rsid w:val="299245D4"/>
    <w:rsid w:val="29A70439"/>
    <w:rsid w:val="29D51034"/>
    <w:rsid w:val="29D95260"/>
    <w:rsid w:val="2A1E5633"/>
    <w:rsid w:val="2A703D12"/>
    <w:rsid w:val="2AA30035"/>
    <w:rsid w:val="2ABA292A"/>
    <w:rsid w:val="2BE167EC"/>
    <w:rsid w:val="2CAD3ED7"/>
    <w:rsid w:val="2D2D34D0"/>
    <w:rsid w:val="2D7E2E4D"/>
    <w:rsid w:val="2F1432F9"/>
    <w:rsid w:val="2FE130A0"/>
    <w:rsid w:val="30560D0C"/>
    <w:rsid w:val="31974955"/>
    <w:rsid w:val="32084689"/>
    <w:rsid w:val="341C7B8B"/>
    <w:rsid w:val="35187B42"/>
    <w:rsid w:val="35BD038E"/>
    <w:rsid w:val="35E6061B"/>
    <w:rsid w:val="37C67478"/>
    <w:rsid w:val="37DB77AC"/>
    <w:rsid w:val="39C91DA5"/>
    <w:rsid w:val="3B710987"/>
    <w:rsid w:val="3C3955C9"/>
    <w:rsid w:val="3C7C241D"/>
    <w:rsid w:val="3CCF7785"/>
    <w:rsid w:val="3E1A521B"/>
    <w:rsid w:val="3E607921"/>
    <w:rsid w:val="3F3417FF"/>
    <w:rsid w:val="421021BD"/>
    <w:rsid w:val="42796E5F"/>
    <w:rsid w:val="43707776"/>
    <w:rsid w:val="440804B0"/>
    <w:rsid w:val="444063F8"/>
    <w:rsid w:val="452A43EC"/>
    <w:rsid w:val="45FE72BB"/>
    <w:rsid w:val="460D0146"/>
    <w:rsid w:val="467F6563"/>
    <w:rsid w:val="46CD5DFF"/>
    <w:rsid w:val="47250A5C"/>
    <w:rsid w:val="47461F78"/>
    <w:rsid w:val="47C54534"/>
    <w:rsid w:val="494871CB"/>
    <w:rsid w:val="4A4238F7"/>
    <w:rsid w:val="4AB807A7"/>
    <w:rsid w:val="4B86150B"/>
    <w:rsid w:val="4BDB31F5"/>
    <w:rsid w:val="4DAD2061"/>
    <w:rsid w:val="4E551CA6"/>
    <w:rsid w:val="4ED66DF1"/>
    <w:rsid w:val="51A0584E"/>
    <w:rsid w:val="536F1F5F"/>
    <w:rsid w:val="554F316F"/>
    <w:rsid w:val="55A44331"/>
    <w:rsid w:val="55B35025"/>
    <w:rsid w:val="56425A2F"/>
    <w:rsid w:val="56F06DE6"/>
    <w:rsid w:val="579706DC"/>
    <w:rsid w:val="58394B72"/>
    <w:rsid w:val="59330E3A"/>
    <w:rsid w:val="598B27B6"/>
    <w:rsid w:val="5AA434CB"/>
    <w:rsid w:val="5B0C55AA"/>
    <w:rsid w:val="5B6D2AC1"/>
    <w:rsid w:val="5C2A57D9"/>
    <w:rsid w:val="5CE07C01"/>
    <w:rsid w:val="5DDC3F2E"/>
    <w:rsid w:val="5E502780"/>
    <w:rsid w:val="5F5D6527"/>
    <w:rsid w:val="600629B9"/>
    <w:rsid w:val="612F2105"/>
    <w:rsid w:val="6146114D"/>
    <w:rsid w:val="62BD4902"/>
    <w:rsid w:val="64065861"/>
    <w:rsid w:val="64110D2B"/>
    <w:rsid w:val="64B672AC"/>
    <w:rsid w:val="64EE6A20"/>
    <w:rsid w:val="659D45FC"/>
    <w:rsid w:val="66A03D84"/>
    <w:rsid w:val="67613F08"/>
    <w:rsid w:val="68130DEF"/>
    <w:rsid w:val="6818008E"/>
    <w:rsid w:val="68426CD9"/>
    <w:rsid w:val="68C07C6D"/>
    <w:rsid w:val="68D236E2"/>
    <w:rsid w:val="6ADE31DD"/>
    <w:rsid w:val="6C203AAB"/>
    <w:rsid w:val="6E0C4428"/>
    <w:rsid w:val="6E102685"/>
    <w:rsid w:val="6EC94679"/>
    <w:rsid w:val="70960D04"/>
    <w:rsid w:val="70E45F8B"/>
    <w:rsid w:val="71097223"/>
    <w:rsid w:val="74097195"/>
    <w:rsid w:val="750C7359"/>
    <w:rsid w:val="77780B88"/>
    <w:rsid w:val="78047D62"/>
    <w:rsid w:val="79233ACE"/>
    <w:rsid w:val="794C631E"/>
    <w:rsid w:val="796C0BAE"/>
    <w:rsid w:val="7A446DE7"/>
    <w:rsid w:val="7A872770"/>
    <w:rsid w:val="7AFD0818"/>
    <w:rsid w:val="7B85763F"/>
    <w:rsid w:val="7BCD1ED8"/>
    <w:rsid w:val="7BDE4B40"/>
    <w:rsid w:val="7EAD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1pt"/>
    </o:shapedefaults>
    <o:shapelayout v:ext="edit">
      <o:idmap v:ext="edit" data="1"/>
    </o:shapelayout>
  </w:shapeDefaults>
  <w:decimalSymbol w:val="."/>
  <w:listSeparator w:val=","/>
  <w14:docId w14:val="52AAA317"/>
  <w15:docId w15:val="{8C8EEB16-C010-4B16-9DF3-C9CBDF8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AB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jc w:val="left"/>
      <w:outlineLvl w:val="0"/>
    </w:pPr>
    <w:rPr>
      <w:rFonts w:ascii="宋体" w:hAnsi="宋体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uiPriority w:val="99"/>
    <w:semiHidden/>
    <w:qFormat/>
    <w:pPr>
      <w:shd w:val="clear" w:color="auto" w:fill="000080"/>
    </w:pPr>
  </w:style>
  <w:style w:type="paragraph" w:styleId="a5">
    <w:name w:val="toa heading"/>
    <w:basedOn w:val="a"/>
    <w:next w:val="a"/>
    <w:uiPriority w:val="99"/>
    <w:qFormat/>
    <w:pPr>
      <w:spacing w:before="120" w:line="360" w:lineRule="auto"/>
      <w:ind w:firstLineChars="200" w:firstLine="200"/>
    </w:pPr>
    <w:rPr>
      <w:rFonts w:ascii="Cambria" w:hAnsi="Cambria"/>
      <w:sz w:val="24"/>
    </w:r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8">
    <w:name w:val="Date"/>
    <w:basedOn w:val="a"/>
    <w:next w:val="a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semiHidden/>
    <w:unhideWhenUsed/>
    <w:qFormat/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qFormat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paragraph" w:styleId="TOC1">
    <w:name w:val="toc 1"/>
    <w:basedOn w:val="TOC2"/>
    <w:next w:val="af0"/>
    <w:uiPriority w:val="39"/>
    <w:qFormat/>
    <w:pPr>
      <w:ind w:left="0"/>
    </w:pPr>
    <w:rPr>
      <w:rFonts w:ascii="宋体" w:hAnsi="宋体"/>
      <w:b/>
      <w:bCs/>
      <w:caps/>
      <w:smallCaps w:val="0"/>
      <w:sz w:val="21"/>
      <w:szCs w:val="21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af0">
    <w:name w:val="Subtitle"/>
    <w:basedOn w:val="a"/>
    <w:next w:val="1"/>
    <w:link w:val="af1"/>
    <w:uiPriority w:val="99"/>
    <w:qFormat/>
    <w:pPr>
      <w:spacing w:before="240" w:after="60" w:line="360" w:lineRule="auto"/>
      <w:ind w:firstLineChars="200" w:firstLine="200"/>
      <w:jc w:val="center"/>
    </w:pPr>
    <w:rPr>
      <w:rFonts w:ascii="Arial" w:eastAsia="黑体" w:hAnsi="Arial"/>
      <w:b/>
      <w:kern w:val="28"/>
      <w:sz w:val="48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qFormat/>
    <w:pPr>
      <w:ind w:left="420" w:hanging="4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1">
    <w:name w:val="Body Text 2"/>
    <w:basedOn w:val="a"/>
    <w:link w:val="22"/>
    <w:qFormat/>
    <w:pPr>
      <w:widowControl/>
      <w:jc w:val="left"/>
    </w:pPr>
    <w:rPr>
      <w:kern w:val="0"/>
      <w:sz w:val="22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99"/>
    <w:qFormat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FollowedHyperlink"/>
    <w:basedOn w:val="a0"/>
    <w:uiPriority w:val="99"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20"/>
    <w:qFormat/>
    <w:rPr>
      <w:color w:val="CC0000"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">
    <w:name w:val="页眉 字符"/>
    <w:link w:val="ae"/>
    <w:uiPriority w:val="99"/>
    <w:qFormat/>
    <w:rPr>
      <w:rFonts w:ascii="Times New Roman" w:eastAsia="宋体" w:hAnsi="Times New Roman" w:cs="Times New Roman"/>
      <w:sz w:val="20"/>
      <w:szCs w:val="20"/>
    </w:rPr>
  </w:style>
  <w:style w:type="character" w:customStyle="1" w:styleId="ab">
    <w:name w:val="批注框文本 字符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link w:val="ac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defbarprons">
    <w:name w:val="defbarprons"/>
    <w:basedOn w:val="a0"/>
    <w:qFormat/>
  </w:style>
  <w:style w:type="paragraph" w:customStyle="1" w:styleId="afb">
    <w:name w:val="缺省文本"/>
    <w:basedOn w:val="a"/>
    <w:qFormat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fc">
    <w:name w:val="标准段"/>
    <w:basedOn w:val="a"/>
    <w:link w:val="Char"/>
    <w:qFormat/>
    <w:pPr>
      <w:spacing w:line="300" w:lineRule="auto"/>
      <w:ind w:firstLineChars="200" w:firstLine="420"/>
    </w:pPr>
    <w:rPr>
      <w:rFonts w:ascii="宋体" w:hAnsi="宋体"/>
      <w:kern w:val="21"/>
      <w:szCs w:val="20"/>
    </w:rPr>
  </w:style>
  <w:style w:type="character" w:customStyle="1" w:styleId="Char">
    <w:name w:val="标准段 Char"/>
    <w:link w:val="afc"/>
    <w:qFormat/>
    <w:rPr>
      <w:rFonts w:ascii="宋体" w:hAnsi="宋体" w:cs="宋体"/>
      <w:kern w:val="21"/>
      <w:sz w:val="21"/>
    </w:rPr>
  </w:style>
  <w:style w:type="character" w:customStyle="1" w:styleId="a9">
    <w:name w:val="日期 字符"/>
    <w:link w:val="a8"/>
    <w:uiPriority w:val="99"/>
    <w:qFormat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9"/>
    <w:qFormat/>
    <w:rPr>
      <w:rFonts w:ascii="宋体" w:hAnsi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9"/>
    <w:qFormat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hAnsi="Cambria"/>
      <w:kern w:val="2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Times New Roman" w:hAnsi="Times New Roman"/>
      <w:kern w:val="2"/>
      <w:sz w:val="21"/>
      <w:szCs w:val="24"/>
      <w:shd w:val="clear" w:color="auto" w:fill="000080"/>
    </w:rPr>
  </w:style>
  <w:style w:type="character" w:customStyle="1" w:styleId="af1">
    <w:name w:val="副标题 字符"/>
    <w:basedOn w:val="a0"/>
    <w:link w:val="af0"/>
    <w:uiPriority w:val="99"/>
    <w:qFormat/>
    <w:rPr>
      <w:rFonts w:ascii="Arial" w:eastAsia="黑体" w:hAnsi="Arial"/>
      <w:b/>
      <w:kern w:val="28"/>
      <w:sz w:val="48"/>
      <w:szCs w:val="24"/>
    </w:rPr>
  </w:style>
  <w:style w:type="paragraph" w:customStyle="1" w:styleId="11">
    <w:name w:val="无间隔1"/>
    <w:basedOn w:val="a5"/>
    <w:link w:val="Char0"/>
    <w:uiPriority w:val="99"/>
    <w:qFormat/>
    <w:pPr>
      <w:spacing w:line="240" w:lineRule="auto"/>
      <w:jc w:val="left"/>
    </w:pPr>
    <w:rPr>
      <w:kern w:val="0"/>
      <w:sz w:val="22"/>
    </w:rPr>
  </w:style>
  <w:style w:type="character" w:customStyle="1" w:styleId="Char0">
    <w:name w:val="无间隔 Char"/>
    <w:basedOn w:val="a0"/>
    <w:link w:val="11"/>
    <w:uiPriority w:val="1"/>
    <w:qFormat/>
    <w:locked/>
    <w:rPr>
      <w:rFonts w:ascii="Cambria" w:hAnsi="Cambria"/>
      <w:sz w:val="22"/>
      <w:szCs w:val="24"/>
    </w:rPr>
  </w:style>
  <w:style w:type="paragraph" w:customStyle="1" w:styleId="TOC10">
    <w:name w:val="TOC 标题1"/>
    <w:basedOn w:val="1"/>
    <w:next w:val="a"/>
    <w:uiPriority w:val="39"/>
    <w:qFormat/>
    <w:pPr>
      <w:spacing w:before="48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d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Arial" w:hAnsi="Arial" w:cs="Arial"/>
      <w:sz w:val="24"/>
      <w:szCs w:val="24"/>
    </w:rPr>
  </w:style>
  <w:style w:type="paragraph" w:customStyle="1" w:styleId="msolistparagraph0">
    <w:name w:val="msolistparagraph"/>
    <w:basedOn w:val="a"/>
    <w:qFormat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afe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on">
    <w:name w:val="con"/>
    <w:basedOn w:val="a0"/>
    <w:qFormat/>
  </w:style>
  <w:style w:type="paragraph" w:styleId="aff">
    <w:name w:val="Quote"/>
    <w:basedOn w:val="a"/>
    <w:next w:val="a"/>
    <w:link w:val="aff0"/>
    <w:uiPriority w:val="29"/>
    <w:qFormat/>
    <w:rPr>
      <w:i/>
      <w:iCs/>
      <w:color w:val="000000" w:themeColor="text1"/>
    </w:rPr>
  </w:style>
  <w:style w:type="character" w:customStyle="1" w:styleId="aff0">
    <w:name w:val="引用 字符"/>
    <w:basedOn w:val="a0"/>
    <w:link w:val="aff"/>
    <w:uiPriority w:val="29"/>
    <w:qFormat/>
    <w:rPr>
      <w:rFonts w:ascii="Times New Roman" w:hAnsi="Times New Roman"/>
      <w:i/>
      <w:iCs/>
      <w:color w:val="000000" w:themeColor="text1"/>
      <w:kern w:val="2"/>
      <w:sz w:val="21"/>
      <w:szCs w:val="24"/>
    </w:rPr>
  </w:style>
  <w:style w:type="paragraph" w:customStyle="1" w:styleId="12">
    <w:name w:val="标题1"/>
    <w:basedOn w:val="4"/>
    <w:qFormat/>
  </w:style>
  <w:style w:type="paragraph" w:customStyle="1" w:styleId="23">
    <w:name w:val="目录2"/>
    <w:basedOn w:val="TOC1"/>
    <w:qFormat/>
  </w:style>
  <w:style w:type="paragraph" w:customStyle="1" w:styleId="31">
    <w:name w:val="目录3"/>
    <w:basedOn w:val="TOC1"/>
    <w:qFormat/>
  </w:style>
  <w:style w:type="character" w:customStyle="1" w:styleId="3Char">
    <w:name w:val="标题 3 Char"/>
    <w:qFormat/>
    <w:rPr>
      <w:rFonts w:ascii="宋体" w:hAnsi="宋体"/>
      <w:b/>
      <w:bCs/>
      <w:kern w:val="2"/>
      <w:sz w:val="24"/>
      <w:szCs w:val="24"/>
      <w:lang w:val="zh-CN" w:eastAsia="zh-CN"/>
    </w:rPr>
  </w:style>
  <w:style w:type="paragraph" w:customStyle="1" w:styleId="13">
    <w:name w:val="描述规则 + 首行缩进:  1 字符"/>
    <w:basedOn w:val="a"/>
    <w:qFormat/>
    <w:pPr>
      <w:spacing w:line="380" w:lineRule="exact"/>
      <w:ind w:firstLineChars="100" w:firstLine="241"/>
    </w:pPr>
    <w:rPr>
      <w:rFonts w:ascii="宋体" w:hAnsi="宋体" w:cs="宋体"/>
      <w:b/>
      <w:bCs/>
      <w:sz w:val="24"/>
      <w:szCs w:val="20"/>
    </w:rPr>
  </w:style>
  <w:style w:type="character" w:customStyle="1" w:styleId="Char1">
    <w:name w:val="页脚 Char"/>
    <w:uiPriority w:val="99"/>
    <w:qFormat/>
    <w:rPr>
      <w:kern w:val="2"/>
      <w:sz w:val="18"/>
      <w:szCs w:val="18"/>
    </w:rPr>
  </w:style>
  <w:style w:type="paragraph" w:customStyle="1" w:styleId="14">
    <w:name w:val="1"/>
    <w:basedOn w:val="a"/>
    <w:next w:val="afd"/>
    <w:uiPriority w:val="34"/>
    <w:qFormat/>
    <w:pPr>
      <w:ind w:firstLineChars="200" w:firstLine="420"/>
    </w:pPr>
  </w:style>
  <w:style w:type="character" w:customStyle="1" w:styleId="22">
    <w:name w:val="正文文本 2 字符"/>
    <w:basedOn w:val="a0"/>
    <w:link w:val="21"/>
    <w:qFormat/>
    <w:rPr>
      <w:rFonts w:ascii="Times New Roman" w:hAnsi="Times New Roman"/>
      <w:sz w:val="22"/>
    </w:rPr>
  </w:style>
  <w:style w:type="paragraph" w:customStyle="1" w:styleId="Style74">
    <w:name w:val="_Style 74"/>
    <w:basedOn w:val="a"/>
    <w:next w:val="afd"/>
    <w:uiPriority w:val="34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character" w:customStyle="1" w:styleId="text-only">
    <w:name w:val="text-only"/>
    <w:basedOn w:val="a0"/>
    <w:qFormat/>
  </w:style>
  <w:style w:type="paragraph" w:customStyle="1" w:styleId="15">
    <w:name w:val="修订1"/>
    <w:hidden/>
    <w:uiPriority w:val="99"/>
    <w:semiHidden/>
    <w:qFormat/>
    <w:rPr>
      <w:rFonts w:ascii="Times New Roman" w:hAnsi="Times New Roman"/>
      <w:kern w:val="2"/>
      <w:sz w:val="21"/>
      <w:szCs w:val="24"/>
    </w:rPr>
  </w:style>
  <w:style w:type="paragraph" w:styleId="aff1">
    <w:name w:val="Revision"/>
    <w:hidden/>
    <w:uiPriority w:val="99"/>
    <w:semiHidden/>
    <w:rsid w:val="008C1EEB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1.w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2EE92-BACC-45E4-B014-78D72826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73</Pages>
  <Words>8309</Words>
  <Characters>47363</Characters>
  <Application>Microsoft Office Word</Application>
  <DocSecurity>0</DocSecurity>
  <Lines>394</Lines>
  <Paragraphs>111</Paragraphs>
  <ScaleCrop>false</ScaleCrop>
  <Company/>
  <LinksUpToDate>false</LinksUpToDate>
  <CharactersWithSpaces>55561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王钰</dc:creator>
  <cp:lastModifiedBy>wwlh8026</cp:lastModifiedBy>
  <cp:revision>15</cp:revision>
  <cp:lastPrinted>2018-02-10T02:29:00Z</cp:lastPrinted>
  <dcterms:created xsi:type="dcterms:W3CDTF">2022-06-17T12:49:00Z</dcterms:created>
  <dcterms:modified xsi:type="dcterms:W3CDTF">2022-09-19T05:36:00Z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F3A046343A6A4D318DDB4D60BACD4A69</vt:lpwstr>
  </property>
</Properties>
</file>